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The GanjaGuru: Gravity-Gone Platform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Foundational Principles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**No Fixed Homepage:** Users are dropped into the ecosystem at random, context-aware entry points.</w:t>
      </w:r>
    </w:p>
    <w:p w:rsidR="00000000" w:rsidDel="00000000" w:rsidP="00000000" w:rsidRDefault="00000000" w:rsidRPr="00000000" w14:paraId="00000006">
      <w:pPr>
        <w:rPr/>
      </w:pPr>
      <w:r w:rsidDel="00000000" w:rsidR="00000000" w:rsidRPr="00000000">
        <w:rPr>
          <w:rtl w:val="0"/>
        </w:rPr>
        <w:t xml:space="preserve">- **Spatial, Not Linear:** Navigation occurs in a 3D "cloud" of floating content islands, not pages or menus.</w:t>
      </w:r>
    </w:p>
    <w:p w:rsidR="00000000" w:rsidDel="00000000" w:rsidP="00000000" w:rsidRDefault="00000000" w:rsidRPr="00000000" w14:paraId="00000007">
      <w:pPr>
        <w:rPr/>
      </w:pPr>
      <w:r w:rsidDel="00000000" w:rsidR="00000000" w:rsidRPr="00000000">
        <w:rPr>
          <w:rtl w:val="0"/>
        </w:rPr>
        <w:t xml:space="preserve">- **AI-Driven Rearrangement:** Everything adapts and moves based on real-time user intent, engagement, and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 Core Layout &amp; Navigation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2.1. The "Nebula" Interface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**Visual Metaphor:** Users float in a cosmic nebula of drifting, rotating "content planets"—each representing a feature, product, or experience.</w:t>
      </w:r>
    </w:p>
    <w:p w:rsidR="00000000" w:rsidDel="00000000" w:rsidP="00000000" w:rsidRDefault="00000000" w:rsidRPr="00000000" w14:paraId="00000010">
      <w:pPr>
        <w:rPr/>
      </w:pPr>
      <w:r w:rsidDel="00000000" w:rsidR="00000000" w:rsidRPr="00000000">
        <w:rPr>
          <w:rtl w:val="0"/>
        </w:rPr>
        <w:t xml:space="preserve">- **User Propulsion:** Instead of scrolling, users "thrust" themselves forward/backward through space with gestures, voice, or cursor drag.</w:t>
      </w:r>
    </w:p>
    <w:p w:rsidR="00000000" w:rsidDel="00000000" w:rsidP="00000000" w:rsidRDefault="00000000" w:rsidRPr="00000000" w14:paraId="00000011">
      <w:pPr>
        <w:rPr/>
      </w:pPr>
      <w:r w:rsidDel="00000000" w:rsidR="00000000" w:rsidRPr="00000000">
        <w:rPr>
          <w:rtl w:val="0"/>
        </w:rPr>
        <w:t xml:space="preserve">- **Orbital Navigation:**</w:t>
      </w:r>
    </w:p>
    <w:p w:rsidR="00000000" w:rsidDel="00000000" w:rsidP="00000000" w:rsidRDefault="00000000" w:rsidRPr="00000000" w14:paraId="00000012">
      <w:pPr>
        <w:rPr/>
      </w:pPr>
      <w:r w:rsidDel="00000000" w:rsidR="00000000" w:rsidRPr="00000000">
        <w:rPr>
          <w:rtl w:val="0"/>
        </w:rPr>
        <w:t xml:space="preserve">    - Menus and quick-actions orbit the user's focus point in spirals, expanding/contracting as needed.</w:t>
      </w:r>
    </w:p>
    <w:p w:rsidR="00000000" w:rsidDel="00000000" w:rsidP="00000000" w:rsidRDefault="00000000" w:rsidRPr="00000000" w14:paraId="00000013">
      <w:pPr>
        <w:rPr/>
      </w:pPr>
      <w:r w:rsidDel="00000000" w:rsidR="00000000" w:rsidRPr="00000000">
        <w:rPr>
          <w:rtl w:val="0"/>
        </w:rPr>
        <w:t xml:space="preserve">    - Selecting a menu causes its "planet" to spiral closer and envelop the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2.2. Portal-Based Exploration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**Interactive Portals:** Entering a portal warps the user to a new virtual area (e.g., grow room designer, e-commerce, AR lounge).</w:t>
      </w:r>
    </w:p>
    <w:p w:rsidR="00000000" w:rsidDel="00000000" w:rsidP="00000000" w:rsidRDefault="00000000" w:rsidRPr="00000000" w14:paraId="00000018">
      <w:pPr>
        <w:rPr/>
      </w:pPr>
      <w:r w:rsidDel="00000000" w:rsidR="00000000" w:rsidRPr="00000000">
        <w:rPr>
          <w:rtl w:val="0"/>
        </w:rPr>
        <w:t xml:space="preserve">- **Morphing Context:** Each portal dynamically adapts its appearance and content based on user profile, interests, and AI predictions.</w:t>
      </w:r>
    </w:p>
    <w:p w:rsidR="00000000" w:rsidDel="00000000" w:rsidP="00000000" w:rsidRDefault="00000000" w:rsidRPr="00000000" w14:paraId="00000019">
      <w:pPr>
        <w:rPr/>
      </w:pPr>
      <w:r w:rsidDel="00000000" w:rsidR="00000000" w:rsidRPr="00000000">
        <w:rPr>
          <w:rtl w:val="0"/>
        </w:rPr>
        <w:t xml:space="preserve">- **No Back Button:** Navigation history is a spatial "trail" the user can visually retrace and leap back through.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3. Gravity-Defying Content Arrangement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3.1. Floating, Layered UI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**3D Parallax:** UI cards, buttons, and images have z-depth and float at different layers. Users pull/push them in/out of focus.</w:t>
      </w:r>
    </w:p>
    <w:p w:rsidR="00000000" w:rsidDel="00000000" w:rsidP="00000000" w:rsidRDefault="00000000" w:rsidRPr="00000000" w14:paraId="00000022">
      <w:pPr>
        <w:rPr/>
      </w:pPr>
      <w:r w:rsidDel="00000000" w:rsidR="00000000" w:rsidRPr="00000000">
        <w:rPr>
          <w:rtl w:val="0"/>
        </w:rPr>
        <w:t xml:space="preserve">- **Clustered "Islands":** Related features (e.g., Shop, Design, Delivery, Coaching) cluster as islands that can drift apart or merge.</w:t>
      </w:r>
    </w:p>
    <w:p w:rsidR="00000000" w:rsidDel="00000000" w:rsidP="00000000" w:rsidRDefault="00000000" w:rsidRPr="00000000" w14:paraId="00000023">
      <w:pPr>
        <w:rPr/>
      </w:pPr>
      <w:r w:rsidDel="00000000" w:rsidR="00000000" w:rsidRPr="00000000">
        <w:rPr>
          <w:rtl w:val="0"/>
        </w:rPr>
        <w:t xml:space="preserve">- **Dynamic Rearrangement:** AI repositions islands based on usage patterns, time, and social trends.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3.2. Weightless Interactions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**Zero-Gravity Physics:** Elements gently drift, bounce, and rotate, affected by invisible "gravity fields" linked to user engagement.</w:t>
      </w:r>
    </w:p>
    <w:p w:rsidR="00000000" w:rsidDel="00000000" w:rsidP="00000000" w:rsidRDefault="00000000" w:rsidRPr="00000000" w14:paraId="00000028">
      <w:pPr>
        <w:rPr/>
      </w:pPr>
      <w:r w:rsidDel="00000000" w:rsidR="00000000" w:rsidRPr="00000000">
        <w:rPr>
          <w:rtl w:val="0"/>
        </w:rPr>
        <w:t xml:space="preserve">- **Magnetic Gestures:** Users attract or repel content with hand motions, cursor proximity, or voice commands ("Bring me merch!").</w:t>
      </w:r>
    </w:p>
    <w:p w:rsidR="00000000" w:rsidDel="00000000" w:rsidP="00000000" w:rsidRDefault="00000000" w:rsidRPr="00000000" w14:paraId="00000029">
      <w:pPr>
        <w:rPr/>
      </w:pPr>
      <w:r w:rsidDel="00000000" w:rsidR="00000000" w:rsidRPr="00000000">
        <w:rPr>
          <w:rtl w:val="0"/>
        </w:rPr>
        <w:t xml:space="preserve">- **Live Previews:** Pulling a product/feature closer reveals details in a holographic pop-up; pushing sends it to the periphery.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4. Immersive User Flows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4.1. Adaptive Entry Portals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**New Users:** Dropped into a "Welcome Constellation"—an array of floating, interactive orbs introducing features.</w:t>
      </w:r>
    </w:p>
    <w:p w:rsidR="00000000" w:rsidDel="00000000" w:rsidP="00000000" w:rsidRDefault="00000000" w:rsidRPr="00000000" w14:paraId="00000032">
      <w:pPr>
        <w:rPr/>
      </w:pPr>
      <w:r w:rsidDel="00000000" w:rsidR="00000000" w:rsidRPr="00000000">
        <w:rPr>
          <w:rtl w:val="0"/>
        </w:rPr>
        <w:t xml:space="preserve">- **Returning Users:** AI "predicts" intent and places them at relevant feature clusters.</w:t>
      </w:r>
    </w:p>
    <w:p w:rsidR="00000000" w:rsidDel="00000000" w:rsidP="00000000" w:rsidRDefault="00000000" w:rsidRPr="00000000" w14:paraId="00000033">
      <w:pPr>
        <w:rPr/>
      </w:pPr>
      <w:r w:rsidDel="00000000" w:rsidR="00000000" w:rsidRPr="00000000">
        <w:rPr>
          <w:rtl w:val="0"/>
        </w:rPr>
        <w:t xml:space="preserve">- **Power Users:** Direct voice/text command entry ("Take me to the Grow Room Designer").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4.2. Example Flows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 Product Discovery &amp; Purchase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**User**: Thrusts forward into the "Shop" island.</w:t>
      </w:r>
    </w:p>
    <w:p w:rsidR="00000000" w:rsidDel="00000000" w:rsidP="00000000" w:rsidRDefault="00000000" w:rsidRPr="00000000" w14:paraId="0000003A">
      <w:pPr>
        <w:rPr/>
      </w:pPr>
      <w:r w:rsidDel="00000000" w:rsidR="00000000" w:rsidRPr="00000000">
        <w:rPr>
          <w:rtl w:val="0"/>
        </w:rPr>
        <w:t xml:space="preserve">2. **AI Assistant**: GanjaGuru orbits in, offering curated product orbits (e.g., "Top Strains", "Eco Merch", "Custom Bongs").</w:t>
      </w:r>
    </w:p>
    <w:p w:rsidR="00000000" w:rsidDel="00000000" w:rsidP="00000000" w:rsidRDefault="00000000" w:rsidRPr="00000000" w14:paraId="0000003B">
      <w:pPr>
        <w:rPr/>
      </w:pPr>
      <w:r w:rsidDel="00000000" w:rsidR="00000000" w:rsidRPr="00000000">
        <w:rPr>
          <w:rtl w:val="0"/>
        </w:rPr>
        <w:t xml:space="preserve">3. **User**: Pulls a product planet closer, triggering a 3D holographic preview.</w:t>
      </w:r>
    </w:p>
    <w:p w:rsidR="00000000" w:rsidDel="00000000" w:rsidP="00000000" w:rsidRDefault="00000000" w:rsidRPr="00000000" w14:paraId="0000003C">
      <w:pPr>
        <w:rPr/>
      </w:pPr>
      <w:r w:rsidDel="00000000" w:rsidR="00000000" w:rsidRPr="00000000">
        <w:rPr>
          <w:rtl w:val="0"/>
        </w:rPr>
        <w:t xml:space="preserve">4. **User**: Pushes away unwanted options; pulls in for customization.</w:t>
      </w:r>
    </w:p>
    <w:p w:rsidR="00000000" w:rsidDel="00000000" w:rsidP="00000000" w:rsidRDefault="00000000" w:rsidRPr="00000000" w14:paraId="0000003D">
      <w:pPr>
        <w:rPr/>
      </w:pPr>
      <w:r w:rsidDel="00000000" w:rsidR="00000000" w:rsidRPr="00000000">
        <w:rPr>
          <w:rtl w:val="0"/>
        </w:rPr>
        <w:t xml:space="preserve">5. **Checkout**: Occurs in a floating, animated "transaction chamber" orb—voice, AR, and gesture-enabled.</w:t>
      </w:r>
    </w:p>
    <w:p w:rsidR="00000000" w:rsidDel="00000000" w:rsidP="00000000" w:rsidRDefault="00000000" w:rsidRPr="00000000" w14:paraId="0000003E">
      <w:pPr>
        <w:rPr/>
      </w:pPr>
      <w:r w:rsidDel="00000000" w:rsidR="00000000" w:rsidRPr="00000000">
        <w:rPr>
          <w:rtl w:val="0"/>
        </w:rPr>
        <w:t xml:space="preserve">6. **Delivery**: Real-time map visualized as a drifting globe, with delivery dots orbiting toward user avatar.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 Smart Grow Room Design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**User**: Steps into "Grow Room Portal".</w:t>
      </w:r>
    </w:p>
    <w:p w:rsidR="00000000" w:rsidDel="00000000" w:rsidP="00000000" w:rsidRDefault="00000000" w:rsidRPr="00000000" w14:paraId="00000043">
      <w:pPr>
        <w:rPr/>
      </w:pPr>
      <w:r w:rsidDel="00000000" w:rsidR="00000000" w:rsidRPr="00000000">
        <w:rPr>
          <w:rtl w:val="0"/>
        </w:rPr>
        <w:t xml:space="preserve">2. **AI/AR Overlay**: Projects an interactive, floating blueprint.</w:t>
      </w:r>
    </w:p>
    <w:p w:rsidR="00000000" w:rsidDel="00000000" w:rsidP="00000000" w:rsidRDefault="00000000" w:rsidRPr="00000000" w14:paraId="00000044">
      <w:pPr>
        <w:rPr/>
      </w:pPr>
      <w:r w:rsidDel="00000000" w:rsidR="00000000" w:rsidRPr="00000000">
        <w:rPr>
          <w:rtl w:val="0"/>
        </w:rPr>
        <w:t xml:space="preserve">3. **User**: Grabs, spins, and customizes components in zero-g space.</w:t>
      </w:r>
    </w:p>
    <w:p w:rsidR="00000000" w:rsidDel="00000000" w:rsidP="00000000" w:rsidRDefault="00000000" w:rsidRPr="00000000" w14:paraId="00000045">
      <w:pPr>
        <w:rPr/>
      </w:pPr>
      <w:r w:rsidDel="00000000" w:rsidR="00000000" w:rsidRPr="00000000">
        <w:rPr>
          <w:rtl w:val="0"/>
        </w:rPr>
        <w:t xml:space="preserve">4. **IoT Integration**: Live sensor data or simulated environment overlaid for instant feedback.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 Business Coaching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**User**: Enters "GanjaGuru's Mind Palace" (cerebral, floating brain-shaped cluster).</w:t>
      </w:r>
    </w:p>
    <w:p w:rsidR="00000000" w:rsidDel="00000000" w:rsidP="00000000" w:rsidRDefault="00000000" w:rsidRPr="00000000" w14:paraId="0000004A">
      <w:pPr>
        <w:rPr/>
      </w:pPr>
      <w:r w:rsidDel="00000000" w:rsidR="00000000" w:rsidRPr="00000000">
        <w:rPr>
          <w:rtl w:val="0"/>
        </w:rPr>
        <w:t xml:space="preserve">2. **AI**: Offers adaptive, conversational coaching modules appearing as floating thought bubbles.</w:t>
      </w:r>
    </w:p>
    <w:p w:rsidR="00000000" w:rsidDel="00000000" w:rsidP="00000000" w:rsidRDefault="00000000" w:rsidRPr="00000000" w14:paraId="0000004B">
      <w:pPr>
        <w:rPr/>
      </w:pPr>
      <w:r w:rsidDel="00000000" w:rsidR="00000000" w:rsidRPr="00000000">
        <w:rPr>
          <w:rtl w:val="0"/>
        </w:rPr>
        <w:t xml:space="preserve">3. **User**: Pulls in advice, pushes irrelevant modules away, builds custom learning paths.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5. Visual &amp; Aesthetic Design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**Palette:** Neon greens, rich earth browns, vibrant oranges, electric purples, golds, reds.</w:t>
      </w:r>
    </w:p>
    <w:p w:rsidR="00000000" w:rsidDel="00000000" w:rsidP="00000000" w:rsidRDefault="00000000" w:rsidRPr="00000000" w14:paraId="00000052">
      <w:pPr>
        <w:rPr/>
      </w:pPr>
      <w:r w:rsidDel="00000000" w:rsidR="00000000" w:rsidRPr="00000000">
        <w:rPr>
          <w:rtl w:val="0"/>
        </w:rPr>
        <w:t xml:space="preserve">- **Shadows &amp; Glow:** Deep shadows with dynamic neon glows, emphasizing 3D depth.</w:t>
      </w:r>
    </w:p>
    <w:p w:rsidR="00000000" w:rsidDel="00000000" w:rsidP="00000000" w:rsidRDefault="00000000" w:rsidRPr="00000000" w14:paraId="00000053">
      <w:pPr>
        <w:rPr/>
      </w:pPr>
      <w:r w:rsidDel="00000000" w:rsidR="00000000" w:rsidRPr="00000000">
        <w:rPr>
          <w:rtl w:val="0"/>
        </w:rPr>
        <w:t xml:space="preserve">- **Cyberpunk Vibe:** Futuristic, trippy, yet functional.</w:t>
      </w:r>
    </w:p>
    <w:p w:rsidR="00000000" w:rsidDel="00000000" w:rsidP="00000000" w:rsidRDefault="00000000" w:rsidRPr="00000000" w14:paraId="00000054">
      <w:pPr>
        <w:rPr/>
      </w:pPr>
      <w:r w:rsidDel="00000000" w:rsidR="00000000" w:rsidRPr="00000000">
        <w:rPr>
          <w:rtl w:val="0"/>
        </w:rPr>
        <w:t xml:space="preserve">- **Animated Avatars:** GanjaGuru appears as a morphing AI persona, blending Snoop, Willie, Bruce, Lennon/McCartney, and a swagger-filled hustler.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6. Tech Stack &amp; Implementation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**WebGL + Three.js/Babylon.js:** Core 3D rendering of UI nebula.</w:t>
      </w:r>
    </w:p>
    <w:p w:rsidR="00000000" w:rsidDel="00000000" w:rsidP="00000000" w:rsidRDefault="00000000" w:rsidRPr="00000000" w14:paraId="0000005B">
      <w:pPr>
        <w:rPr/>
      </w:pPr>
      <w:r w:rsidDel="00000000" w:rsidR="00000000" w:rsidRPr="00000000">
        <w:rPr>
          <w:rtl w:val="0"/>
        </w:rPr>
        <w:t xml:space="preserve">- **Matter.js or Cannon.js:** Physics simulation for floating, bouncing, and interactive gravity.</w:t>
      </w:r>
    </w:p>
    <w:p w:rsidR="00000000" w:rsidDel="00000000" w:rsidP="00000000" w:rsidRDefault="00000000" w:rsidRPr="00000000" w14:paraId="0000005C">
      <w:pPr>
        <w:rPr/>
      </w:pPr>
      <w:r w:rsidDel="00000000" w:rsidR="00000000" w:rsidRPr="00000000">
        <w:rPr>
          <w:rtl w:val="0"/>
        </w:rPr>
        <w:t xml:space="preserve">- **WebXR:** AR/VR device integration for full immersion.</w:t>
      </w:r>
    </w:p>
    <w:p w:rsidR="00000000" w:rsidDel="00000000" w:rsidP="00000000" w:rsidRDefault="00000000" w:rsidRPr="00000000" w14:paraId="0000005D">
      <w:pPr>
        <w:rPr/>
      </w:pPr>
      <w:r w:rsidDel="00000000" w:rsidR="00000000" w:rsidRPr="00000000">
        <w:rPr>
          <w:rtl w:val="0"/>
        </w:rPr>
        <w:t xml:space="preserve">- **AI/ML Backends:** Adaptive UI rearrangement, product recommendations, user intent prediction.</w:t>
      </w:r>
    </w:p>
    <w:p w:rsidR="00000000" w:rsidDel="00000000" w:rsidP="00000000" w:rsidRDefault="00000000" w:rsidRPr="00000000" w14:paraId="0000005E">
      <w:pPr>
        <w:rPr/>
      </w:pPr>
      <w:r w:rsidDel="00000000" w:rsidR="00000000" w:rsidRPr="00000000">
        <w:rPr>
          <w:rtl w:val="0"/>
        </w:rPr>
        <w:t xml:space="preserve">- **Voice.js / Web Speech API:** Voice command navigation and control.</w:t>
      </w:r>
    </w:p>
    <w:p w:rsidR="00000000" w:rsidDel="00000000" w:rsidP="00000000" w:rsidRDefault="00000000" w:rsidRPr="00000000" w14:paraId="0000005F">
      <w:pPr>
        <w:rPr/>
      </w:pPr>
      <w:r w:rsidDel="00000000" w:rsidR="00000000" w:rsidRPr="00000000">
        <w:rPr>
          <w:rtl w:val="0"/>
        </w:rPr>
        <w:t xml:space="preserve">- **IoT APIs:** Real-time integration for smart grow room components.</w:t>
      </w:r>
    </w:p>
    <w:p w:rsidR="00000000" w:rsidDel="00000000" w:rsidP="00000000" w:rsidRDefault="00000000" w:rsidRPr="00000000" w14:paraId="00000060">
      <w:pPr>
        <w:rPr/>
      </w:pPr>
      <w:r w:rsidDel="00000000" w:rsidR="00000000" w:rsidRPr="00000000">
        <w:rPr>
          <w:rtl w:val="0"/>
        </w:rPr>
        <w:t xml:space="preserve">- **Serverless E-commerce:** Dropshipping, print-on-demand, and 3D printing integrations.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7. Brand Personality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**AI Voice/Chat:** Defaults to GanjaGuru's blended persona. Users can select avatar "flavors" (e.g., Snoop Mode, Bruce Lee Focus, Lennon Creativity).</w:t>
      </w:r>
    </w:p>
    <w:p w:rsidR="00000000" w:rsidDel="00000000" w:rsidP="00000000" w:rsidRDefault="00000000" w:rsidRPr="00000000" w14:paraId="00000067">
      <w:pPr>
        <w:rPr/>
      </w:pPr>
      <w:r w:rsidDel="00000000" w:rsidR="00000000" w:rsidRPr="00000000">
        <w:rPr>
          <w:rtl w:val="0"/>
        </w:rPr>
        <w:t xml:space="preserve">- **Language:** Playful, witty, yet deeply knowledgeable. Encourages exploration and innovation.</w:t>
      </w:r>
    </w:p>
    <w:p w:rsidR="00000000" w:rsidDel="00000000" w:rsidP="00000000" w:rsidRDefault="00000000" w:rsidRPr="00000000" w14:paraId="00000068">
      <w:pPr>
        <w:rPr/>
      </w:pPr>
      <w:r w:rsidDel="00000000" w:rsidR="00000000" w:rsidRPr="00000000">
        <w:rPr>
          <w:rtl w:val="0"/>
        </w:rPr>
        <w:t xml:space="preserve">- **Interactions:** Easter eggs, hidden rewards, and surprises for creative navigation (e.g., discovering a hidden portal opens up exclusive content).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8. Monetization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**Shopping Orbs:** Direct e-commerce with upselling via floating recommendations.</w:t>
      </w:r>
    </w:p>
    <w:p w:rsidR="00000000" w:rsidDel="00000000" w:rsidP="00000000" w:rsidRDefault="00000000" w:rsidRPr="00000000" w14:paraId="0000006F">
      <w:pPr>
        <w:rPr/>
      </w:pPr>
      <w:r w:rsidDel="00000000" w:rsidR="00000000" w:rsidRPr="00000000">
        <w:rPr>
          <w:rtl w:val="0"/>
        </w:rPr>
        <w:t xml:space="preserve">- **Premium Portals:** Subscription-based exclusive features (e.g., advanced coaching, custom design tools).</w:t>
      </w:r>
    </w:p>
    <w:p w:rsidR="00000000" w:rsidDel="00000000" w:rsidP="00000000" w:rsidRDefault="00000000" w:rsidRPr="00000000" w14:paraId="00000070">
      <w:pPr>
        <w:rPr/>
      </w:pPr>
      <w:r w:rsidDel="00000000" w:rsidR="00000000" w:rsidRPr="00000000">
        <w:rPr>
          <w:rtl w:val="0"/>
        </w:rPr>
        <w:t xml:space="preserve">- **Ad Nebula:** Subtle, floating sponsored planets—always non-intrusive, optionally ignorable.</w:t>
      </w:r>
    </w:p>
    <w:p w:rsidR="00000000" w:rsidDel="00000000" w:rsidP="00000000" w:rsidRDefault="00000000" w:rsidRPr="00000000" w14:paraId="00000071">
      <w:pPr>
        <w:rPr/>
      </w:pPr>
      <w:r w:rsidDel="00000000" w:rsidR="00000000" w:rsidRPr="00000000">
        <w:rPr>
          <w:rtl w:val="0"/>
        </w:rPr>
        <w:t xml:space="preserve">- **API Marketplace:** Monetize third-party integrations and developer tools.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9. Legal &amp; Compliance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**Dynamic Region Awareness:** Platform morphs content/features based on user location and legal regulations.</w:t>
      </w:r>
    </w:p>
    <w:p w:rsidR="00000000" w:rsidDel="00000000" w:rsidP="00000000" w:rsidRDefault="00000000" w:rsidRPr="00000000" w14:paraId="00000078">
      <w:pPr>
        <w:rPr/>
      </w:pPr>
      <w:r w:rsidDel="00000000" w:rsidR="00000000" w:rsidRPr="00000000">
        <w:rPr>
          <w:rtl w:val="0"/>
        </w:rPr>
        <w:t xml:space="preserve">- **Onboarding Checks:** Legal warnings and compliance gates via interactive, engaging flows.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10. The Future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**Community Constellations:** Users can create/join floating social clusters, host events, and collaborate on projects in real time.</w:t>
      </w:r>
    </w:p>
    <w:p w:rsidR="00000000" w:rsidDel="00000000" w:rsidP="00000000" w:rsidRDefault="00000000" w:rsidRPr="00000000" w14:paraId="0000007F">
      <w:pPr>
        <w:rPr/>
      </w:pPr>
      <w:r w:rsidDel="00000000" w:rsidR="00000000" w:rsidRPr="00000000">
        <w:rPr>
          <w:rtl w:val="0"/>
        </w:rPr>
        <w:t xml:space="preserve">- **Metaverse Integration:** Seamless bridge to other WebXR and metaverse spaces.</w:t>
      </w:r>
    </w:p>
    <w:p w:rsidR="00000000" w:rsidDel="00000000" w:rsidP="00000000" w:rsidRDefault="00000000" w:rsidRPr="00000000" w14:paraId="00000080">
      <w:pPr>
        <w:rPr/>
      </w:pPr>
      <w:r w:rsidDel="00000000" w:rsidR="00000000" w:rsidRPr="00000000">
        <w:rPr>
          <w:rtl w:val="0"/>
        </w:rPr>
        <w:t xml:space="preserve">- **Continuous Evolution:** AI monitors trends, evolving the nebula layout and features to stay ahead of the curve.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&gt; **The GanjaGuru is not just a website—it's an anti-gravity, adaptive, AI-powered digital universe for the cannabis community, limited only by our imagination.**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1. Foundational Principles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**No Fixed Homepage:** Users are dropped into the ecosystem at random, context-aware entry points.</w:t>
      </w:r>
    </w:p>
    <w:p w:rsidR="00000000" w:rsidDel="00000000" w:rsidP="00000000" w:rsidRDefault="00000000" w:rsidRPr="00000000" w14:paraId="00000089">
      <w:pPr>
        <w:rPr/>
      </w:pPr>
      <w:r w:rsidDel="00000000" w:rsidR="00000000" w:rsidRPr="00000000">
        <w:rPr>
          <w:rtl w:val="0"/>
        </w:rPr>
        <w:t xml:space="preserve">- **Spatial, Not Linear:** Navigation occurs in a 3D "cloud" of floating content islands, not pages or menus.</w:t>
      </w:r>
    </w:p>
    <w:p w:rsidR="00000000" w:rsidDel="00000000" w:rsidP="00000000" w:rsidRDefault="00000000" w:rsidRPr="00000000" w14:paraId="0000008A">
      <w:pPr>
        <w:rPr/>
      </w:pPr>
      <w:r w:rsidDel="00000000" w:rsidR="00000000" w:rsidRPr="00000000">
        <w:rPr>
          <w:rtl w:val="0"/>
        </w:rPr>
        <w:t xml:space="preserve">- **AI-Driven Rearrangement:** Everything adapts and moves based on real-time user intent, engagement, and data.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2. Core Layout &amp; Navigation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2.1. The "Nebula" Interface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**Visual Metaphor:** Users float in a cosmic nebula of drifting, rotating "content planets"—each representing a feature, product, or experience.</w:t>
      </w:r>
    </w:p>
    <w:p w:rsidR="00000000" w:rsidDel="00000000" w:rsidP="00000000" w:rsidRDefault="00000000" w:rsidRPr="00000000" w14:paraId="00000093">
      <w:pPr>
        <w:rPr/>
      </w:pPr>
      <w:r w:rsidDel="00000000" w:rsidR="00000000" w:rsidRPr="00000000">
        <w:rPr>
          <w:rtl w:val="0"/>
        </w:rPr>
        <w:t xml:space="preserve">- **User Propulsion:** Instead of scrolling, users "thrust" themselves forward/backward through space with gestures, voice, or cursor drag.</w:t>
      </w:r>
    </w:p>
    <w:p w:rsidR="00000000" w:rsidDel="00000000" w:rsidP="00000000" w:rsidRDefault="00000000" w:rsidRPr="00000000" w14:paraId="00000094">
      <w:pPr>
        <w:rPr/>
      </w:pPr>
      <w:r w:rsidDel="00000000" w:rsidR="00000000" w:rsidRPr="00000000">
        <w:rPr>
          <w:rtl w:val="0"/>
        </w:rPr>
        <w:t xml:space="preserve">- **Orbital Navigation:**</w:t>
      </w:r>
    </w:p>
    <w:p w:rsidR="00000000" w:rsidDel="00000000" w:rsidP="00000000" w:rsidRDefault="00000000" w:rsidRPr="00000000" w14:paraId="00000095">
      <w:pPr>
        <w:rPr/>
      </w:pPr>
      <w:r w:rsidDel="00000000" w:rsidR="00000000" w:rsidRPr="00000000">
        <w:rPr>
          <w:rtl w:val="0"/>
        </w:rPr>
        <w:t xml:space="preserve">    - Menus and quick-actions orbit the user's focus point in spirals, expanding/contracting as needed.</w:t>
      </w:r>
    </w:p>
    <w:p w:rsidR="00000000" w:rsidDel="00000000" w:rsidP="00000000" w:rsidRDefault="00000000" w:rsidRPr="00000000" w14:paraId="00000096">
      <w:pPr>
        <w:rPr/>
      </w:pPr>
      <w:r w:rsidDel="00000000" w:rsidR="00000000" w:rsidRPr="00000000">
        <w:rPr>
          <w:rtl w:val="0"/>
        </w:rPr>
        <w:t xml:space="preserve">    - Selecting a menu causes its "planet" to spiral closer and envelop the user.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2.2. Portal-Based Exploration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**Interactive Portals:** Entering a portal warps the user to a new virtual area (e.g., grow room designer, e-commerce, AR lounge).</w:t>
      </w:r>
    </w:p>
    <w:p w:rsidR="00000000" w:rsidDel="00000000" w:rsidP="00000000" w:rsidRDefault="00000000" w:rsidRPr="00000000" w14:paraId="0000009B">
      <w:pPr>
        <w:rPr/>
      </w:pPr>
      <w:r w:rsidDel="00000000" w:rsidR="00000000" w:rsidRPr="00000000">
        <w:rPr>
          <w:rtl w:val="0"/>
        </w:rPr>
        <w:t xml:space="preserve">- **Morphing Context:** Each portal dynamically adapts its appearance and content based on user profile, interests, and AI predictions.</w:t>
      </w:r>
    </w:p>
    <w:p w:rsidR="00000000" w:rsidDel="00000000" w:rsidP="00000000" w:rsidRDefault="00000000" w:rsidRPr="00000000" w14:paraId="0000009C">
      <w:pPr>
        <w:rPr/>
      </w:pPr>
      <w:r w:rsidDel="00000000" w:rsidR="00000000" w:rsidRPr="00000000">
        <w:rPr>
          <w:rtl w:val="0"/>
        </w:rPr>
        <w:t xml:space="preserve">- **No Back Button:** Navigation history is a spatial "trail" the user can visually retrace and leap back through.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3. Gravity-Defying Content Arrangement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3.1. Floating, Layered UI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**3D Parallax:** UI cards, buttons, and images have z-depth and float at different layers. Users pull/push them in/out of focus.</w:t>
      </w:r>
    </w:p>
    <w:p w:rsidR="00000000" w:rsidDel="00000000" w:rsidP="00000000" w:rsidRDefault="00000000" w:rsidRPr="00000000" w14:paraId="000000A5">
      <w:pPr>
        <w:rPr/>
      </w:pPr>
      <w:r w:rsidDel="00000000" w:rsidR="00000000" w:rsidRPr="00000000">
        <w:rPr>
          <w:rtl w:val="0"/>
        </w:rPr>
        <w:t xml:space="preserve">- **Clustered "Islands":** Related features (e.g., Shop, Design, Delivery, Coaching) cluster as islands that can drift apart or merge.</w:t>
      </w:r>
    </w:p>
    <w:p w:rsidR="00000000" w:rsidDel="00000000" w:rsidP="00000000" w:rsidRDefault="00000000" w:rsidRPr="00000000" w14:paraId="000000A6">
      <w:pPr>
        <w:rPr/>
      </w:pPr>
      <w:r w:rsidDel="00000000" w:rsidR="00000000" w:rsidRPr="00000000">
        <w:rPr>
          <w:rtl w:val="0"/>
        </w:rPr>
        <w:t xml:space="preserve">- **Dynamic Rearrangement:** AI repositions islands based on usage patterns, time, and social trends.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3.2. Weightless Interactions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**Zero-Gravity Physics:** Elements gently drift, bounce, and rotate, affected by invisible "gravity fields" linked to user engagement.</w:t>
      </w:r>
    </w:p>
    <w:p w:rsidR="00000000" w:rsidDel="00000000" w:rsidP="00000000" w:rsidRDefault="00000000" w:rsidRPr="00000000" w14:paraId="000000AB">
      <w:pPr>
        <w:rPr/>
      </w:pPr>
      <w:r w:rsidDel="00000000" w:rsidR="00000000" w:rsidRPr="00000000">
        <w:rPr>
          <w:rtl w:val="0"/>
        </w:rPr>
        <w:t xml:space="preserve">- **Magnetic Gestures:** Users attract or repel content with hand motions, cursor proximity, or voice commands ("Bring me merch!").</w:t>
      </w:r>
    </w:p>
    <w:p w:rsidR="00000000" w:rsidDel="00000000" w:rsidP="00000000" w:rsidRDefault="00000000" w:rsidRPr="00000000" w14:paraId="000000AC">
      <w:pPr>
        <w:rPr/>
      </w:pPr>
      <w:r w:rsidDel="00000000" w:rsidR="00000000" w:rsidRPr="00000000">
        <w:rPr>
          <w:rtl w:val="0"/>
        </w:rPr>
        <w:t xml:space="preserve">- **Live Previews:** Pulling a product/feature closer reveals details in a holographic pop-up; pushing sends it to the periphery.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4. Immersive User Flows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4.1. Adaptive Entry Portals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**New Users:** Dropped into a "Welcome Constellation"—an array of floating, interactive orbs introducing features.</w:t>
      </w:r>
    </w:p>
    <w:p w:rsidR="00000000" w:rsidDel="00000000" w:rsidP="00000000" w:rsidRDefault="00000000" w:rsidRPr="00000000" w14:paraId="000000B5">
      <w:pPr>
        <w:rPr/>
      </w:pPr>
      <w:r w:rsidDel="00000000" w:rsidR="00000000" w:rsidRPr="00000000">
        <w:rPr>
          <w:rtl w:val="0"/>
        </w:rPr>
        <w:t xml:space="preserve">- **Returning Users:** AI "predicts" intent and places them at relevant feature clusters.</w:t>
      </w:r>
    </w:p>
    <w:p w:rsidR="00000000" w:rsidDel="00000000" w:rsidP="00000000" w:rsidRDefault="00000000" w:rsidRPr="00000000" w14:paraId="000000B6">
      <w:pPr>
        <w:rPr/>
      </w:pPr>
      <w:r w:rsidDel="00000000" w:rsidR="00000000" w:rsidRPr="00000000">
        <w:rPr>
          <w:rtl w:val="0"/>
        </w:rPr>
        <w:t xml:space="preserve">- **Power Users:** Direct voice/text command entry ("Take me to the Grow Room Designer").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4.2. Example Flows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(A) Product Discovery &amp; Purchase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**User**: Thrusts forward into the "Shop" island.</w:t>
      </w:r>
    </w:p>
    <w:p w:rsidR="00000000" w:rsidDel="00000000" w:rsidP="00000000" w:rsidRDefault="00000000" w:rsidRPr="00000000" w14:paraId="000000BD">
      <w:pPr>
        <w:rPr/>
      </w:pPr>
      <w:r w:rsidDel="00000000" w:rsidR="00000000" w:rsidRPr="00000000">
        <w:rPr>
          <w:rtl w:val="0"/>
        </w:rPr>
        <w:t xml:space="preserve">2. **AI Assistant**: GanjaGuru orbits in, offering curated product orbits (e.g., "Top Strains", "Eco Merch", "Custom Bongs").</w:t>
      </w:r>
    </w:p>
    <w:p w:rsidR="00000000" w:rsidDel="00000000" w:rsidP="00000000" w:rsidRDefault="00000000" w:rsidRPr="00000000" w14:paraId="000000BE">
      <w:pPr>
        <w:rPr/>
      </w:pPr>
      <w:r w:rsidDel="00000000" w:rsidR="00000000" w:rsidRPr="00000000">
        <w:rPr>
          <w:rtl w:val="0"/>
        </w:rPr>
        <w:t xml:space="preserve">3. **User**: Pulls a product planet closer, triggering a 3D holographic preview.</w:t>
      </w:r>
    </w:p>
    <w:p w:rsidR="00000000" w:rsidDel="00000000" w:rsidP="00000000" w:rsidRDefault="00000000" w:rsidRPr="00000000" w14:paraId="000000BF">
      <w:pPr>
        <w:rPr/>
      </w:pPr>
      <w:r w:rsidDel="00000000" w:rsidR="00000000" w:rsidRPr="00000000">
        <w:rPr>
          <w:rtl w:val="0"/>
        </w:rPr>
        <w:t xml:space="preserve">4. **User**: Pushes away unwanted options; pulls in for customization.</w:t>
      </w:r>
    </w:p>
    <w:p w:rsidR="00000000" w:rsidDel="00000000" w:rsidP="00000000" w:rsidRDefault="00000000" w:rsidRPr="00000000" w14:paraId="000000C0">
      <w:pPr>
        <w:rPr/>
      </w:pPr>
      <w:r w:rsidDel="00000000" w:rsidR="00000000" w:rsidRPr="00000000">
        <w:rPr>
          <w:rtl w:val="0"/>
        </w:rPr>
        <w:t xml:space="preserve">5. **Checkout**: Occurs in a floating, animated "transaction chamber" orb—voice, AR, and gesture-enabled.</w:t>
      </w:r>
    </w:p>
    <w:p w:rsidR="00000000" w:rsidDel="00000000" w:rsidP="00000000" w:rsidRDefault="00000000" w:rsidRPr="00000000" w14:paraId="000000C1">
      <w:pPr>
        <w:rPr/>
      </w:pPr>
      <w:r w:rsidDel="00000000" w:rsidR="00000000" w:rsidRPr="00000000">
        <w:rPr>
          <w:rtl w:val="0"/>
        </w:rPr>
        <w:t xml:space="preserve">6. **Delivery**: Real-time map visualized as a drifting globe, with delivery dots orbiting toward user avatar.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(B) Smart Grow Room Design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**User**: Steps into "Grow Room Portal".</w:t>
      </w:r>
    </w:p>
    <w:p w:rsidR="00000000" w:rsidDel="00000000" w:rsidP="00000000" w:rsidRDefault="00000000" w:rsidRPr="00000000" w14:paraId="000000C6">
      <w:pPr>
        <w:rPr/>
      </w:pPr>
      <w:r w:rsidDel="00000000" w:rsidR="00000000" w:rsidRPr="00000000">
        <w:rPr>
          <w:rtl w:val="0"/>
        </w:rPr>
        <w:t xml:space="preserve">2. **AI/AR Overlay**: Projects an interactive, floating blueprint.</w:t>
      </w:r>
    </w:p>
    <w:p w:rsidR="00000000" w:rsidDel="00000000" w:rsidP="00000000" w:rsidRDefault="00000000" w:rsidRPr="00000000" w14:paraId="000000C7">
      <w:pPr>
        <w:rPr/>
      </w:pPr>
      <w:r w:rsidDel="00000000" w:rsidR="00000000" w:rsidRPr="00000000">
        <w:rPr>
          <w:rtl w:val="0"/>
        </w:rPr>
        <w:t xml:space="preserve">3. **User**: Grabs, spins, and customizes components in zero-g space.</w:t>
      </w:r>
    </w:p>
    <w:p w:rsidR="00000000" w:rsidDel="00000000" w:rsidP="00000000" w:rsidRDefault="00000000" w:rsidRPr="00000000" w14:paraId="000000C8">
      <w:pPr>
        <w:rPr/>
      </w:pPr>
      <w:r w:rsidDel="00000000" w:rsidR="00000000" w:rsidRPr="00000000">
        <w:rPr>
          <w:rtl w:val="0"/>
        </w:rPr>
        <w:t xml:space="preserve">4. **IoT Integration**: Live sensor data or simulated environment overlaid for instant feedback.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 Business Coaching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 **User**: Enters "GanjaGuru's Mind Palace" (cerebral, floating brain-shaped cluster).</w:t>
      </w:r>
    </w:p>
    <w:p w:rsidR="00000000" w:rsidDel="00000000" w:rsidP="00000000" w:rsidRDefault="00000000" w:rsidRPr="00000000" w14:paraId="000000CD">
      <w:pPr>
        <w:rPr/>
      </w:pPr>
      <w:r w:rsidDel="00000000" w:rsidR="00000000" w:rsidRPr="00000000">
        <w:rPr>
          <w:rtl w:val="0"/>
        </w:rPr>
        <w:t xml:space="preserve">2. **AI**: Offers adaptive, conversational coaching modules appearing as floating thought bubbles.</w:t>
      </w:r>
    </w:p>
    <w:p w:rsidR="00000000" w:rsidDel="00000000" w:rsidP="00000000" w:rsidRDefault="00000000" w:rsidRPr="00000000" w14:paraId="000000CE">
      <w:pPr>
        <w:rPr/>
      </w:pPr>
      <w:r w:rsidDel="00000000" w:rsidR="00000000" w:rsidRPr="00000000">
        <w:rPr>
          <w:rtl w:val="0"/>
        </w:rPr>
        <w:t xml:space="preserve">3. **User**: Pulls in advice, pushes irrelevant modules away, builds custom learning paths.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5. Visual &amp; Aesthetic Design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**Palette:** Neon greens, rich earth browns, vibrant oranges, electric purples, golds, reds.</w:t>
      </w:r>
    </w:p>
    <w:p w:rsidR="00000000" w:rsidDel="00000000" w:rsidP="00000000" w:rsidRDefault="00000000" w:rsidRPr="00000000" w14:paraId="000000D5">
      <w:pPr>
        <w:rPr/>
      </w:pPr>
      <w:r w:rsidDel="00000000" w:rsidR="00000000" w:rsidRPr="00000000">
        <w:rPr>
          <w:rtl w:val="0"/>
        </w:rPr>
        <w:t xml:space="preserve">- **Shadows &amp; Glow:** Deep shadows with dynamic neon glows, emphasizing 3D depth.</w:t>
      </w:r>
    </w:p>
    <w:p w:rsidR="00000000" w:rsidDel="00000000" w:rsidP="00000000" w:rsidRDefault="00000000" w:rsidRPr="00000000" w14:paraId="000000D6">
      <w:pPr>
        <w:rPr/>
      </w:pPr>
      <w:r w:rsidDel="00000000" w:rsidR="00000000" w:rsidRPr="00000000">
        <w:rPr>
          <w:rtl w:val="0"/>
        </w:rPr>
        <w:t xml:space="preserve">- **Cyberpunk Vibe:** Futuristic, trippy, yet functional.</w:t>
      </w:r>
    </w:p>
    <w:p w:rsidR="00000000" w:rsidDel="00000000" w:rsidP="00000000" w:rsidRDefault="00000000" w:rsidRPr="00000000" w14:paraId="000000D7">
      <w:pPr>
        <w:rPr/>
      </w:pPr>
      <w:r w:rsidDel="00000000" w:rsidR="00000000" w:rsidRPr="00000000">
        <w:rPr>
          <w:rtl w:val="0"/>
        </w:rPr>
        <w:t xml:space="preserve">- **Animated Avatars:** GanjaGuru appears as a morphing AI persona, blending Snoop, Willie, Bruce, Lennon/McCartney, and a swagger-filled hustler.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6. Tech Stack &amp; Implementation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**WebGL + Three.js/Babylon.js:** Core 3D rendering of UI nebula.</w:t>
      </w:r>
    </w:p>
    <w:p w:rsidR="00000000" w:rsidDel="00000000" w:rsidP="00000000" w:rsidRDefault="00000000" w:rsidRPr="00000000" w14:paraId="000000DE">
      <w:pPr>
        <w:rPr/>
      </w:pPr>
      <w:r w:rsidDel="00000000" w:rsidR="00000000" w:rsidRPr="00000000">
        <w:rPr>
          <w:rtl w:val="0"/>
        </w:rPr>
        <w:t xml:space="preserve">- **Matter.js or Cannon.js:** Physics simulation for floating, bouncing, and interactive gravity.</w:t>
      </w:r>
    </w:p>
    <w:p w:rsidR="00000000" w:rsidDel="00000000" w:rsidP="00000000" w:rsidRDefault="00000000" w:rsidRPr="00000000" w14:paraId="000000DF">
      <w:pPr>
        <w:rPr/>
      </w:pPr>
      <w:r w:rsidDel="00000000" w:rsidR="00000000" w:rsidRPr="00000000">
        <w:rPr>
          <w:rtl w:val="0"/>
        </w:rPr>
        <w:t xml:space="preserve">- **WebXR:** AR/VR device integration for full immersion.</w:t>
      </w:r>
    </w:p>
    <w:p w:rsidR="00000000" w:rsidDel="00000000" w:rsidP="00000000" w:rsidRDefault="00000000" w:rsidRPr="00000000" w14:paraId="000000E0">
      <w:pPr>
        <w:rPr/>
      </w:pPr>
      <w:r w:rsidDel="00000000" w:rsidR="00000000" w:rsidRPr="00000000">
        <w:rPr>
          <w:rtl w:val="0"/>
        </w:rPr>
        <w:t xml:space="preserve">- **AI/ML Backends:** Adaptive UI rearrangement, product recommendations, user intent prediction.</w:t>
      </w:r>
    </w:p>
    <w:p w:rsidR="00000000" w:rsidDel="00000000" w:rsidP="00000000" w:rsidRDefault="00000000" w:rsidRPr="00000000" w14:paraId="000000E1">
      <w:pPr>
        <w:rPr/>
      </w:pPr>
      <w:r w:rsidDel="00000000" w:rsidR="00000000" w:rsidRPr="00000000">
        <w:rPr>
          <w:rtl w:val="0"/>
        </w:rPr>
        <w:t xml:space="preserve">- **Voice.js / Web Speech API:** Voice command navigation and control.</w:t>
      </w:r>
    </w:p>
    <w:p w:rsidR="00000000" w:rsidDel="00000000" w:rsidP="00000000" w:rsidRDefault="00000000" w:rsidRPr="00000000" w14:paraId="000000E2">
      <w:pPr>
        <w:rPr/>
      </w:pPr>
      <w:r w:rsidDel="00000000" w:rsidR="00000000" w:rsidRPr="00000000">
        <w:rPr>
          <w:rtl w:val="0"/>
        </w:rPr>
        <w:t xml:space="preserve">- **IoT APIs:** Real-time integration for smart grow room components.</w:t>
      </w:r>
    </w:p>
    <w:p w:rsidR="00000000" w:rsidDel="00000000" w:rsidP="00000000" w:rsidRDefault="00000000" w:rsidRPr="00000000" w14:paraId="000000E3">
      <w:pPr>
        <w:rPr/>
      </w:pPr>
      <w:r w:rsidDel="00000000" w:rsidR="00000000" w:rsidRPr="00000000">
        <w:rPr>
          <w:rtl w:val="0"/>
        </w:rPr>
        <w:t xml:space="preserve">- **Serverless E-commerce:** Dropshipping, print-on-demand, and 3D printing integrations.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7. Brand Personality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**AI Voice/Chat:** Defaults to GanjaGuru's blended persona. Users can select avatar "flavors" (e.g., Snoop Mode, Bruce Lee Focus, Lennon Creativity).</w:t>
      </w:r>
    </w:p>
    <w:p w:rsidR="00000000" w:rsidDel="00000000" w:rsidP="00000000" w:rsidRDefault="00000000" w:rsidRPr="00000000" w14:paraId="000000EA">
      <w:pPr>
        <w:rPr/>
      </w:pPr>
      <w:r w:rsidDel="00000000" w:rsidR="00000000" w:rsidRPr="00000000">
        <w:rPr>
          <w:rtl w:val="0"/>
        </w:rPr>
        <w:t xml:space="preserve">- **Language:** Playful, witty, yet deeply knowledgeable. Encourages exploration and innovation.</w:t>
      </w:r>
    </w:p>
    <w:p w:rsidR="00000000" w:rsidDel="00000000" w:rsidP="00000000" w:rsidRDefault="00000000" w:rsidRPr="00000000" w14:paraId="000000EB">
      <w:pPr>
        <w:rPr/>
      </w:pPr>
      <w:r w:rsidDel="00000000" w:rsidR="00000000" w:rsidRPr="00000000">
        <w:rPr>
          <w:rtl w:val="0"/>
        </w:rPr>
        <w:t xml:space="preserve">- **Interactions:** Easter eggs, hidden rewards, and surprises for creative navigation (e.g., discovering a hidden portal opens up exclusive content).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8. Monetization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**Shopping Orbs:** Direct e-commerce with upselling via floating recommendations.</w:t>
      </w:r>
    </w:p>
    <w:p w:rsidR="00000000" w:rsidDel="00000000" w:rsidP="00000000" w:rsidRDefault="00000000" w:rsidRPr="00000000" w14:paraId="000000F2">
      <w:pPr>
        <w:rPr/>
      </w:pPr>
      <w:r w:rsidDel="00000000" w:rsidR="00000000" w:rsidRPr="00000000">
        <w:rPr>
          <w:rtl w:val="0"/>
        </w:rPr>
        <w:t xml:space="preserve">- **Premium Portals:** Subscription-based exclusive features (e.g., advanced coaching, custom design tools).</w:t>
      </w:r>
    </w:p>
    <w:p w:rsidR="00000000" w:rsidDel="00000000" w:rsidP="00000000" w:rsidRDefault="00000000" w:rsidRPr="00000000" w14:paraId="000000F3">
      <w:pPr>
        <w:rPr/>
      </w:pPr>
      <w:r w:rsidDel="00000000" w:rsidR="00000000" w:rsidRPr="00000000">
        <w:rPr>
          <w:rtl w:val="0"/>
        </w:rPr>
        <w:t xml:space="preserve">- **Ad Nebula:** Subtle, floating sponsored planets—always non-intrusive, optionally ignorable.</w:t>
      </w:r>
    </w:p>
    <w:p w:rsidR="00000000" w:rsidDel="00000000" w:rsidP="00000000" w:rsidRDefault="00000000" w:rsidRPr="00000000" w14:paraId="000000F4">
      <w:pPr>
        <w:rPr/>
      </w:pPr>
      <w:r w:rsidDel="00000000" w:rsidR="00000000" w:rsidRPr="00000000">
        <w:rPr>
          <w:rtl w:val="0"/>
        </w:rPr>
        <w:t xml:space="preserve">- **API Marketplace:** Monetize third-party integrations and developer tools.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9. Legal &amp; Compliance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**Dynamic Region Awareness:** Platform morphs content/features based on user location and legal regulations.</w:t>
      </w:r>
    </w:p>
    <w:p w:rsidR="00000000" w:rsidDel="00000000" w:rsidP="00000000" w:rsidRDefault="00000000" w:rsidRPr="00000000" w14:paraId="000000FB">
      <w:pPr>
        <w:rPr/>
      </w:pPr>
      <w:r w:rsidDel="00000000" w:rsidR="00000000" w:rsidRPr="00000000">
        <w:rPr>
          <w:rtl w:val="0"/>
        </w:rPr>
        <w:t xml:space="preserve">- **Onboarding Checks:** Legal warnings and compliance gates via interactive, engaging flows.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10. The Future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**Community Constellations:** Users can create/join floating social clusters, host events, and collaborate on projects in real time.</w:t>
      </w:r>
    </w:p>
    <w:p w:rsidR="00000000" w:rsidDel="00000000" w:rsidP="00000000" w:rsidRDefault="00000000" w:rsidRPr="00000000" w14:paraId="00000102">
      <w:pPr>
        <w:rPr/>
      </w:pPr>
      <w:r w:rsidDel="00000000" w:rsidR="00000000" w:rsidRPr="00000000">
        <w:rPr>
          <w:rtl w:val="0"/>
        </w:rPr>
        <w:t xml:space="preserve">- **Metaverse Integration:** Seamless bridge to other WebXR and metaverse spaces.</w:t>
      </w:r>
    </w:p>
    <w:p w:rsidR="00000000" w:rsidDel="00000000" w:rsidP="00000000" w:rsidRDefault="00000000" w:rsidRPr="00000000" w14:paraId="00000103">
      <w:pPr>
        <w:rPr/>
      </w:pPr>
      <w:r w:rsidDel="00000000" w:rsidR="00000000" w:rsidRPr="00000000">
        <w:rPr>
          <w:rtl w:val="0"/>
        </w:rPr>
        <w:t xml:space="preserve">- **Continuous Evolution:** AI monitors trends, evolving the nebula layout and features to stay ahead of the curve.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&gt; **The GanjaGuru is not just a website—it's an anti-gravity, adaptive, AI-powered digital universe for the cannabis community, limited only by our imagination.**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The GanjaGuru: Gravity-Gone Platform Outline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1. Foundational Principles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**No Fixed Homepage:** Users are dropped into the ecosystem at random, context-aware entry points.</w:t>
      </w:r>
    </w:p>
    <w:p w:rsidR="00000000" w:rsidDel="00000000" w:rsidP="00000000" w:rsidRDefault="00000000" w:rsidRPr="00000000" w14:paraId="0000010E">
      <w:pPr>
        <w:rPr/>
      </w:pPr>
      <w:r w:rsidDel="00000000" w:rsidR="00000000" w:rsidRPr="00000000">
        <w:rPr>
          <w:rtl w:val="0"/>
        </w:rPr>
        <w:t xml:space="preserve">- **Spatial, Not Linear:** Navigation occurs in a 3D "cloud" of floating content islands, not pages or menus.</w:t>
      </w:r>
    </w:p>
    <w:p w:rsidR="00000000" w:rsidDel="00000000" w:rsidP="00000000" w:rsidRDefault="00000000" w:rsidRPr="00000000" w14:paraId="0000010F">
      <w:pPr>
        <w:rPr/>
      </w:pPr>
      <w:r w:rsidDel="00000000" w:rsidR="00000000" w:rsidRPr="00000000">
        <w:rPr>
          <w:rtl w:val="0"/>
        </w:rPr>
        <w:t xml:space="preserve">- **AI-Driven Rearrangement:** Everything adapts and moves based on real-time user intent, engagement, and data.</w:t>
      </w:r>
    </w:p>
    <w:p w:rsidR="00000000" w:rsidDel="00000000" w:rsidP="00000000" w:rsidRDefault="00000000" w:rsidRPr="00000000" w14:paraId="00000110">
      <w:pPr>
        <w:rPr/>
      </w:pPr>
      <w:r w:rsidDel="00000000" w:rsidR="00000000" w:rsidRPr="00000000">
        <w:rPr>
          <w:rtl w:val="0"/>
        </w:rPr>
        <w:t xml:space="preserve">- **User-Centric Reality:** Each user’s experience is uniquely generated, with the world morphing around their journey.</w:t>
      </w:r>
    </w:p>
    <w:p w:rsidR="00000000" w:rsidDel="00000000" w:rsidP="00000000" w:rsidRDefault="00000000" w:rsidRPr="00000000" w14:paraId="00000111">
      <w:pPr>
        <w:rPr/>
      </w:pPr>
      <w:r w:rsidDel="00000000" w:rsidR="00000000" w:rsidRPr="00000000">
        <w:rPr>
          <w:rtl w:val="0"/>
        </w:rPr>
        <w:t xml:space="preserve">- **Seamless Cross-Device Experience:** Fluid movement between mobile, AR, VR, desktop, and IoT devices with persistent spatial context.</w:t>
      </w:r>
    </w:p>
    <w:p w:rsidR="00000000" w:rsidDel="00000000" w:rsidP="00000000" w:rsidRDefault="00000000" w:rsidRPr="00000000" w14:paraId="00000112">
      <w:pPr>
        <w:rPr/>
      </w:pPr>
      <w:r w:rsidDel="00000000" w:rsidR="00000000" w:rsidRPr="00000000">
        <w:rPr>
          <w:rtl w:val="0"/>
        </w:rPr>
        <w:t xml:space="preserve">- **Fractal Expansion:** The platform scales infinitely, each interaction able to spawn new islands, clusters, or even entire nebulae.</w:t>
      </w:r>
    </w:p>
    <w:p w:rsidR="00000000" w:rsidDel="00000000" w:rsidP="00000000" w:rsidRDefault="00000000" w:rsidRPr="00000000" w14:paraId="00000113">
      <w:pPr>
        <w:rPr/>
      </w:pPr>
      <w:r w:rsidDel="00000000" w:rsidR="00000000" w:rsidRPr="00000000">
        <w:rPr>
          <w:rtl w:val="0"/>
        </w:rPr>
        <w:t xml:space="preserve">- **Augmented Synchronicity:** Time-based events, user moods, and world events trigger global or personal UI/UX shifts.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2. Core Layout &amp; Navigation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2.1. The "Nebula" Interface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**Visual Metaphor:** Users float in a cosmic nebula of drifting, rotating "content planets"—each representing a feature, product, or experience.</w:t>
      </w:r>
    </w:p>
    <w:p w:rsidR="00000000" w:rsidDel="00000000" w:rsidP="00000000" w:rsidRDefault="00000000" w:rsidRPr="00000000" w14:paraId="0000011C">
      <w:pPr>
        <w:rPr/>
      </w:pPr>
      <w:r w:rsidDel="00000000" w:rsidR="00000000" w:rsidRPr="00000000">
        <w:rPr>
          <w:rtl w:val="0"/>
        </w:rPr>
        <w:t xml:space="preserve">- **User Propulsion:** Instead of scrolling, users "thrust" themselves forward/backward through space with gestures, voice, or cursor drag.</w:t>
      </w:r>
    </w:p>
    <w:p w:rsidR="00000000" w:rsidDel="00000000" w:rsidP="00000000" w:rsidRDefault="00000000" w:rsidRPr="00000000" w14:paraId="0000011D">
      <w:pPr>
        <w:rPr/>
      </w:pPr>
      <w:r w:rsidDel="00000000" w:rsidR="00000000" w:rsidRPr="00000000">
        <w:rPr>
          <w:rtl w:val="0"/>
        </w:rPr>
        <w:t xml:space="preserve">- **Orbital Navigation:**</w:t>
      </w:r>
    </w:p>
    <w:p w:rsidR="00000000" w:rsidDel="00000000" w:rsidP="00000000" w:rsidRDefault="00000000" w:rsidRPr="00000000" w14:paraId="0000011E">
      <w:pPr>
        <w:rPr/>
      </w:pPr>
      <w:r w:rsidDel="00000000" w:rsidR="00000000" w:rsidRPr="00000000">
        <w:rPr>
          <w:rtl w:val="0"/>
        </w:rPr>
        <w:t xml:space="preserve">    - Menus and quick-actions orbit the user's focus point in spirals, expanding/contracting as needed.</w:t>
      </w:r>
    </w:p>
    <w:p w:rsidR="00000000" w:rsidDel="00000000" w:rsidP="00000000" w:rsidRDefault="00000000" w:rsidRPr="00000000" w14:paraId="0000011F">
      <w:pPr>
        <w:rPr/>
      </w:pPr>
      <w:r w:rsidDel="00000000" w:rsidR="00000000" w:rsidRPr="00000000">
        <w:rPr>
          <w:rtl w:val="0"/>
        </w:rPr>
        <w:t xml:space="preserve">    - Selecting a menu causes its "planet" to spiral closer and envelop the user.</w:t>
      </w:r>
    </w:p>
    <w:p w:rsidR="00000000" w:rsidDel="00000000" w:rsidP="00000000" w:rsidRDefault="00000000" w:rsidRPr="00000000" w14:paraId="00000120">
      <w:pPr>
        <w:rPr/>
      </w:pPr>
      <w:r w:rsidDel="00000000" w:rsidR="00000000" w:rsidRPr="00000000">
        <w:rPr>
          <w:rtl w:val="0"/>
        </w:rPr>
        <w:t xml:space="preserve">- **Tactile Feedback:** Haptic or audio pulses signal proximity to interactive elements, enhancing immersion.</w:t>
      </w:r>
    </w:p>
    <w:p w:rsidR="00000000" w:rsidDel="00000000" w:rsidP="00000000" w:rsidRDefault="00000000" w:rsidRPr="00000000" w14:paraId="00000121">
      <w:pPr>
        <w:rPr/>
      </w:pPr>
      <w:r w:rsidDel="00000000" w:rsidR="00000000" w:rsidRPr="00000000">
        <w:rPr>
          <w:rtl w:val="0"/>
        </w:rPr>
        <w:t xml:space="preserve">- **Swarm Intelligence:** Multiple users’ actions influence the nebula’s “weather,” subtly shifting content clusters for all.</w:t>
      </w:r>
    </w:p>
    <w:p w:rsidR="00000000" w:rsidDel="00000000" w:rsidP="00000000" w:rsidRDefault="00000000" w:rsidRPr="00000000" w14:paraId="00000122">
      <w:pPr>
        <w:rPr/>
      </w:pPr>
      <w:r w:rsidDel="00000000" w:rsidR="00000000" w:rsidRPr="00000000">
        <w:rPr>
          <w:rtl w:val="0"/>
        </w:rPr>
        <w:t xml:space="preserve">- **Multiverse Branching:** Users can split off “alternate realities,” enabling simultaneous exploration of multiple interests or business ideas.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2.2. Portal-Based Exploration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**Interactive Portals:** Entering a portal warps the user to a new virtual area (e.g., grow room designer, e-commerce, AR lounge).</w:t>
      </w:r>
    </w:p>
    <w:p w:rsidR="00000000" w:rsidDel="00000000" w:rsidP="00000000" w:rsidRDefault="00000000" w:rsidRPr="00000000" w14:paraId="00000127">
      <w:pPr>
        <w:rPr/>
      </w:pPr>
      <w:r w:rsidDel="00000000" w:rsidR="00000000" w:rsidRPr="00000000">
        <w:rPr>
          <w:rtl w:val="0"/>
        </w:rPr>
        <w:t xml:space="preserve">- **Morphing Context:** Each portal dynamically adapts its appearance and content based on user profile, interests, and AI predictions.</w:t>
      </w:r>
    </w:p>
    <w:p w:rsidR="00000000" w:rsidDel="00000000" w:rsidP="00000000" w:rsidRDefault="00000000" w:rsidRPr="00000000" w14:paraId="00000128">
      <w:pPr>
        <w:rPr/>
      </w:pPr>
      <w:r w:rsidDel="00000000" w:rsidR="00000000" w:rsidRPr="00000000">
        <w:rPr>
          <w:rtl w:val="0"/>
        </w:rPr>
        <w:t xml:space="preserve">- **No Back Button:** Navigation history is a spatial "trail" the user can visually retrace and leap back through.</w:t>
      </w:r>
    </w:p>
    <w:p w:rsidR="00000000" w:rsidDel="00000000" w:rsidP="00000000" w:rsidRDefault="00000000" w:rsidRPr="00000000" w14:paraId="00000129">
      <w:pPr>
        <w:rPr/>
      </w:pPr>
      <w:r w:rsidDel="00000000" w:rsidR="00000000" w:rsidRPr="00000000">
        <w:rPr>
          <w:rtl w:val="0"/>
        </w:rPr>
        <w:t xml:space="preserve">- **Portal Customization:** Users design and share their own portals, creating new social or business entry points.</w:t>
      </w:r>
    </w:p>
    <w:p w:rsidR="00000000" w:rsidDel="00000000" w:rsidP="00000000" w:rsidRDefault="00000000" w:rsidRPr="00000000" w14:paraId="0000012A">
      <w:pPr>
        <w:rPr/>
      </w:pPr>
      <w:r w:rsidDel="00000000" w:rsidR="00000000" w:rsidRPr="00000000">
        <w:rPr>
          <w:rtl w:val="0"/>
        </w:rPr>
        <w:t xml:space="preserve">- **Teleportation Shortcuts:** Summon portals instantly via gestures, voice, or custom hotkeys, skipping to anywhere in the nebula.</w:t>
      </w:r>
    </w:p>
    <w:p w:rsidR="00000000" w:rsidDel="00000000" w:rsidP="00000000" w:rsidRDefault="00000000" w:rsidRPr="00000000" w14:paraId="0000012B">
      <w:pPr>
        <w:rPr/>
      </w:pPr>
      <w:r w:rsidDel="00000000" w:rsidR="00000000" w:rsidRPr="00000000">
        <w:rPr>
          <w:rtl w:val="0"/>
        </w:rPr>
        <w:t xml:space="preserve">- **Nested Portals:** Portals within portals allow for deep, multi-layered, thematic exploration (e.g., a “Festival Portal” within a “Community Island”).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3. Gravity-Defying Content Arrangement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3.1. Floating, Layered UI</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**3D Parallax:** UI cards, buttons, and images have z-depth and float at different layers. Users pull/push them in/out of focus.</w:t>
      </w:r>
    </w:p>
    <w:p w:rsidR="00000000" w:rsidDel="00000000" w:rsidP="00000000" w:rsidRDefault="00000000" w:rsidRPr="00000000" w14:paraId="00000134">
      <w:pPr>
        <w:rPr/>
      </w:pPr>
      <w:r w:rsidDel="00000000" w:rsidR="00000000" w:rsidRPr="00000000">
        <w:rPr>
          <w:rtl w:val="0"/>
        </w:rPr>
        <w:t xml:space="preserve">- **Clustered "Islands":** Related features (e.g., Shop, Design, Delivery, Coaching) cluster as islands that can drift apart or merge.</w:t>
      </w:r>
    </w:p>
    <w:p w:rsidR="00000000" w:rsidDel="00000000" w:rsidP="00000000" w:rsidRDefault="00000000" w:rsidRPr="00000000" w14:paraId="00000135">
      <w:pPr>
        <w:rPr/>
      </w:pPr>
      <w:r w:rsidDel="00000000" w:rsidR="00000000" w:rsidRPr="00000000">
        <w:rPr>
          <w:rtl w:val="0"/>
        </w:rPr>
        <w:t xml:space="preserve">- **Dynamic Rearrangement:** AI repositions islands based on usage patterns, time, and social trends.</w:t>
      </w:r>
    </w:p>
    <w:p w:rsidR="00000000" w:rsidDel="00000000" w:rsidP="00000000" w:rsidRDefault="00000000" w:rsidRPr="00000000" w14:paraId="00000136">
      <w:pPr>
        <w:rPr/>
      </w:pPr>
      <w:r w:rsidDel="00000000" w:rsidR="00000000" w:rsidRPr="00000000">
        <w:rPr>
          <w:rtl w:val="0"/>
        </w:rPr>
        <w:t xml:space="preserve">- **Reactive Environments:** Backgrounds, lighting, and music adapt to the user’s mood, time of day, and actions.</w:t>
      </w:r>
    </w:p>
    <w:p w:rsidR="00000000" w:rsidDel="00000000" w:rsidP="00000000" w:rsidRDefault="00000000" w:rsidRPr="00000000" w14:paraId="00000137">
      <w:pPr>
        <w:rPr/>
      </w:pPr>
      <w:r w:rsidDel="00000000" w:rsidR="00000000" w:rsidRPr="00000000">
        <w:rPr>
          <w:rtl w:val="0"/>
        </w:rPr>
        <w:t xml:space="preserve">- **Infinite Canvas:** The nebula expands as needed—no edge, no limit.</w:t>
      </w:r>
    </w:p>
    <w:p w:rsidR="00000000" w:rsidDel="00000000" w:rsidP="00000000" w:rsidRDefault="00000000" w:rsidRPr="00000000" w14:paraId="00000138">
      <w:pPr>
        <w:rPr/>
      </w:pPr>
      <w:r w:rsidDel="00000000" w:rsidR="00000000" w:rsidRPr="00000000">
        <w:rPr>
          <w:rtl w:val="0"/>
        </w:rPr>
        <w:t xml:space="preserve">- **Contextual Micro-Widgets:** Mini floating tools or info panels appear on demand, always within reach.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3.2. Weightless Interactions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**Zero-Gravity Physics:** Elements gently drift, bounce, and rotate, affected by invisible "gravity fields" linked to user engagement.</w:t>
      </w:r>
    </w:p>
    <w:p w:rsidR="00000000" w:rsidDel="00000000" w:rsidP="00000000" w:rsidRDefault="00000000" w:rsidRPr="00000000" w14:paraId="0000013D">
      <w:pPr>
        <w:rPr/>
      </w:pPr>
      <w:r w:rsidDel="00000000" w:rsidR="00000000" w:rsidRPr="00000000">
        <w:rPr>
          <w:rtl w:val="0"/>
        </w:rPr>
        <w:t xml:space="preserve">- **Magnetic Gestures:** Users attract or repel content with hand motions, cursor proximity, or voice commands ("Bring me merch!").</w:t>
      </w:r>
    </w:p>
    <w:p w:rsidR="00000000" w:rsidDel="00000000" w:rsidP="00000000" w:rsidRDefault="00000000" w:rsidRPr="00000000" w14:paraId="0000013E">
      <w:pPr>
        <w:rPr/>
      </w:pPr>
      <w:r w:rsidDel="00000000" w:rsidR="00000000" w:rsidRPr="00000000">
        <w:rPr>
          <w:rtl w:val="0"/>
        </w:rPr>
        <w:t xml:space="preserve">- **Live Previews:** Pulling a product/feature closer reveals details in a holographic pop-up; pushing sends it to the periphery.</w:t>
      </w:r>
    </w:p>
    <w:p w:rsidR="00000000" w:rsidDel="00000000" w:rsidP="00000000" w:rsidRDefault="00000000" w:rsidRPr="00000000" w14:paraId="0000013F">
      <w:pPr>
        <w:rPr/>
      </w:pPr>
      <w:r w:rsidDel="00000000" w:rsidR="00000000" w:rsidRPr="00000000">
        <w:rPr>
          <w:rtl w:val="0"/>
        </w:rPr>
        <w:t xml:space="preserve">- **Collect &amp; Compose:** Users “catch” drifting elements to build wishlists, design boards, or collaborate in real-time with others.</w:t>
      </w:r>
    </w:p>
    <w:p w:rsidR="00000000" w:rsidDel="00000000" w:rsidP="00000000" w:rsidRDefault="00000000" w:rsidRPr="00000000" w14:paraId="00000140">
      <w:pPr>
        <w:rPr/>
      </w:pPr>
      <w:r w:rsidDel="00000000" w:rsidR="00000000" w:rsidRPr="00000000">
        <w:rPr>
          <w:rtl w:val="0"/>
        </w:rPr>
        <w:t xml:space="preserve">- **Element Fusion:** Combine floating elements to create new products, bundles, or experiences.</w:t>
      </w:r>
    </w:p>
    <w:p w:rsidR="00000000" w:rsidDel="00000000" w:rsidP="00000000" w:rsidRDefault="00000000" w:rsidRPr="00000000" w14:paraId="00000141">
      <w:pPr>
        <w:rPr/>
      </w:pPr>
      <w:r w:rsidDel="00000000" w:rsidR="00000000" w:rsidRPr="00000000">
        <w:rPr>
          <w:rtl w:val="0"/>
        </w:rPr>
        <w:t xml:space="preserve">- **Temporal Effects:** Time-of-day, special events, or user energy levels change the “gravity,” affecting movement and behavior of content.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4. Immersive User Flows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4.1. Adaptive Entry Portals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**New Users:** Dropped into a "Welcome Constellation"—an array of floating, interactive orbs introducing features.</w:t>
      </w:r>
    </w:p>
    <w:p w:rsidR="00000000" w:rsidDel="00000000" w:rsidP="00000000" w:rsidRDefault="00000000" w:rsidRPr="00000000" w14:paraId="0000014A">
      <w:pPr>
        <w:rPr/>
      </w:pPr>
      <w:r w:rsidDel="00000000" w:rsidR="00000000" w:rsidRPr="00000000">
        <w:rPr>
          <w:rtl w:val="0"/>
        </w:rPr>
        <w:t xml:space="preserve">- **Returning Users:** AI "predicts" intent and places them at relevant feature clusters.</w:t>
      </w:r>
    </w:p>
    <w:p w:rsidR="00000000" w:rsidDel="00000000" w:rsidP="00000000" w:rsidRDefault="00000000" w:rsidRPr="00000000" w14:paraId="0000014B">
      <w:pPr>
        <w:rPr/>
      </w:pPr>
      <w:r w:rsidDel="00000000" w:rsidR="00000000" w:rsidRPr="00000000">
        <w:rPr>
          <w:rtl w:val="0"/>
        </w:rPr>
        <w:t xml:space="preserve">- **Power Users:** Direct voice/text command entry ("Take me to the Grow Room Designer").</w:t>
      </w:r>
    </w:p>
    <w:p w:rsidR="00000000" w:rsidDel="00000000" w:rsidP="00000000" w:rsidRDefault="00000000" w:rsidRPr="00000000" w14:paraId="0000014C">
      <w:pPr>
        <w:rPr/>
      </w:pPr>
      <w:r w:rsidDel="00000000" w:rsidR="00000000" w:rsidRPr="00000000">
        <w:rPr>
          <w:rtl w:val="0"/>
        </w:rPr>
        <w:t xml:space="preserve">- **Event Portals:** Limited-time or seasonal portals appear for launches, festivals, or community happenings.</w:t>
      </w:r>
    </w:p>
    <w:p w:rsidR="00000000" w:rsidDel="00000000" w:rsidP="00000000" w:rsidRDefault="00000000" w:rsidRPr="00000000" w14:paraId="0000014D">
      <w:pPr>
        <w:rPr/>
      </w:pPr>
      <w:r w:rsidDel="00000000" w:rsidR="00000000" w:rsidRPr="00000000">
        <w:rPr>
          <w:rtl w:val="0"/>
        </w:rPr>
        <w:t xml:space="preserve">- **Learning Portals:** AI curates educational journeys; users can “walk” or “fly” through skill trees or knowledge planets.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4.2. Example Flows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(A) Product Discovery &amp; Purchase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 **User**: Thrusts forward into the "Shop" island.</w:t>
      </w:r>
    </w:p>
    <w:p w:rsidR="00000000" w:rsidDel="00000000" w:rsidP="00000000" w:rsidRDefault="00000000" w:rsidRPr="00000000" w14:paraId="00000154">
      <w:pPr>
        <w:rPr/>
      </w:pPr>
      <w:r w:rsidDel="00000000" w:rsidR="00000000" w:rsidRPr="00000000">
        <w:rPr>
          <w:rtl w:val="0"/>
        </w:rPr>
        <w:t xml:space="preserve">2. **AI Assistant**: GanjaGuru orbits in, offering curated product orbits (e.g., "Top Strains", "Eco Merch", "Custom Bongs").</w:t>
      </w:r>
    </w:p>
    <w:p w:rsidR="00000000" w:rsidDel="00000000" w:rsidP="00000000" w:rsidRDefault="00000000" w:rsidRPr="00000000" w14:paraId="00000155">
      <w:pPr>
        <w:rPr/>
      </w:pPr>
      <w:r w:rsidDel="00000000" w:rsidR="00000000" w:rsidRPr="00000000">
        <w:rPr>
          <w:rtl w:val="0"/>
        </w:rPr>
        <w:t xml:space="preserve">3. **User**: Pulls a product planet closer, triggering a 3D holographic preview.</w:t>
      </w:r>
    </w:p>
    <w:p w:rsidR="00000000" w:rsidDel="00000000" w:rsidP="00000000" w:rsidRDefault="00000000" w:rsidRPr="00000000" w14:paraId="00000156">
      <w:pPr>
        <w:rPr/>
      </w:pPr>
      <w:r w:rsidDel="00000000" w:rsidR="00000000" w:rsidRPr="00000000">
        <w:rPr>
          <w:rtl w:val="0"/>
        </w:rPr>
        <w:t xml:space="preserve">4. **User**: Pushes away unwanted options; pulls in for customization.</w:t>
      </w:r>
    </w:p>
    <w:p w:rsidR="00000000" w:rsidDel="00000000" w:rsidP="00000000" w:rsidRDefault="00000000" w:rsidRPr="00000000" w14:paraId="00000157">
      <w:pPr>
        <w:rPr/>
      </w:pPr>
      <w:r w:rsidDel="00000000" w:rsidR="00000000" w:rsidRPr="00000000">
        <w:rPr>
          <w:rtl w:val="0"/>
        </w:rPr>
        <w:t xml:space="preserve">5. **Checkout**: Occurs in a floating, animated "transaction chamber" orb—voice, AR, and gesture-enabled.</w:t>
      </w:r>
    </w:p>
    <w:p w:rsidR="00000000" w:rsidDel="00000000" w:rsidP="00000000" w:rsidRDefault="00000000" w:rsidRPr="00000000" w14:paraId="00000158">
      <w:pPr>
        <w:rPr/>
      </w:pPr>
      <w:r w:rsidDel="00000000" w:rsidR="00000000" w:rsidRPr="00000000">
        <w:rPr>
          <w:rtl w:val="0"/>
        </w:rPr>
        <w:t xml:space="preserve">6. **Delivery**: Real-time map visualized as a drifting globe, with delivery dots orbiting toward user avatar.</w:t>
      </w:r>
    </w:p>
    <w:p w:rsidR="00000000" w:rsidDel="00000000" w:rsidP="00000000" w:rsidRDefault="00000000" w:rsidRPr="00000000" w14:paraId="00000159">
      <w:pPr>
        <w:rPr/>
      </w:pPr>
      <w:r w:rsidDel="00000000" w:rsidR="00000000" w:rsidRPr="00000000">
        <w:rPr>
          <w:rtl w:val="0"/>
        </w:rPr>
        <w:t xml:space="preserve">7. **Shared Shopping:** Invite friends to co-shop in real time, viewing choices and discussing in spatial chat.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(B) Smart Grow Room Design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 **User**: Steps into "Grow Room Portal".</w:t>
      </w:r>
    </w:p>
    <w:p w:rsidR="00000000" w:rsidDel="00000000" w:rsidP="00000000" w:rsidRDefault="00000000" w:rsidRPr="00000000" w14:paraId="0000015E">
      <w:pPr>
        <w:rPr/>
      </w:pPr>
      <w:r w:rsidDel="00000000" w:rsidR="00000000" w:rsidRPr="00000000">
        <w:rPr>
          <w:rtl w:val="0"/>
        </w:rPr>
        <w:t xml:space="preserve">2. **AI/AR Overlay**: Projects an interactive, floating blueprint.</w:t>
      </w:r>
    </w:p>
    <w:p w:rsidR="00000000" w:rsidDel="00000000" w:rsidP="00000000" w:rsidRDefault="00000000" w:rsidRPr="00000000" w14:paraId="0000015F">
      <w:pPr>
        <w:rPr/>
      </w:pPr>
      <w:r w:rsidDel="00000000" w:rsidR="00000000" w:rsidRPr="00000000">
        <w:rPr>
          <w:rtl w:val="0"/>
        </w:rPr>
        <w:t xml:space="preserve">3. **User**: Grabs, spins, and customizes components in zero-g space.</w:t>
      </w:r>
    </w:p>
    <w:p w:rsidR="00000000" w:rsidDel="00000000" w:rsidP="00000000" w:rsidRDefault="00000000" w:rsidRPr="00000000" w14:paraId="00000160">
      <w:pPr>
        <w:rPr/>
      </w:pPr>
      <w:r w:rsidDel="00000000" w:rsidR="00000000" w:rsidRPr="00000000">
        <w:rPr>
          <w:rtl w:val="0"/>
        </w:rPr>
        <w:t xml:space="preserve">4. **IoT Integration**: Live sensor data or simulated environment overlaid for instant feedback.</w:t>
      </w:r>
    </w:p>
    <w:p w:rsidR="00000000" w:rsidDel="00000000" w:rsidP="00000000" w:rsidRDefault="00000000" w:rsidRPr="00000000" w14:paraId="00000161">
      <w:pPr>
        <w:rPr/>
      </w:pPr>
      <w:r w:rsidDel="00000000" w:rsidR="00000000" w:rsidRPr="00000000">
        <w:rPr>
          <w:rtl w:val="0"/>
        </w:rPr>
        <w:t xml:space="preserve">5. **Simulation Mode:** Test grow room configurations in a virtual environment before committing.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(C) Business Coaching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 **User**: Enters "GanjaGuru's Mind Palace" (cerebral, floating brain-shaped cluster).</w:t>
      </w:r>
    </w:p>
    <w:p w:rsidR="00000000" w:rsidDel="00000000" w:rsidP="00000000" w:rsidRDefault="00000000" w:rsidRPr="00000000" w14:paraId="00000166">
      <w:pPr>
        <w:rPr/>
      </w:pPr>
      <w:r w:rsidDel="00000000" w:rsidR="00000000" w:rsidRPr="00000000">
        <w:rPr>
          <w:rtl w:val="0"/>
        </w:rPr>
        <w:t xml:space="preserve">2. **AI**: Offers adaptive, conversational coaching modules appearing as floating thought bubbles.</w:t>
      </w:r>
    </w:p>
    <w:p w:rsidR="00000000" w:rsidDel="00000000" w:rsidP="00000000" w:rsidRDefault="00000000" w:rsidRPr="00000000" w14:paraId="00000167">
      <w:pPr>
        <w:rPr/>
      </w:pPr>
      <w:r w:rsidDel="00000000" w:rsidR="00000000" w:rsidRPr="00000000">
        <w:rPr>
          <w:rtl w:val="0"/>
        </w:rPr>
        <w:t xml:space="preserve">3. **User**: Pulls in advice, pushes irrelevant modules away, builds custom learning paths.</w:t>
      </w:r>
    </w:p>
    <w:p w:rsidR="00000000" w:rsidDel="00000000" w:rsidP="00000000" w:rsidRDefault="00000000" w:rsidRPr="00000000" w14:paraId="00000168">
      <w:pPr>
        <w:rPr/>
      </w:pPr>
      <w:r w:rsidDel="00000000" w:rsidR="00000000" w:rsidRPr="00000000">
        <w:rPr>
          <w:rtl w:val="0"/>
        </w:rPr>
        <w:t xml:space="preserve">4. **Mentor Portals:** Connect with real-world or AI mentors via floating gateways.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(D) AR/VR Social Sessions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**User**: Steps into a portal for a virtual smoke session or grow class.</w:t>
      </w:r>
    </w:p>
    <w:p w:rsidR="00000000" w:rsidDel="00000000" w:rsidP="00000000" w:rsidRDefault="00000000" w:rsidRPr="00000000" w14:paraId="0000016D">
      <w:pPr>
        <w:rPr/>
      </w:pPr>
      <w:r w:rsidDel="00000000" w:rsidR="00000000" w:rsidRPr="00000000">
        <w:rPr>
          <w:rtl w:val="0"/>
        </w:rPr>
        <w:t xml:space="preserve">2. **Shared Space:** Avatars float and interact in zero gravity, passing virtual objects, sharing screens or music.</w:t>
      </w:r>
    </w:p>
    <w:p w:rsidR="00000000" w:rsidDel="00000000" w:rsidP="00000000" w:rsidRDefault="00000000" w:rsidRPr="00000000" w14:paraId="0000016E">
      <w:pPr>
        <w:rPr/>
      </w:pPr>
      <w:r w:rsidDel="00000000" w:rsidR="00000000" w:rsidRPr="00000000">
        <w:rPr>
          <w:rtl w:val="0"/>
        </w:rPr>
        <w:t xml:space="preserve">3. **Live NFT Drops:** Catch limited edition merch or collectibles as they drift by.</w:t>
      </w:r>
    </w:p>
    <w:p w:rsidR="00000000" w:rsidDel="00000000" w:rsidP="00000000" w:rsidRDefault="00000000" w:rsidRPr="00000000" w14:paraId="0000016F">
      <w:pPr>
        <w:rPr/>
      </w:pPr>
      <w:r w:rsidDel="00000000" w:rsidR="00000000" w:rsidRPr="00000000">
        <w:rPr>
          <w:rtl w:val="0"/>
        </w:rPr>
        <w:t xml:space="preserve">4. **Group Challenges:** Compete or collaborate in mini-games or knowledge quests.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(E) IoT-Connected Experiences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 **User:** Connects their smart devices (e.g., grow sensors, vaporizers, lights) to their personal nebula.</w:t>
      </w:r>
    </w:p>
    <w:p w:rsidR="00000000" w:rsidDel="00000000" w:rsidP="00000000" w:rsidRDefault="00000000" w:rsidRPr="00000000" w14:paraId="00000174">
      <w:pPr>
        <w:rPr/>
      </w:pPr>
      <w:r w:rsidDel="00000000" w:rsidR="00000000" w:rsidRPr="00000000">
        <w:rPr>
          <w:rtl w:val="0"/>
        </w:rPr>
        <w:t xml:space="preserve">2. **Live Control:** Devices appear as interactive floating objects, status indicators orbit user, real-time control via gestures or voice.</w:t>
      </w:r>
    </w:p>
    <w:p w:rsidR="00000000" w:rsidDel="00000000" w:rsidP="00000000" w:rsidRDefault="00000000" w:rsidRPr="00000000" w14:paraId="00000175">
      <w:pPr>
        <w:rPr/>
      </w:pPr>
      <w:r w:rsidDel="00000000" w:rsidR="00000000" w:rsidRPr="00000000">
        <w:rPr>
          <w:rtl w:val="0"/>
        </w:rPr>
        <w:t xml:space="preserve">3. **Automated Routines:** AI suggests optimizations or triggers based on environmental data and user habits.</w:t>
      </w:r>
    </w:p>
    <w:p w:rsidR="00000000" w:rsidDel="00000000" w:rsidP="00000000" w:rsidRDefault="00000000" w:rsidRPr="00000000" w14:paraId="00000176">
      <w:pPr>
        <w:rPr/>
      </w:pPr>
      <w:r w:rsidDel="00000000" w:rsidR="00000000" w:rsidRPr="00000000">
        <w:rPr>
          <w:rtl w:val="0"/>
        </w:rPr>
        <w:t xml:space="preserve">4. **Device Marketplace:** Instantly discover, purchase, and integrate new IoT devices.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(F) Customization &amp; Creation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**Avatar &amp; Persona Studio:** Users craft and evolve their visual and personality presence.</w:t>
      </w:r>
    </w:p>
    <w:p w:rsidR="00000000" w:rsidDel="00000000" w:rsidP="00000000" w:rsidRDefault="00000000" w:rsidRPr="00000000" w14:paraId="0000017B">
      <w:pPr>
        <w:rPr/>
      </w:pPr>
      <w:r w:rsidDel="00000000" w:rsidR="00000000" w:rsidRPr="00000000">
        <w:rPr>
          <w:rtl w:val="0"/>
        </w:rPr>
        <w:t xml:space="preserve">- **World-Building Tools:** Design personal nebula islands, shops, or event spaces—monetize or share with the community.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5. Visual &amp; Aesthetic Design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**Palette:** Neon greens, rich earth browns, vibrant oranges, electric purples, golds, reds.</w:t>
      </w:r>
    </w:p>
    <w:p w:rsidR="00000000" w:rsidDel="00000000" w:rsidP="00000000" w:rsidRDefault="00000000" w:rsidRPr="00000000" w14:paraId="00000182">
      <w:pPr>
        <w:rPr/>
      </w:pPr>
      <w:r w:rsidDel="00000000" w:rsidR="00000000" w:rsidRPr="00000000">
        <w:rPr>
          <w:rtl w:val="0"/>
        </w:rPr>
        <w:t xml:space="preserve">- **Shadows &amp; Glow:** Deep shadows with dynamic neon glows, emphasizing 3D depth.</w:t>
      </w:r>
    </w:p>
    <w:p w:rsidR="00000000" w:rsidDel="00000000" w:rsidP="00000000" w:rsidRDefault="00000000" w:rsidRPr="00000000" w14:paraId="00000183">
      <w:pPr>
        <w:rPr/>
      </w:pPr>
      <w:r w:rsidDel="00000000" w:rsidR="00000000" w:rsidRPr="00000000">
        <w:rPr>
          <w:rtl w:val="0"/>
        </w:rPr>
        <w:t xml:space="preserve">- **Cyberpunk Vibe:** Futuristic, trippy, yet functional.</w:t>
      </w:r>
    </w:p>
    <w:p w:rsidR="00000000" w:rsidDel="00000000" w:rsidP="00000000" w:rsidRDefault="00000000" w:rsidRPr="00000000" w14:paraId="00000184">
      <w:pPr>
        <w:rPr/>
      </w:pPr>
      <w:r w:rsidDel="00000000" w:rsidR="00000000" w:rsidRPr="00000000">
        <w:rPr>
          <w:rtl w:val="0"/>
        </w:rPr>
        <w:t xml:space="preserve">- **Animated Avatars:** GanjaGuru appears as a morphing AI persona, blending Snoop, Willie, Bruce, Lennon/McCartney, and a swagger-filled hustler.</w:t>
      </w:r>
    </w:p>
    <w:p w:rsidR="00000000" w:rsidDel="00000000" w:rsidP="00000000" w:rsidRDefault="00000000" w:rsidRPr="00000000" w14:paraId="00000185">
      <w:pPr>
        <w:rPr/>
      </w:pPr>
      <w:r w:rsidDel="00000000" w:rsidR="00000000" w:rsidRPr="00000000">
        <w:rPr>
          <w:rtl w:val="0"/>
        </w:rPr>
        <w:t xml:space="preserve">- **Ambient Audio:** Layered, adaptive soundtracks; spatial audio cues for navigation and events.</w:t>
      </w:r>
    </w:p>
    <w:p w:rsidR="00000000" w:rsidDel="00000000" w:rsidP="00000000" w:rsidRDefault="00000000" w:rsidRPr="00000000" w14:paraId="00000186">
      <w:pPr>
        <w:rPr/>
      </w:pPr>
      <w:r w:rsidDel="00000000" w:rsidR="00000000" w:rsidRPr="00000000">
        <w:rPr>
          <w:rtl w:val="0"/>
        </w:rPr>
        <w:t xml:space="preserve">- **Customizable Skins/Themes:** Users craft their own visual styles for their nebula, unlocking rare themes through achievements.</w:t>
      </w:r>
    </w:p>
    <w:p w:rsidR="00000000" w:rsidDel="00000000" w:rsidP="00000000" w:rsidRDefault="00000000" w:rsidRPr="00000000" w14:paraId="00000187">
      <w:pPr>
        <w:rPr/>
      </w:pPr>
      <w:r w:rsidDel="00000000" w:rsidR="00000000" w:rsidRPr="00000000">
        <w:rPr>
          <w:rtl w:val="0"/>
        </w:rPr>
        <w:t xml:space="preserve">- **Dynamic Weather:** Virtual “weather” shifts light, sound, and visual particles for mood or major events.</w:t>
      </w:r>
    </w:p>
    <w:p w:rsidR="00000000" w:rsidDel="00000000" w:rsidP="00000000" w:rsidRDefault="00000000" w:rsidRPr="00000000" w14:paraId="00000188">
      <w:pPr>
        <w:rPr/>
      </w:pPr>
      <w:r w:rsidDel="00000000" w:rsidR="00000000" w:rsidRPr="00000000">
        <w:rPr>
          <w:rtl w:val="0"/>
        </w:rPr>
        <w:t xml:space="preserve">- **Sensory Layers:** Optional support for scent diffusers, temperature controls, or haptics for full sensory immersion.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6. Tech Stack &amp; Implementation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**WebGL + Three.js/Babylon.js:** Core 3D rendering of UI nebula.</w:t>
      </w:r>
    </w:p>
    <w:p w:rsidR="00000000" w:rsidDel="00000000" w:rsidP="00000000" w:rsidRDefault="00000000" w:rsidRPr="00000000" w14:paraId="0000018F">
      <w:pPr>
        <w:rPr/>
      </w:pPr>
      <w:r w:rsidDel="00000000" w:rsidR="00000000" w:rsidRPr="00000000">
        <w:rPr>
          <w:rtl w:val="0"/>
        </w:rPr>
        <w:t xml:space="preserve">- **Matter.js or Cannon.js:** Physics simulation for floating, bouncing, and interactive gravity.</w:t>
      </w:r>
    </w:p>
    <w:p w:rsidR="00000000" w:rsidDel="00000000" w:rsidP="00000000" w:rsidRDefault="00000000" w:rsidRPr="00000000" w14:paraId="00000190">
      <w:pPr>
        <w:rPr/>
      </w:pPr>
      <w:r w:rsidDel="00000000" w:rsidR="00000000" w:rsidRPr="00000000">
        <w:rPr>
          <w:rtl w:val="0"/>
        </w:rPr>
        <w:t xml:space="preserve">- **WebXR:** AR/VR device integration for full immersion.</w:t>
      </w:r>
    </w:p>
    <w:p w:rsidR="00000000" w:rsidDel="00000000" w:rsidP="00000000" w:rsidRDefault="00000000" w:rsidRPr="00000000" w14:paraId="00000191">
      <w:pPr>
        <w:rPr/>
      </w:pPr>
      <w:r w:rsidDel="00000000" w:rsidR="00000000" w:rsidRPr="00000000">
        <w:rPr>
          <w:rtl w:val="0"/>
        </w:rPr>
        <w:t xml:space="preserve">- **AI/ML Backends:** Adaptive UI rearrangement, product recommendations, user intent prediction.</w:t>
      </w:r>
    </w:p>
    <w:p w:rsidR="00000000" w:rsidDel="00000000" w:rsidP="00000000" w:rsidRDefault="00000000" w:rsidRPr="00000000" w14:paraId="00000192">
      <w:pPr>
        <w:rPr/>
      </w:pPr>
      <w:r w:rsidDel="00000000" w:rsidR="00000000" w:rsidRPr="00000000">
        <w:rPr>
          <w:rtl w:val="0"/>
        </w:rPr>
        <w:t xml:space="preserve">- **Voice.js / Web Speech API:** Voice command navigation and control.</w:t>
      </w:r>
    </w:p>
    <w:p w:rsidR="00000000" w:rsidDel="00000000" w:rsidP="00000000" w:rsidRDefault="00000000" w:rsidRPr="00000000" w14:paraId="00000193">
      <w:pPr>
        <w:rPr/>
      </w:pPr>
      <w:r w:rsidDel="00000000" w:rsidR="00000000" w:rsidRPr="00000000">
        <w:rPr>
          <w:rtl w:val="0"/>
        </w:rPr>
        <w:t xml:space="preserve">- **IoT APIs:** Real-time integration for smart grow room components.</w:t>
      </w:r>
    </w:p>
    <w:p w:rsidR="00000000" w:rsidDel="00000000" w:rsidP="00000000" w:rsidRDefault="00000000" w:rsidRPr="00000000" w14:paraId="00000194">
      <w:pPr>
        <w:rPr/>
      </w:pPr>
      <w:r w:rsidDel="00000000" w:rsidR="00000000" w:rsidRPr="00000000">
        <w:rPr>
          <w:rtl w:val="0"/>
        </w:rPr>
        <w:t xml:space="preserve">- **Serverless E-commerce:** Dropshipping, print-on-demand, and 3D printing integrations.</w:t>
      </w:r>
    </w:p>
    <w:p w:rsidR="00000000" w:rsidDel="00000000" w:rsidP="00000000" w:rsidRDefault="00000000" w:rsidRPr="00000000" w14:paraId="00000195">
      <w:pPr>
        <w:rPr/>
      </w:pPr>
      <w:r w:rsidDel="00000000" w:rsidR="00000000" w:rsidRPr="00000000">
        <w:rPr>
          <w:rtl w:val="0"/>
        </w:rPr>
        <w:t xml:space="preserve">- **Blockchain/NFT Integration:** Secure, gamified digital collectibles, loyalty tokens, and NFT-based access passes.</w:t>
      </w:r>
    </w:p>
    <w:p w:rsidR="00000000" w:rsidDel="00000000" w:rsidP="00000000" w:rsidRDefault="00000000" w:rsidRPr="00000000" w14:paraId="00000196">
      <w:pPr>
        <w:rPr/>
      </w:pPr>
      <w:r w:rsidDel="00000000" w:rsidR="00000000" w:rsidRPr="00000000">
        <w:rPr>
          <w:rtl w:val="0"/>
        </w:rPr>
        <w:t xml:space="preserve">- **Graph Databases:** Dynamic, real-time mapping of user-content relationships in the nebula.</w:t>
      </w:r>
    </w:p>
    <w:p w:rsidR="00000000" w:rsidDel="00000000" w:rsidP="00000000" w:rsidRDefault="00000000" w:rsidRPr="00000000" w14:paraId="00000197">
      <w:pPr>
        <w:rPr/>
      </w:pPr>
      <w:r w:rsidDel="00000000" w:rsidR="00000000" w:rsidRPr="00000000">
        <w:rPr>
          <w:rtl w:val="0"/>
        </w:rPr>
        <w:t xml:space="preserve">- **P2P Networking:** Decentralized social, chat, and event experiences.</w:t>
      </w:r>
    </w:p>
    <w:p w:rsidR="00000000" w:rsidDel="00000000" w:rsidP="00000000" w:rsidRDefault="00000000" w:rsidRPr="00000000" w14:paraId="00000198">
      <w:pPr>
        <w:rPr/>
      </w:pPr>
      <w:r w:rsidDel="00000000" w:rsidR="00000000" w:rsidRPr="00000000">
        <w:rPr>
          <w:rtl w:val="0"/>
        </w:rPr>
        <w:t xml:space="preserve">- **Open API Layer:** Third-party devs create new islands, portals, or integrations.</w:t>
      </w:r>
    </w:p>
    <w:p w:rsidR="00000000" w:rsidDel="00000000" w:rsidP="00000000" w:rsidRDefault="00000000" w:rsidRPr="00000000" w14:paraId="00000199">
      <w:pPr>
        <w:rPr/>
      </w:pPr>
      <w:r w:rsidDel="00000000" w:rsidR="00000000" w:rsidRPr="00000000">
        <w:rPr>
          <w:rtl w:val="0"/>
        </w:rPr>
        <w:t xml:space="preserve">- **Biofeedback Integration:** Wearables for mood, mindfulness, or even biometric security.</w:t>
      </w:r>
    </w:p>
    <w:p w:rsidR="00000000" w:rsidDel="00000000" w:rsidP="00000000" w:rsidRDefault="00000000" w:rsidRPr="00000000" w14:paraId="0000019A">
      <w:pPr>
        <w:rPr/>
      </w:pPr>
      <w:r w:rsidDel="00000000" w:rsidR="00000000" w:rsidRPr="00000000">
        <w:rPr>
          <w:rtl w:val="0"/>
        </w:rPr>
        <w:t xml:space="preserve">- **Cloud Gaming/Streaming:** Play cannabis-related games or participate in live-streamed events directly in the nebula.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7. Brand Personality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**AI Voice/Chat:** Defaults to GanjaGuru's blended persona. Users can select avatar "flavors" (e.g., Snoop Mode, Bruce Lee Focus, Lennon Creativity).</w:t>
      </w:r>
    </w:p>
    <w:p w:rsidR="00000000" w:rsidDel="00000000" w:rsidP="00000000" w:rsidRDefault="00000000" w:rsidRPr="00000000" w14:paraId="000001A1">
      <w:pPr>
        <w:rPr/>
      </w:pPr>
      <w:r w:rsidDel="00000000" w:rsidR="00000000" w:rsidRPr="00000000">
        <w:rPr>
          <w:rtl w:val="0"/>
        </w:rPr>
        <w:t xml:space="preserve">- **Language:** Playful, witty, yet deeply knowledgeable. Encourages exploration and innovation.</w:t>
      </w:r>
    </w:p>
    <w:p w:rsidR="00000000" w:rsidDel="00000000" w:rsidP="00000000" w:rsidRDefault="00000000" w:rsidRPr="00000000" w14:paraId="000001A2">
      <w:pPr>
        <w:rPr/>
      </w:pPr>
      <w:r w:rsidDel="00000000" w:rsidR="00000000" w:rsidRPr="00000000">
        <w:rPr>
          <w:rtl w:val="0"/>
        </w:rPr>
        <w:t xml:space="preserve">- **Interactions:** Easter eggs, hidden rewards, and surprises for creative navigation (e.g., discovering a hidden portal opens up exclusive content).</w:t>
      </w:r>
    </w:p>
    <w:p w:rsidR="00000000" w:rsidDel="00000000" w:rsidP="00000000" w:rsidRDefault="00000000" w:rsidRPr="00000000" w14:paraId="000001A3">
      <w:pPr>
        <w:rPr/>
      </w:pPr>
      <w:r w:rsidDel="00000000" w:rsidR="00000000" w:rsidRPr="00000000">
        <w:rPr>
          <w:rtl w:val="0"/>
        </w:rPr>
        <w:t xml:space="preserve">- **Personality Evolution:** The AI persona evolves as users interact, unlocking new jokes, insights, and “easter egg” voice lines.</w:t>
      </w:r>
    </w:p>
    <w:p w:rsidR="00000000" w:rsidDel="00000000" w:rsidP="00000000" w:rsidRDefault="00000000" w:rsidRPr="00000000" w14:paraId="000001A4">
      <w:pPr>
        <w:rPr/>
      </w:pPr>
      <w:r w:rsidDel="00000000" w:rsidR="00000000" w:rsidRPr="00000000">
        <w:rPr>
          <w:rtl w:val="0"/>
        </w:rPr>
        <w:t xml:space="preserve">- **Story Arcs:** Seasonal or event-driven brand storylines, experienced as evolving nebula environments or AI personalities.</w:t>
      </w:r>
    </w:p>
    <w:p w:rsidR="00000000" w:rsidDel="00000000" w:rsidP="00000000" w:rsidRDefault="00000000" w:rsidRPr="00000000" w14:paraId="000001A5">
      <w:pPr>
        <w:rPr/>
      </w:pPr>
      <w:r w:rsidDel="00000000" w:rsidR="00000000" w:rsidRPr="00000000">
        <w:rPr>
          <w:rtl w:val="0"/>
        </w:rPr>
        <w:t xml:space="preserve">- **User-Driven Lore:** Community shapes the GanjaGuru “mythos” through shared stories, memes, and in-world events.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8. Monetization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**Shopping Orbs:** Direct e-commerce with upselling via floating recommendations.</w:t>
      </w:r>
    </w:p>
    <w:p w:rsidR="00000000" w:rsidDel="00000000" w:rsidP="00000000" w:rsidRDefault="00000000" w:rsidRPr="00000000" w14:paraId="000001AC">
      <w:pPr>
        <w:rPr/>
      </w:pPr>
      <w:r w:rsidDel="00000000" w:rsidR="00000000" w:rsidRPr="00000000">
        <w:rPr>
          <w:rtl w:val="0"/>
        </w:rPr>
        <w:t xml:space="preserve">- **Premium Portals:** Subscription-based exclusive features (e.g., advanced coaching, custom design tools).</w:t>
      </w:r>
    </w:p>
    <w:p w:rsidR="00000000" w:rsidDel="00000000" w:rsidP="00000000" w:rsidRDefault="00000000" w:rsidRPr="00000000" w14:paraId="000001AD">
      <w:pPr>
        <w:rPr/>
      </w:pPr>
      <w:r w:rsidDel="00000000" w:rsidR="00000000" w:rsidRPr="00000000">
        <w:rPr>
          <w:rtl w:val="0"/>
        </w:rPr>
        <w:t xml:space="preserve">- **Ad Nebula:** Subtle, floating sponsored planets—always non-intrusive, optionally ignorable.</w:t>
      </w:r>
    </w:p>
    <w:p w:rsidR="00000000" w:rsidDel="00000000" w:rsidP="00000000" w:rsidRDefault="00000000" w:rsidRPr="00000000" w14:paraId="000001AE">
      <w:pPr>
        <w:rPr/>
      </w:pPr>
      <w:r w:rsidDel="00000000" w:rsidR="00000000" w:rsidRPr="00000000">
        <w:rPr>
          <w:rtl w:val="0"/>
        </w:rPr>
        <w:t xml:space="preserve">- **API Marketplace:** Monetize third-party integrations and developer tools.</w:t>
      </w:r>
    </w:p>
    <w:p w:rsidR="00000000" w:rsidDel="00000000" w:rsidP="00000000" w:rsidRDefault="00000000" w:rsidRPr="00000000" w14:paraId="000001AF">
      <w:pPr>
        <w:rPr/>
      </w:pPr>
      <w:r w:rsidDel="00000000" w:rsidR="00000000" w:rsidRPr="00000000">
        <w:rPr>
          <w:rtl w:val="0"/>
        </w:rPr>
        <w:t xml:space="preserve">- **NFT/Token Drops:** Limited edition digital assets for loyalty, access, or resale.</w:t>
      </w:r>
    </w:p>
    <w:p w:rsidR="00000000" w:rsidDel="00000000" w:rsidP="00000000" w:rsidRDefault="00000000" w:rsidRPr="00000000" w14:paraId="000001B0">
      <w:pPr>
        <w:rPr/>
      </w:pPr>
      <w:r w:rsidDel="00000000" w:rsidR="00000000" w:rsidRPr="00000000">
        <w:rPr>
          <w:rtl w:val="0"/>
        </w:rPr>
        <w:t xml:space="preserve">- **Virtual Event Tickets:** Paid access to classes, concerts, or digital festivals.</w:t>
      </w:r>
    </w:p>
    <w:p w:rsidR="00000000" w:rsidDel="00000000" w:rsidP="00000000" w:rsidRDefault="00000000" w:rsidRPr="00000000" w14:paraId="000001B1">
      <w:pPr>
        <w:rPr/>
      </w:pPr>
      <w:r w:rsidDel="00000000" w:rsidR="00000000" w:rsidRPr="00000000">
        <w:rPr>
          <w:rtl w:val="0"/>
        </w:rPr>
        <w:t xml:space="preserve">- **Revenue Sharing:** Allow creators and influencers to host, sell, and profit from their own nebula "islands" or portals.</w:t>
      </w:r>
    </w:p>
    <w:p w:rsidR="00000000" w:rsidDel="00000000" w:rsidP="00000000" w:rsidRDefault="00000000" w:rsidRPr="00000000" w14:paraId="000001B2">
      <w:pPr>
        <w:rPr/>
      </w:pPr>
      <w:r w:rsidDel="00000000" w:rsidR="00000000" w:rsidRPr="00000000">
        <w:rPr>
          <w:rtl w:val="0"/>
        </w:rPr>
        <w:t xml:space="preserve">- **Affiliate Portals:** Seamless integration for brands or dispensaries to launch their own micro-universes inside GanjaGuru.</w:t>
      </w:r>
    </w:p>
    <w:p w:rsidR="00000000" w:rsidDel="00000000" w:rsidP="00000000" w:rsidRDefault="00000000" w:rsidRPr="00000000" w14:paraId="000001B3">
      <w:pPr>
        <w:rPr/>
      </w:pPr>
      <w:r w:rsidDel="00000000" w:rsidR="00000000" w:rsidRPr="00000000">
        <w:rPr>
          <w:rtl w:val="0"/>
        </w:rPr>
        <w:t xml:space="preserve">- **Tip Streams:** Users reward creators, mentors, or service providers in real time with micro-payments or tokens.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9. Legal &amp; Compliance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**Dynamic Region Awareness:** Platform morphs content/features based on user location and legal regulations.</w:t>
      </w:r>
    </w:p>
    <w:p w:rsidR="00000000" w:rsidDel="00000000" w:rsidP="00000000" w:rsidRDefault="00000000" w:rsidRPr="00000000" w14:paraId="000001BA">
      <w:pPr>
        <w:rPr/>
      </w:pPr>
      <w:r w:rsidDel="00000000" w:rsidR="00000000" w:rsidRPr="00000000">
        <w:rPr>
          <w:rtl w:val="0"/>
        </w:rPr>
        <w:t xml:space="preserve">- **Onboarding Checks:** Legal warnings and compliance gates via interactive, engaging flows.</w:t>
      </w:r>
    </w:p>
    <w:p w:rsidR="00000000" w:rsidDel="00000000" w:rsidP="00000000" w:rsidRDefault="00000000" w:rsidRPr="00000000" w14:paraId="000001BB">
      <w:pPr>
        <w:rPr/>
      </w:pPr>
      <w:r w:rsidDel="00000000" w:rsidR="00000000" w:rsidRPr="00000000">
        <w:rPr>
          <w:rtl w:val="0"/>
        </w:rPr>
        <w:t xml:space="preserve">- **Age &amp; ID Verification:** Secure, frictionless onboarding using biometric or document scanning.</w:t>
      </w:r>
    </w:p>
    <w:p w:rsidR="00000000" w:rsidDel="00000000" w:rsidP="00000000" w:rsidRDefault="00000000" w:rsidRPr="00000000" w14:paraId="000001BC">
      <w:pPr>
        <w:rPr/>
      </w:pPr>
      <w:r w:rsidDel="00000000" w:rsidR="00000000" w:rsidRPr="00000000">
        <w:rPr>
          <w:rtl w:val="0"/>
        </w:rPr>
        <w:t xml:space="preserve">- **Audit Trails:** Transparent, immutable records for all transactions and interactions.</w:t>
      </w:r>
    </w:p>
    <w:p w:rsidR="00000000" w:rsidDel="00000000" w:rsidP="00000000" w:rsidRDefault="00000000" w:rsidRPr="00000000" w14:paraId="000001BD">
      <w:pPr>
        <w:rPr/>
      </w:pPr>
      <w:r w:rsidDel="00000000" w:rsidR="00000000" w:rsidRPr="00000000">
        <w:rPr>
          <w:rtl w:val="0"/>
        </w:rPr>
        <w:t xml:space="preserve">- **Regulatory Updates:** Automatic alerts and UI/UX shifts when laws or policies change in user regions.</w:t>
      </w:r>
    </w:p>
    <w:p w:rsidR="00000000" w:rsidDel="00000000" w:rsidP="00000000" w:rsidRDefault="00000000" w:rsidRPr="00000000" w14:paraId="000001BE">
      <w:pPr>
        <w:rPr/>
      </w:pPr>
      <w:r w:rsidDel="00000000" w:rsidR="00000000" w:rsidRPr="00000000">
        <w:rPr>
          <w:rtl w:val="0"/>
        </w:rPr>
        <w:t xml:space="preserve">- **Privacy-First:** End-to-end encryption and user ownership of data, with clear consent for all analytics or tracking.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10. The Future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**Community Constellations:** Users can create/join floating social clusters, host events, and collaborate on projects in real time.</w:t>
      </w:r>
    </w:p>
    <w:p w:rsidR="00000000" w:rsidDel="00000000" w:rsidP="00000000" w:rsidRDefault="00000000" w:rsidRPr="00000000" w14:paraId="000001C5">
      <w:pPr>
        <w:rPr/>
      </w:pPr>
      <w:r w:rsidDel="00000000" w:rsidR="00000000" w:rsidRPr="00000000">
        <w:rPr>
          <w:rtl w:val="0"/>
        </w:rPr>
        <w:t xml:space="preserve">- **Metaverse Integration:** Seamless bridge to other WebXR and metaverse spaces.</w:t>
      </w:r>
    </w:p>
    <w:p w:rsidR="00000000" w:rsidDel="00000000" w:rsidP="00000000" w:rsidRDefault="00000000" w:rsidRPr="00000000" w14:paraId="000001C6">
      <w:pPr>
        <w:rPr/>
      </w:pPr>
      <w:r w:rsidDel="00000000" w:rsidR="00000000" w:rsidRPr="00000000">
        <w:rPr>
          <w:rtl w:val="0"/>
        </w:rPr>
        <w:t xml:space="preserve">- **Continuous Evolution:** AI monitors trends, evolving the nebula layout and features to stay ahead of the curve.</w:t>
      </w:r>
    </w:p>
    <w:p w:rsidR="00000000" w:rsidDel="00000000" w:rsidP="00000000" w:rsidRDefault="00000000" w:rsidRPr="00000000" w14:paraId="000001C7">
      <w:pPr>
        <w:rPr/>
      </w:pPr>
      <w:r w:rsidDel="00000000" w:rsidR="00000000" w:rsidRPr="00000000">
        <w:rPr>
          <w:rtl w:val="0"/>
        </w:rPr>
        <w:t xml:space="preserve">- **Open-Source Extensions:** Community-driven modules and plugins for infinite expansion.</w:t>
      </w:r>
    </w:p>
    <w:p w:rsidR="00000000" w:rsidDel="00000000" w:rsidP="00000000" w:rsidRDefault="00000000" w:rsidRPr="00000000" w14:paraId="000001C8">
      <w:pPr>
        <w:rPr/>
      </w:pPr>
      <w:r w:rsidDel="00000000" w:rsidR="00000000" w:rsidRPr="00000000">
        <w:rPr>
          <w:rtl w:val="0"/>
        </w:rPr>
        <w:t xml:space="preserve">- **Cross-Platform Avatar Sync:** Keep your persona and progress persistent across worlds and devices.</w:t>
      </w:r>
    </w:p>
    <w:p w:rsidR="00000000" w:rsidDel="00000000" w:rsidP="00000000" w:rsidRDefault="00000000" w:rsidRPr="00000000" w14:paraId="000001C9">
      <w:pPr>
        <w:rPr/>
      </w:pPr>
      <w:r w:rsidDel="00000000" w:rsidR="00000000" w:rsidRPr="00000000">
        <w:rPr>
          <w:rtl w:val="0"/>
        </w:rPr>
        <w:t xml:space="preserve">- **Universal Marketplace:** Trade, gift, or sell digital assets, experiences, or services across GanjaGuru and partner platforms.</w:t>
      </w:r>
    </w:p>
    <w:p w:rsidR="00000000" w:rsidDel="00000000" w:rsidP="00000000" w:rsidRDefault="00000000" w:rsidRPr="00000000" w14:paraId="000001CA">
      <w:pPr>
        <w:rPr/>
      </w:pPr>
      <w:r w:rsidDel="00000000" w:rsidR="00000000" w:rsidRPr="00000000">
        <w:rPr>
          <w:rtl w:val="0"/>
        </w:rPr>
        <w:t xml:space="preserve">- **AI-Guided Co-Creation:** Users collaborate with AI to invent entirely new features, worlds, or business models.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**Types of Datasets**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intent classification data  </w:t>
      </w:r>
    </w:p>
    <w:p w:rsidR="00000000" w:rsidDel="00000000" w:rsidP="00000000" w:rsidRDefault="00000000" w:rsidRPr="00000000" w14:paraId="000001D1">
      <w:pPr>
        <w:rPr/>
      </w:pPr>
      <w:r w:rsidDel="00000000" w:rsidR="00000000" w:rsidRPr="00000000">
        <w:rPr>
          <w:rtl w:val="0"/>
        </w:rPr>
        <w:t xml:space="preserve">- dialogue and multi-turn conversation data  </w:t>
      </w:r>
    </w:p>
    <w:p w:rsidR="00000000" w:rsidDel="00000000" w:rsidP="00000000" w:rsidRDefault="00000000" w:rsidRPr="00000000" w14:paraId="000001D2">
      <w:pPr>
        <w:rPr/>
      </w:pPr>
      <w:r w:rsidDel="00000000" w:rsidR="00000000" w:rsidRPr="00000000">
        <w:rPr>
          <w:rtl w:val="0"/>
        </w:rPr>
        <w:t xml:space="preserve">- FAQ and knowledge base pairs  </w:t>
      </w:r>
    </w:p>
    <w:p w:rsidR="00000000" w:rsidDel="00000000" w:rsidP="00000000" w:rsidRDefault="00000000" w:rsidRPr="00000000" w14:paraId="000001D3">
      <w:pPr>
        <w:rPr/>
      </w:pPr>
      <w:r w:rsidDel="00000000" w:rsidR="00000000" w:rsidRPr="00000000">
        <w:rPr>
          <w:rtl w:val="0"/>
        </w:rPr>
        <w:t xml:space="preserve">- named entity recognition (NER) data  </w:t>
      </w:r>
    </w:p>
    <w:p w:rsidR="00000000" w:rsidDel="00000000" w:rsidP="00000000" w:rsidRDefault="00000000" w:rsidRPr="00000000" w14:paraId="000001D4">
      <w:pPr>
        <w:rPr/>
      </w:pPr>
      <w:r w:rsidDel="00000000" w:rsidR="00000000" w:rsidRPr="00000000">
        <w:rPr>
          <w:rtl w:val="0"/>
        </w:rPr>
        <w:t xml:space="preserve">- slot-filling/form completion data  </w:t>
      </w:r>
    </w:p>
    <w:p w:rsidR="00000000" w:rsidDel="00000000" w:rsidP="00000000" w:rsidRDefault="00000000" w:rsidRPr="00000000" w14:paraId="000001D5">
      <w:pPr>
        <w:rPr/>
      </w:pPr>
      <w:r w:rsidDel="00000000" w:rsidR="00000000" w:rsidRPr="00000000">
        <w:rPr>
          <w:rtl w:val="0"/>
        </w:rPr>
        <w:t xml:space="preserve">- user profiles and preferences data  </w:t>
      </w:r>
    </w:p>
    <w:p w:rsidR="00000000" w:rsidDel="00000000" w:rsidP="00000000" w:rsidRDefault="00000000" w:rsidRPr="00000000" w14:paraId="000001D6">
      <w:pPr>
        <w:rPr/>
      </w:pPr>
      <w:r w:rsidDel="00000000" w:rsidR="00000000" w:rsidRPr="00000000">
        <w:rPr>
          <w:rtl w:val="0"/>
        </w:rPr>
        <w:t xml:space="preserve">- product catalog data  </w:t>
      </w:r>
    </w:p>
    <w:p w:rsidR="00000000" w:rsidDel="00000000" w:rsidP="00000000" w:rsidRDefault="00000000" w:rsidRPr="00000000" w14:paraId="000001D7">
      <w:pPr>
        <w:rPr/>
      </w:pPr>
      <w:r w:rsidDel="00000000" w:rsidR="00000000" w:rsidRPr="00000000">
        <w:rPr>
          <w:rtl w:val="0"/>
        </w:rPr>
        <w:t xml:space="preserve">- sentiment and feedback data  </w:t>
      </w:r>
    </w:p>
    <w:p w:rsidR="00000000" w:rsidDel="00000000" w:rsidP="00000000" w:rsidRDefault="00000000" w:rsidRPr="00000000" w14:paraId="000001D8">
      <w:pPr>
        <w:rPr/>
      </w:pPr>
      <w:r w:rsidDel="00000000" w:rsidR="00000000" w:rsidRPr="00000000">
        <w:rPr>
          <w:rtl w:val="0"/>
        </w:rPr>
        <w:t xml:space="preserve">- voice/audio transcription and intent data  </w:t>
      </w:r>
    </w:p>
    <w:p w:rsidR="00000000" w:rsidDel="00000000" w:rsidP="00000000" w:rsidRDefault="00000000" w:rsidRPr="00000000" w14:paraId="000001D9">
      <w:pPr>
        <w:rPr/>
      </w:pPr>
      <w:r w:rsidDel="00000000" w:rsidR="00000000" w:rsidRPr="00000000">
        <w:rPr>
          <w:rtl w:val="0"/>
        </w:rPr>
        <w:t xml:space="preserve">- synonym and slang mapping data  </w:t>
      </w:r>
    </w:p>
    <w:p w:rsidR="00000000" w:rsidDel="00000000" w:rsidP="00000000" w:rsidRDefault="00000000" w:rsidRPr="00000000" w14:paraId="000001DA">
      <w:pPr>
        <w:rPr/>
      </w:pPr>
      <w:r w:rsidDel="00000000" w:rsidR="00000000" w:rsidRPr="00000000">
        <w:rPr>
          <w:rtl w:val="0"/>
        </w:rPr>
        <w:t xml:space="preserve">- AR/VR command and scene annotation data  </w:t>
      </w:r>
    </w:p>
    <w:p w:rsidR="00000000" w:rsidDel="00000000" w:rsidP="00000000" w:rsidRDefault="00000000" w:rsidRPr="00000000" w14:paraId="000001DB">
      <w:pPr>
        <w:rPr/>
      </w:pPr>
      <w:r w:rsidDel="00000000" w:rsidR="00000000" w:rsidRPr="00000000">
        <w:rPr>
          <w:rtl w:val="0"/>
        </w:rPr>
        <w:t xml:space="preserve">- 3D print-on-demand and print-on-demand command data  </w:t>
      </w:r>
    </w:p>
    <w:p w:rsidR="00000000" w:rsidDel="00000000" w:rsidP="00000000" w:rsidRDefault="00000000" w:rsidRPr="00000000" w14:paraId="000001DC">
      <w:pPr>
        <w:rPr/>
      </w:pPr>
      <w:r w:rsidDel="00000000" w:rsidR="00000000" w:rsidRPr="00000000">
        <w:rPr>
          <w:rtl w:val="0"/>
        </w:rPr>
        <w:t xml:space="preserve">- ride share and pinpoint delivery command data  </w:t>
      </w:r>
    </w:p>
    <w:p w:rsidR="00000000" w:rsidDel="00000000" w:rsidP="00000000" w:rsidRDefault="00000000" w:rsidRPr="00000000" w14:paraId="000001DD">
      <w:pPr>
        <w:rPr/>
      </w:pPr>
      <w:r w:rsidDel="00000000" w:rsidR="00000000" w:rsidRPr="00000000">
        <w:rPr>
          <w:rtl w:val="0"/>
        </w:rPr>
        <w:t xml:space="preserve">- error and fallback response data  </w:t>
      </w:r>
    </w:p>
    <w:p w:rsidR="00000000" w:rsidDel="00000000" w:rsidP="00000000" w:rsidRDefault="00000000" w:rsidRPr="00000000" w14:paraId="000001DE">
      <w:pPr>
        <w:rPr/>
      </w:pPr>
      <w:r w:rsidDel="00000000" w:rsidR="00000000" w:rsidRPr="00000000">
        <w:rPr>
          <w:rtl w:val="0"/>
        </w:rPr>
        <w:t xml:space="preserve">- onboarding and tutorial step data  </w:t>
      </w:r>
    </w:p>
    <w:p w:rsidR="00000000" w:rsidDel="00000000" w:rsidP="00000000" w:rsidRDefault="00000000" w:rsidRPr="00000000" w14:paraId="000001DF">
      <w:pPr>
        <w:rPr/>
      </w:pPr>
      <w:r w:rsidDel="00000000" w:rsidR="00000000" w:rsidRPr="00000000">
        <w:rPr>
          <w:rtl w:val="0"/>
        </w:rPr>
        <w:t xml:space="preserve">- test cases and evaluation datasets  </w:t>
      </w:r>
    </w:p>
    <w:p w:rsidR="00000000" w:rsidDel="00000000" w:rsidP="00000000" w:rsidRDefault="00000000" w:rsidRPr="00000000" w14:paraId="000001E0">
      <w:pPr>
        <w:rPr/>
      </w:pPr>
      <w:r w:rsidDel="00000000" w:rsidR="00000000" w:rsidRPr="00000000">
        <w:rPr>
          <w:rtl w:val="0"/>
        </w:rPr>
        <w:t xml:space="preserve">- metrics and analytics definitions  </w:t>
      </w:r>
    </w:p>
    <w:p w:rsidR="00000000" w:rsidDel="00000000" w:rsidP="00000000" w:rsidRDefault="00000000" w:rsidRPr="00000000" w14:paraId="000001E1">
      <w:pPr>
        <w:rPr/>
      </w:pPr>
      <w:r w:rsidDel="00000000" w:rsidR="00000000" w:rsidRPr="00000000">
        <w:rPr>
          <w:rtl w:val="0"/>
        </w:rPr>
        <w:t xml:space="preserve">- localization/internationalization data  </w:t>
      </w:r>
    </w:p>
    <w:p w:rsidR="00000000" w:rsidDel="00000000" w:rsidP="00000000" w:rsidRDefault="00000000" w:rsidRPr="00000000" w14:paraId="000001E2">
      <w:pPr>
        <w:rPr/>
      </w:pPr>
      <w:r w:rsidDel="00000000" w:rsidR="00000000" w:rsidRPr="00000000">
        <w:rPr>
          <w:rtl w:val="0"/>
        </w:rPr>
        <w:t xml:space="preserve">- user roles, access control, and permissions data  </w:t>
      </w:r>
    </w:p>
    <w:p w:rsidR="00000000" w:rsidDel="00000000" w:rsidP="00000000" w:rsidRDefault="00000000" w:rsidRPr="00000000" w14:paraId="000001E3">
      <w:pPr>
        <w:rPr/>
      </w:pPr>
      <w:r w:rsidDel="00000000" w:rsidR="00000000" w:rsidRPr="00000000">
        <w:rPr>
          <w:rtl w:val="0"/>
        </w:rPr>
        <w:t xml:space="preserve">- notification and event template data  </w:t>
      </w:r>
    </w:p>
    <w:p w:rsidR="00000000" w:rsidDel="00000000" w:rsidP="00000000" w:rsidRDefault="00000000" w:rsidRPr="00000000" w14:paraId="000001E4">
      <w:pPr>
        <w:rPr/>
      </w:pPr>
      <w:r w:rsidDel="00000000" w:rsidR="00000000" w:rsidRPr="00000000">
        <w:rPr>
          <w:rtl w:val="0"/>
        </w:rPr>
        <w:t xml:space="preserve">- moderation and policy rules  </w:t>
      </w:r>
    </w:p>
    <w:p w:rsidR="00000000" w:rsidDel="00000000" w:rsidP="00000000" w:rsidRDefault="00000000" w:rsidRPr="00000000" w14:paraId="000001E5">
      <w:pPr>
        <w:rPr/>
      </w:pPr>
      <w:r w:rsidDel="00000000" w:rsidR="00000000" w:rsidRPr="00000000">
        <w:rPr>
          <w:rtl w:val="0"/>
        </w:rPr>
        <w:t xml:space="preserve">- escalation and emergency protocol data  </w:t>
      </w:r>
    </w:p>
    <w:p w:rsidR="00000000" w:rsidDel="00000000" w:rsidP="00000000" w:rsidRDefault="00000000" w:rsidRPr="00000000" w14:paraId="000001E6">
      <w:pPr>
        <w:rPr/>
      </w:pPr>
      <w:r w:rsidDel="00000000" w:rsidR="00000000" w:rsidRPr="00000000">
        <w:rPr>
          <w:rtl w:val="0"/>
        </w:rPr>
        <w:t xml:space="preserve">- integration/API mapping data  </w:t>
      </w:r>
    </w:p>
    <w:p w:rsidR="00000000" w:rsidDel="00000000" w:rsidP="00000000" w:rsidRDefault="00000000" w:rsidRPr="00000000" w14:paraId="000001E7">
      <w:pPr>
        <w:rPr/>
      </w:pPr>
      <w:r w:rsidDel="00000000" w:rsidR="00000000" w:rsidRPr="00000000">
        <w:rPr>
          <w:rtl w:val="0"/>
        </w:rPr>
        <w:t xml:space="preserve">- A/B testing and experimental group data  </w:t>
      </w:r>
    </w:p>
    <w:p w:rsidR="00000000" w:rsidDel="00000000" w:rsidP="00000000" w:rsidRDefault="00000000" w:rsidRPr="00000000" w14:paraId="000001E8">
      <w:pPr>
        <w:rPr/>
      </w:pPr>
      <w:r w:rsidDel="00000000" w:rsidR="00000000" w:rsidRPr="00000000">
        <w:rPr>
          <w:rtl w:val="0"/>
        </w:rPr>
        <w:t xml:space="preserve">- logging and telemetry schemas  </w:t>
      </w:r>
    </w:p>
    <w:p w:rsidR="00000000" w:rsidDel="00000000" w:rsidP="00000000" w:rsidRDefault="00000000" w:rsidRPr="00000000" w14:paraId="000001E9">
      <w:pPr>
        <w:rPr/>
      </w:pPr>
      <w:r w:rsidDel="00000000" w:rsidR="00000000" w:rsidRPr="00000000">
        <w:rPr>
          <w:rtl w:val="0"/>
        </w:rPr>
        <w:t xml:space="preserve">- accessibility settings/configuration data  </w:t>
      </w:r>
    </w:p>
    <w:p w:rsidR="00000000" w:rsidDel="00000000" w:rsidP="00000000" w:rsidRDefault="00000000" w:rsidRPr="00000000" w14:paraId="000001EA">
      <w:pPr>
        <w:rPr/>
      </w:pPr>
      <w:r w:rsidDel="00000000" w:rsidR="00000000" w:rsidRPr="00000000">
        <w:rPr>
          <w:rtl w:val="0"/>
        </w:rPr>
        <w:t xml:space="preserve">- legal/privacy notice and compliance data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**Types of Scripts**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data preprocessing and cleaning scripts  </w:t>
      </w:r>
    </w:p>
    <w:p w:rsidR="00000000" w:rsidDel="00000000" w:rsidP="00000000" w:rsidRDefault="00000000" w:rsidRPr="00000000" w14:paraId="000001F1">
      <w:pPr>
        <w:rPr/>
      </w:pPr>
      <w:r w:rsidDel="00000000" w:rsidR="00000000" w:rsidRPr="00000000">
        <w:rPr>
          <w:rtl w:val="0"/>
        </w:rPr>
        <w:t xml:space="preserve">- data augmentation scripts  </w:t>
      </w:r>
    </w:p>
    <w:p w:rsidR="00000000" w:rsidDel="00000000" w:rsidP="00000000" w:rsidRDefault="00000000" w:rsidRPr="00000000" w14:paraId="000001F2">
      <w:pPr>
        <w:rPr/>
      </w:pPr>
      <w:r w:rsidDel="00000000" w:rsidR="00000000" w:rsidRPr="00000000">
        <w:rPr>
          <w:rtl w:val="0"/>
        </w:rPr>
        <w:t xml:space="preserve">- training and fine-tuning scripts for NLP models  </w:t>
      </w:r>
    </w:p>
    <w:p w:rsidR="00000000" w:rsidDel="00000000" w:rsidP="00000000" w:rsidRDefault="00000000" w:rsidRPr="00000000" w14:paraId="000001F3">
      <w:pPr>
        <w:rPr/>
      </w:pPr>
      <w:r w:rsidDel="00000000" w:rsidR="00000000" w:rsidRPr="00000000">
        <w:rPr>
          <w:rtl w:val="0"/>
        </w:rPr>
        <w:t xml:space="preserve">- evaluation and metrics calculation scripts  </w:t>
      </w:r>
    </w:p>
    <w:p w:rsidR="00000000" w:rsidDel="00000000" w:rsidP="00000000" w:rsidRDefault="00000000" w:rsidRPr="00000000" w14:paraId="000001F4">
      <w:pPr>
        <w:rPr/>
      </w:pPr>
      <w:r w:rsidDel="00000000" w:rsidR="00000000" w:rsidRPr="00000000">
        <w:rPr>
          <w:rtl w:val="0"/>
        </w:rPr>
        <w:t xml:space="preserve">- intent and entity extraction scripts  </w:t>
      </w:r>
    </w:p>
    <w:p w:rsidR="00000000" w:rsidDel="00000000" w:rsidP="00000000" w:rsidRDefault="00000000" w:rsidRPr="00000000" w14:paraId="000001F5">
      <w:pPr>
        <w:rPr/>
      </w:pPr>
      <w:r w:rsidDel="00000000" w:rsidR="00000000" w:rsidRPr="00000000">
        <w:rPr>
          <w:rtl w:val="0"/>
        </w:rPr>
        <w:t xml:space="preserve">- slot filling and dialogue management scripts  </w:t>
      </w:r>
    </w:p>
    <w:p w:rsidR="00000000" w:rsidDel="00000000" w:rsidP="00000000" w:rsidRDefault="00000000" w:rsidRPr="00000000" w14:paraId="000001F6">
      <w:pPr>
        <w:rPr/>
      </w:pPr>
      <w:r w:rsidDel="00000000" w:rsidR="00000000" w:rsidRPr="00000000">
        <w:rPr>
          <w:rtl w:val="0"/>
        </w:rPr>
        <w:t xml:space="preserve">- NER training and annotation scripts  </w:t>
      </w:r>
    </w:p>
    <w:p w:rsidR="00000000" w:rsidDel="00000000" w:rsidP="00000000" w:rsidRDefault="00000000" w:rsidRPr="00000000" w14:paraId="000001F7">
      <w:pPr>
        <w:rPr/>
      </w:pPr>
      <w:r w:rsidDel="00000000" w:rsidR="00000000" w:rsidRPr="00000000">
        <w:rPr>
          <w:rtl w:val="0"/>
        </w:rPr>
        <w:t xml:space="preserve">- AR/VR scene annotation and augmentation scripts  </w:t>
      </w:r>
    </w:p>
    <w:p w:rsidR="00000000" w:rsidDel="00000000" w:rsidP="00000000" w:rsidRDefault="00000000" w:rsidRPr="00000000" w14:paraId="000001F8">
      <w:pPr>
        <w:rPr/>
      </w:pPr>
      <w:r w:rsidDel="00000000" w:rsidR="00000000" w:rsidRPr="00000000">
        <w:rPr>
          <w:rtl w:val="0"/>
        </w:rPr>
        <w:t xml:space="preserve">- voice/audio transcription and intent labeling scripts  </w:t>
      </w:r>
    </w:p>
    <w:p w:rsidR="00000000" w:rsidDel="00000000" w:rsidP="00000000" w:rsidRDefault="00000000" w:rsidRPr="00000000" w14:paraId="000001F9">
      <w:pPr>
        <w:rPr/>
      </w:pPr>
      <w:r w:rsidDel="00000000" w:rsidR="00000000" w:rsidRPr="00000000">
        <w:rPr>
          <w:rtl w:val="0"/>
        </w:rPr>
        <w:t xml:space="preserve">- API integration and data sync scripts  </w:t>
      </w:r>
    </w:p>
    <w:p w:rsidR="00000000" w:rsidDel="00000000" w:rsidP="00000000" w:rsidRDefault="00000000" w:rsidRPr="00000000" w14:paraId="000001FA">
      <w:pPr>
        <w:rPr/>
      </w:pPr>
      <w:r w:rsidDel="00000000" w:rsidR="00000000" w:rsidRPr="00000000">
        <w:rPr>
          <w:rtl w:val="0"/>
        </w:rPr>
        <w:t xml:space="preserve">- feedback and sentiment analysis scripts  </w:t>
      </w:r>
    </w:p>
    <w:p w:rsidR="00000000" w:rsidDel="00000000" w:rsidP="00000000" w:rsidRDefault="00000000" w:rsidRPr="00000000" w14:paraId="000001FB">
      <w:pPr>
        <w:rPr/>
      </w:pPr>
      <w:r w:rsidDel="00000000" w:rsidR="00000000" w:rsidRPr="00000000">
        <w:rPr>
          <w:rtl w:val="0"/>
        </w:rPr>
        <w:t xml:space="preserve">- test automation scripts  </w:t>
      </w:r>
    </w:p>
    <w:p w:rsidR="00000000" w:rsidDel="00000000" w:rsidP="00000000" w:rsidRDefault="00000000" w:rsidRPr="00000000" w14:paraId="000001FC">
      <w:pPr>
        <w:rPr/>
      </w:pPr>
      <w:r w:rsidDel="00000000" w:rsidR="00000000" w:rsidRPr="00000000">
        <w:rPr>
          <w:rtl w:val="0"/>
        </w:rPr>
        <w:t xml:space="preserve">- data export/import scripts  </w:t>
      </w:r>
    </w:p>
    <w:p w:rsidR="00000000" w:rsidDel="00000000" w:rsidP="00000000" w:rsidRDefault="00000000" w:rsidRPr="00000000" w14:paraId="000001FD">
      <w:pPr>
        <w:rPr/>
      </w:pPr>
      <w:r w:rsidDel="00000000" w:rsidR="00000000" w:rsidRPr="00000000">
        <w:rPr>
          <w:rtl w:val="0"/>
        </w:rPr>
        <w:t xml:space="preserve">- analytics and reporting scripts  </w:t>
      </w:r>
    </w:p>
    <w:p w:rsidR="00000000" w:rsidDel="00000000" w:rsidP="00000000" w:rsidRDefault="00000000" w:rsidRPr="00000000" w14:paraId="000001FE">
      <w:pPr>
        <w:rPr/>
      </w:pPr>
      <w:r w:rsidDel="00000000" w:rsidR="00000000" w:rsidRPr="00000000">
        <w:rPr>
          <w:rtl w:val="0"/>
        </w:rPr>
        <w:t xml:space="preserve">- onboarding/tutorial flow scripting  </w:t>
      </w:r>
    </w:p>
    <w:p w:rsidR="00000000" w:rsidDel="00000000" w:rsidP="00000000" w:rsidRDefault="00000000" w:rsidRPr="00000000" w14:paraId="000001FF">
      <w:pPr>
        <w:rPr/>
      </w:pPr>
      <w:r w:rsidDel="00000000" w:rsidR="00000000" w:rsidRPr="00000000">
        <w:rPr>
          <w:rtl w:val="0"/>
        </w:rPr>
        <w:t xml:space="preserve">- error handling and fallback scripting  </w:t>
      </w:r>
    </w:p>
    <w:p w:rsidR="00000000" w:rsidDel="00000000" w:rsidP="00000000" w:rsidRDefault="00000000" w:rsidRPr="00000000" w14:paraId="00000200">
      <w:pPr>
        <w:rPr/>
      </w:pPr>
      <w:r w:rsidDel="00000000" w:rsidR="00000000" w:rsidRPr="00000000">
        <w:rPr>
          <w:rtl w:val="0"/>
        </w:rPr>
        <w:t xml:space="preserve">- accessibility feature scripts  </w:t>
      </w:r>
    </w:p>
    <w:p w:rsidR="00000000" w:rsidDel="00000000" w:rsidP="00000000" w:rsidRDefault="00000000" w:rsidRPr="00000000" w14:paraId="00000201">
      <w:pPr>
        <w:rPr/>
      </w:pPr>
      <w:r w:rsidDel="00000000" w:rsidR="00000000" w:rsidRPr="00000000">
        <w:rPr>
          <w:rtl w:val="0"/>
        </w:rPr>
        <w:t xml:space="preserve">- notification and event trigger scripts  </w:t>
      </w:r>
    </w:p>
    <w:p w:rsidR="00000000" w:rsidDel="00000000" w:rsidP="00000000" w:rsidRDefault="00000000" w:rsidRPr="00000000" w14:paraId="00000202">
      <w:pPr>
        <w:rPr/>
      </w:pPr>
      <w:r w:rsidDel="00000000" w:rsidR="00000000" w:rsidRPr="00000000">
        <w:rPr>
          <w:rtl w:val="0"/>
        </w:rPr>
        <w:t xml:space="preserve">- moderation and content flagging scripts  </w:t>
      </w:r>
    </w:p>
    <w:p w:rsidR="00000000" w:rsidDel="00000000" w:rsidP="00000000" w:rsidRDefault="00000000" w:rsidRPr="00000000" w14:paraId="00000203">
      <w:pPr>
        <w:rPr/>
      </w:pPr>
      <w:r w:rsidDel="00000000" w:rsidR="00000000" w:rsidRPr="00000000">
        <w:rPr>
          <w:rtl w:val="0"/>
        </w:rPr>
        <w:t xml:space="preserve">- compliance and logging scripts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**Types of Libraries**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NLP and conversational AI libraries (e.g., spaCy, Rasa, Hugging Face Transformers, NLTK)  </w:t>
      </w:r>
    </w:p>
    <w:p w:rsidR="00000000" w:rsidDel="00000000" w:rsidP="00000000" w:rsidRDefault="00000000" w:rsidRPr="00000000" w14:paraId="0000020A">
      <w:pPr>
        <w:rPr/>
      </w:pPr>
      <w:r w:rsidDel="00000000" w:rsidR="00000000" w:rsidRPr="00000000">
        <w:rPr>
          <w:rtl w:val="0"/>
        </w:rPr>
        <w:t xml:space="preserve">- audio processing libraries (e.g., librosa, SpeechRecognition, PyDub)  </w:t>
      </w:r>
    </w:p>
    <w:p w:rsidR="00000000" w:rsidDel="00000000" w:rsidP="00000000" w:rsidRDefault="00000000" w:rsidRPr="00000000" w14:paraId="0000020B">
      <w:pPr>
        <w:rPr/>
      </w:pPr>
      <w:r w:rsidDel="00000000" w:rsidR="00000000" w:rsidRPr="00000000">
        <w:rPr>
          <w:rtl w:val="0"/>
        </w:rPr>
        <w:t xml:space="preserve">- AR/VR development libraries (e.g., Unity3D, ARCore, ARKit, WebXR)  </w:t>
      </w:r>
    </w:p>
    <w:p w:rsidR="00000000" w:rsidDel="00000000" w:rsidP="00000000" w:rsidRDefault="00000000" w:rsidRPr="00000000" w14:paraId="0000020C">
      <w:pPr>
        <w:rPr/>
      </w:pPr>
      <w:r w:rsidDel="00000000" w:rsidR="00000000" w:rsidRPr="00000000">
        <w:rPr>
          <w:rtl w:val="0"/>
        </w:rPr>
        <w:t xml:space="preserve">- data processing and manipulation libraries (e.g., pandas, NumPy)  </w:t>
      </w:r>
    </w:p>
    <w:p w:rsidR="00000000" w:rsidDel="00000000" w:rsidP="00000000" w:rsidRDefault="00000000" w:rsidRPr="00000000" w14:paraId="0000020D">
      <w:pPr>
        <w:rPr/>
      </w:pPr>
      <w:r w:rsidDel="00000000" w:rsidR="00000000" w:rsidRPr="00000000">
        <w:rPr>
          <w:rtl w:val="0"/>
        </w:rPr>
        <w:t xml:space="preserve">- machine learning libraries (e.g., PyTorch, TensorFlow, scikit-learn)  </w:t>
      </w:r>
    </w:p>
    <w:p w:rsidR="00000000" w:rsidDel="00000000" w:rsidP="00000000" w:rsidRDefault="00000000" w:rsidRPr="00000000" w14:paraId="0000020E">
      <w:pPr>
        <w:rPr/>
      </w:pPr>
      <w:r w:rsidDel="00000000" w:rsidR="00000000" w:rsidRPr="00000000">
        <w:rPr>
          <w:rtl w:val="0"/>
        </w:rPr>
        <w:t xml:space="preserve">- API client libraries (e.g., Requests, Axios)  </w:t>
      </w:r>
    </w:p>
    <w:p w:rsidR="00000000" w:rsidDel="00000000" w:rsidP="00000000" w:rsidRDefault="00000000" w:rsidRPr="00000000" w14:paraId="0000020F">
      <w:pPr>
        <w:rPr/>
      </w:pPr>
      <w:r w:rsidDel="00000000" w:rsidR="00000000" w:rsidRPr="00000000">
        <w:rPr>
          <w:rtl w:val="0"/>
        </w:rPr>
        <w:t xml:space="preserve">- visualization libraries (e.g., matplotlib, Plotly, D3.js)  </w:t>
      </w:r>
    </w:p>
    <w:p w:rsidR="00000000" w:rsidDel="00000000" w:rsidP="00000000" w:rsidRDefault="00000000" w:rsidRPr="00000000" w14:paraId="00000210">
      <w:pPr>
        <w:rPr/>
      </w:pPr>
      <w:r w:rsidDel="00000000" w:rsidR="00000000" w:rsidRPr="00000000">
        <w:rPr>
          <w:rtl w:val="0"/>
        </w:rPr>
        <w:t xml:space="preserve">- annotation tools (e.g., Label Studio, Prodigy, Supervisely)  </w:t>
      </w:r>
    </w:p>
    <w:p w:rsidR="00000000" w:rsidDel="00000000" w:rsidP="00000000" w:rsidRDefault="00000000" w:rsidRPr="00000000" w14:paraId="00000211">
      <w:pPr>
        <w:rPr/>
      </w:pPr>
      <w:r w:rsidDel="00000000" w:rsidR="00000000" w:rsidRPr="00000000">
        <w:rPr>
          <w:rtl w:val="0"/>
        </w:rPr>
        <w:t xml:space="preserve">- voice synthesis/TTS libraries (e.g., pyttsx3, gTTS, Amazon Polly SDK)  </w:t>
      </w:r>
    </w:p>
    <w:p w:rsidR="00000000" w:rsidDel="00000000" w:rsidP="00000000" w:rsidRDefault="00000000" w:rsidRPr="00000000" w14:paraId="00000212">
      <w:pPr>
        <w:rPr/>
      </w:pPr>
      <w:r w:rsidDel="00000000" w:rsidR="00000000" w:rsidRPr="00000000">
        <w:rPr>
          <w:rtl w:val="0"/>
        </w:rPr>
        <w:t xml:space="preserve">- test automation frameworks (e.g., pytest, unittest, Selenium)  </w:t>
      </w:r>
    </w:p>
    <w:p w:rsidR="00000000" w:rsidDel="00000000" w:rsidP="00000000" w:rsidRDefault="00000000" w:rsidRPr="00000000" w14:paraId="00000213">
      <w:pPr>
        <w:rPr/>
      </w:pPr>
      <w:r w:rsidDel="00000000" w:rsidR="00000000" w:rsidRPr="00000000">
        <w:rPr>
          <w:rtl w:val="0"/>
        </w:rPr>
        <w:t xml:space="preserve">- localization/i18n libraries (e.g., i18next, Babel)  </w:t>
      </w:r>
    </w:p>
    <w:p w:rsidR="00000000" w:rsidDel="00000000" w:rsidP="00000000" w:rsidRDefault="00000000" w:rsidRPr="00000000" w14:paraId="00000214">
      <w:pPr>
        <w:rPr/>
      </w:pPr>
      <w:r w:rsidDel="00000000" w:rsidR="00000000" w:rsidRPr="00000000">
        <w:rPr>
          <w:rtl w:val="0"/>
        </w:rPr>
        <w:t xml:space="preserve">- analytics and telemetry SDKs (e.g., Mixpanel, Google Analytics SDKs)  </w:t>
      </w:r>
    </w:p>
    <w:p w:rsidR="00000000" w:rsidDel="00000000" w:rsidP="00000000" w:rsidRDefault="00000000" w:rsidRPr="00000000" w14:paraId="00000215">
      <w:pPr>
        <w:rPr/>
      </w:pPr>
      <w:r w:rsidDel="00000000" w:rsidR="00000000" w:rsidRPr="00000000">
        <w:rPr>
          <w:rtl w:val="0"/>
        </w:rPr>
        <w:t xml:space="preserve">- accessibility libraries (e.g., axe-core, ARIA helper libs)  </w:t>
      </w:r>
    </w:p>
    <w:p w:rsidR="00000000" w:rsidDel="00000000" w:rsidP="00000000" w:rsidRDefault="00000000" w:rsidRPr="00000000" w14:paraId="00000216">
      <w:pPr>
        <w:rPr/>
      </w:pPr>
      <w:r w:rsidDel="00000000" w:rsidR="00000000" w:rsidRPr="00000000">
        <w:rPr>
          <w:rtl w:val="0"/>
        </w:rPr>
        <w:t xml:space="preserve">- security and compliance toolkits  </w:t>
      </w:r>
    </w:p>
    <w:p w:rsidR="00000000" w:rsidDel="00000000" w:rsidP="00000000" w:rsidRDefault="00000000" w:rsidRPr="00000000" w14:paraId="00000217">
      <w:pPr>
        <w:rPr/>
      </w:pPr>
      <w:r w:rsidDel="00000000" w:rsidR="00000000" w:rsidRPr="00000000">
        <w:rPr>
          <w:rtl w:val="0"/>
        </w:rPr>
        <w:t xml:space="preserve">- chatbot framework libraries (e.g., Microsoft Bot Framework, Dialogflow, Botpress)  </w:t>
      </w:r>
    </w:p>
    <w:p w:rsidR="00000000" w:rsidDel="00000000" w:rsidP="00000000" w:rsidRDefault="00000000" w:rsidRPr="00000000" w14:paraId="00000218">
      <w:pPr>
        <w:rPr/>
      </w:pPr>
      <w:r w:rsidDel="00000000" w:rsidR="00000000" w:rsidRPr="00000000">
        <w:rPr>
          <w:rtl w:val="0"/>
        </w:rPr>
        <w:t xml:space="preserve">- database connectors and ORM libraries (e.g., SQLAlchemy, Mongoose)  </w:t>
      </w:r>
    </w:p>
    <w:p w:rsidR="00000000" w:rsidDel="00000000" w:rsidP="00000000" w:rsidRDefault="00000000" w:rsidRPr="00000000" w14:paraId="00000219">
      <w:pPr>
        <w:rPr/>
      </w:pPr>
      <w:r w:rsidDel="00000000" w:rsidR="00000000" w:rsidRPr="00000000">
        <w:rPr>
          <w:rtl w:val="0"/>
        </w:rPr>
        <w:t xml:space="preserve">- notification and push service SDKs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LLM, AI/ML, NLP/NLU</w:t>
      </w:r>
    </w:p>
    <w:p w:rsidR="00000000" w:rsidDel="00000000" w:rsidP="00000000" w:rsidRDefault="00000000" w:rsidRPr="00000000" w14:paraId="0000021D">
      <w:pPr>
        <w:rPr/>
      </w:pPr>
      <w:r w:rsidDel="00000000" w:rsidR="00000000" w:rsidRPr="00000000">
        <w:rPr>
          <w:rtl w:val="0"/>
        </w:rPr>
        <w:t xml:space="preserve">**Scripts:**</w:t>
      </w:r>
    </w:p>
    <w:p w:rsidR="00000000" w:rsidDel="00000000" w:rsidP="00000000" w:rsidRDefault="00000000" w:rsidRPr="00000000" w14:paraId="0000021E">
      <w:pPr>
        <w:rPr/>
      </w:pPr>
      <w:r w:rsidDel="00000000" w:rsidR="00000000" w:rsidRPr="00000000">
        <w:rPr>
          <w:rtl w:val="0"/>
        </w:rPr>
        <w:t xml:space="preserve">- model training and fine-tuning  </w:t>
      </w:r>
    </w:p>
    <w:p w:rsidR="00000000" w:rsidDel="00000000" w:rsidP="00000000" w:rsidRDefault="00000000" w:rsidRPr="00000000" w14:paraId="0000021F">
      <w:pPr>
        <w:rPr/>
      </w:pPr>
      <w:r w:rsidDel="00000000" w:rsidR="00000000" w:rsidRPr="00000000">
        <w:rPr>
          <w:rtl w:val="0"/>
        </w:rPr>
        <w:t xml:space="preserve">- data preprocessing and cleaning  </w:t>
      </w:r>
    </w:p>
    <w:p w:rsidR="00000000" w:rsidDel="00000000" w:rsidP="00000000" w:rsidRDefault="00000000" w:rsidRPr="00000000" w14:paraId="00000220">
      <w:pPr>
        <w:rPr/>
      </w:pPr>
      <w:r w:rsidDel="00000000" w:rsidR="00000000" w:rsidRPr="00000000">
        <w:rPr>
          <w:rtl w:val="0"/>
        </w:rPr>
        <w:t xml:space="preserve">- inference and evaluation  </w:t>
      </w:r>
    </w:p>
    <w:p w:rsidR="00000000" w:rsidDel="00000000" w:rsidP="00000000" w:rsidRDefault="00000000" w:rsidRPr="00000000" w14:paraId="00000221">
      <w:pPr>
        <w:rPr/>
      </w:pPr>
      <w:r w:rsidDel="00000000" w:rsidR="00000000" w:rsidRPr="00000000">
        <w:rPr>
          <w:rtl w:val="0"/>
        </w:rPr>
        <w:t xml:space="preserve">- dataset augmentation  </w:t>
      </w:r>
    </w:p>
    <w:p w:rsidR="00000000" w:rsidDel="00000000" w:rsidP="00000000" w:rsidRDefault="00000000" w:rsidRPr="00000000" w14:paraId="00000222">
      <w:pPr>
        <w:rPr/>
      </w:pPr>
      <w:r w:rsidDel="00000000" w:rsidR="00000000" w:rsidRPr="00000000">
        <w:rPr>
          <w:rtl w:val="0"/>
        </w:rPr>
        <w:t xml:space="preserve">- intent/entity extraction  </w:t>
      </w:r>
    </w:p>
    <w:p w:rsidR="00000000" w:rsidDel="00000000" w:rsidP="00000000" w:rsidRDefault="00000000" w:rsidRPr="00000000" w14:paraId="00000223">
      <w:pPr>
        <w:rPr/>
      </w:pPr>
      <w:r w:rsidDel="00000000" w:rsidR="00000000" w:rsidRPr="00000000">
        <w:rPr>
          <w:rtl w:val="0"/>
        </w:rPr>
        <w:t xml:space="preserve">- tokenization and embedding generation  </w:t>
      </w:r>
    </w:p>
    <w:p w:rsidR="00000000" w:rsidDel="00000000" w:rsidP="00000000" w:rsidRDefault="00000000" w:rsidRPr="00000000" w14:paraId="00000224">
      <w:pPr>
        <w:rPr/>
      </w:pPr>
      <w:r w:rsidDel="00000000" w:rsidR="00000000" w:rsidRPr="00000000">
        <w:rPr>
          <w:rtl w:val="0"/>
        </w:rPr>
        <w:t xml:space="preserve">- pipeline orchestration  </w:t>
      </w:r>
    </w:p>
    <w:p w:rsidR="00000000" w:rsidDel="00000000" w:rsidP="00000000" w:rsidRDefault="00000000" w:rsidRPr="00000000" w14:paraId="00000225">
      <w:pPr>
        <w:rPr/>
      </w:pPr>
      <w:r w:rsidDel="00000000" w:rsidR="00000000" w:rsidRPr="00000000">
        <w:rPr>
          <w:rtl w:val="0"/>
        </w:rPr>
        <w:t xml:space="preserve">- prompt engineering and chaining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**Links:**</w:t>
      </w:r>
    </w:p>
    <w:p w:rsidR="00000000" w:rsidDel="00000000" w:rsidP="00000000" w:rsidRDefault="00000000" w:rsidRPr="00000000" w14:paraId="00000228">
      <w:pPr>
        <w:rPr/>
      </w:pPr>
      <w:r w:rsidDel="00000000" w:rsidR="00000000" w:rsidRPr="00000000">
        <w:rPr>
          <w:rtl w:val="0"/>
        </w:rPr>
        <w:t xml:space="preserve">- Hugging Face Model Hub  </w:t>
      </w:r>
    </w:p>
    <w:p w:rsidR="00000000" w:rsidDel="00000000" w:rsidP="00000000" w:rsidRDefault="00000000" w:rsidRPr="00000000" w14:paraId="00000229">
      <w:pPr>
        <w:rPr/>
      </w:pPr>
      <w:r w:rsidDel="00000000" w:rsidR="00000000" w:rsidRPr="00000000">
        <w:rPr>
          <w:rtl w:val="0"/>
        </w:rPr>
        <w:t xml:space="preserve">- OpenAI API docs  </w:t>
      </w:r>
    </w:p>
    <w:p w:rsidR="00000000" w:rsidDel="00000000" w:rsidP="00000000" w:rsidRDefault="00000000" w:rsidRPr="00000000" w14:paraId="0000022A">
      <w:pPr>
        <w:rPr/>
      </w:pPr>
      <w:r w:rsidDel="00000000" w:rsidR="00000000" w:rsidRPr="00000000">
        <w:rPr>
          <w:rtl w:val="0"/>
        </w:rPr>
        <w:t xml:space="preserve">- Google Cloud AI/ML docs  </w:t>
      </w:r>
    </w:p>
    <w:p w:rsidR="00000000" w:rsidDel="00000000" w:rsidP="00000000" w:rsidRDefault="00000000" w:rsidRPr="00000000" w14:paraId="0000022B">
      <w:pPr>
        <w:rPr/>
      </w:pPr>
      <w:r w:rsidDel="00000000" w:rsidR="00000000" w:rsidRPr="00000000">
        <w:rPr>
          <w:rtl w:val="0"/>
        </w:rPr>
        <w:t xml:space="preserve">- Cohere API docs  </w:t>
      </w:r>
    </w:p>
    <w:p w:rsidR="00000000" w:rsidDel="00000000" w:rsidP="00000000" w:rsidRDefault="00000000" w:rsidRPr="00000000" w14:paraId="0000022C">
      <w:pPr>
        <w:rPr/>
      </w:pPr>
      <w:r w:rsidDel="00000000" w:rsidR="00000000" w:rsidRPr="00000000">
        <w:rPr>
          <w:rtl w:val="0"/>
        </w:rPr>
        <w:t xml:space="preserve">- spaCy usage guide  </w:t>
      </w:r>
    </w:p>
    <w:p w:rsidR="00000000" w:rsidDel="00000000" w:rsidP="00000000" w:rsidRDefault="00000000" w:rsidRPr="00000000" w14:paraId="0000022D">
      <w:pPr>
        <w:rPr/>
      </w:pPr>
      <w:r w:rsidDel="00000000" w:rsidR="00000000" w:rsidRPr="00000000">
        <w:rPr>
          <w:rtl w:val="0"/>
        </w:rPr>
        <w:t xml:space="preserve">- AllenNLP tutorials  </w:t>
      </w:r>
    </w:p>
    <w:p w:rsidR="00000000" w:rsidDel="00000000" w:rsidP="00000000" w:rsidRDefault="00000000" w:rsidRPr="00000000" w14:paraId="0000022E">
      <w:pPr>
        <w:rPr/>
      </w:pPr>
      <w:r w:rsidDel="00000000" w:rsidR="00000000" w:rsidRPr="00000000">
        <w:rPr>
          <w:rtl w:val="0"/>
        </w:rPr>
        <w:t xml:space="preserve">- Stanford NLP group resources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**Libraries/Frameworks:**</w:t>
      </w:r>
    </w:p>
    <w:p w:rsidR="00000000" w:rsidDel="00000000" w:rsidP="00000000" w:rsidRDefault="00000000" w:rsidRPr="00000000" w14:paraId="00000231">
      <w:pPr>
        <w:rPr/>
      </w:pPr>
      <w:r w:rsidDel="00000000" w:rsidR="00000000" w:rsidRPr="00000000">
        <w:rPr>
          <w:rtl w:val="0"/>
        </w:rPr>
        <w:t xml:space="preserve">- Hugging Face Transformers  </w:t>
      </w:r>
    </w:p>
    <w:p w:rsidR="00000000" w:rsidDel="00000000" w:rsidP="00000000" w:rsidRDefault="00000000" w:rsidRPr="00000000" w14:paraId="00000232">
      <w:pPr>
        <w:rPr/>
      </w:pPr>
      <w:r w:rsidDel="00000000" w:rsidR="00000000" w:rsidRPr="00000000">
        <w:rPr>
          <w:rtl w:val="0"/>
        </w:rPr>
        <w:t xml:space="preserve">- OpenAI Python SDK  </w:t>
      </w:r>
    </w:p>
    <w:p w:rsidR="00000000" w:rsidDel="00000000" w:rsidP="00000000" w:rsidRDefault="00000000" w:rsidRPr="00000000" w14:paraId="00000233">
      <w:pPr>
        <w:rPr/>
      </w:pPr>
      <w:r w:rsidDel="00000000" w:rsidR="00000000" w:rsidRPr="00000000">
        <w:rPr>
          <w:rtl w:val="0"/>
        </w:rPr>
        <w:t xml:space="preserve">- spaCy  </w:t>
      </w:r>
    </w:p>
    <w:p w:rsidR="00000000" w:rsidDel="00000000" w:rsidP="00000000" w:rsidRDefault="00000000" w:rsidRPr="00000000" w14:paraId="00000234">
      <w:pPr>
        <w:rPr/>
      </w:pPr>
      <w:r w:rsidDel="00000000" w:rsidR="00000000" w:rsidRPr="00000000">
        <w:rPr>
          <w:rtl w:val="0"/>
        </w:rPr>
        <w:t xml:space="preserve">- NLTK  </w:t>
      </w:r>
    </w:p>
    <w:p w:rsidR="00000000" w:rsidDel="00000000" w:rsidP="00000000" w:rsidRDefault="00000000" w:rsidRPr="00000000" w14:paraId="00000235">
      <w:pPr>
        <w:rPr/>
      </w:pPr>
      <w:r w:rsidDel="00000000" w:rsidR="00000000" w:rsidRPr="00000000">
        <w:rPr>
          <w:rtl w:val="0"/>
        </w:rPr>
        <w:t xml:space="preserve">- AllenNLP  </w:t>
      </w:r>
    </w:p>
    <w:p w:rsidR="00000000" w:rsidDel="00000000" w:rsidP="00000000" w:rsidRDefault="00000000" w:rsidRPr="00000000" w14:paraId="00000236">
      <w:pPr>
        <w:rPr/>
      </w:pPr>
      <w:r w:rsidDel="00000000" w:rsidR="00000000" w:rsidRPr="00000000">
        <w:rPr>
          <w:rtl w:val="0"/>
        </w:rPr>
        <w:t xml:space="preserve">- SentenceTransformers  </w:t>
      </w:r>
    </w:p>
    <w:p w:rsidR="00000000" w:rsidDel="00000000" w:rsidP="00000000" w:rsidRDefault="00000000" w:rsidRPr="00000000" w14:paraId="00000237">
      <w:pPr>
        <w:rPr/>
      </w:pPr>
      <w:r w:rsidDel="00000000" w:rsidR="00000000" w:rsidRPr="00000000">
        <w:rPr>
          <w:rtl w:val="0"/>
        </w:rPr>
        <w:t xml:space="preserve">- scikit-learn  </w:t>
      </w:r>
    </w:p>
    <w:p w:rsidR="00000000" w:rsidDel="00000000" w:rsidP="00000000" w:rsidRDefault="00000000" w:rsidRPr="00000000" w14:paraId="00000238">
      <w:pPr>
        <w:rPr/>
      </w:pPr>
      <w:r w:rsidDel="00000000" w:rsidR="00000000" w:rsidRPr="00000000">
        <w:rPr>
          <w:rtl w:val="0"/>
        </w:rPr>
        <w:t xml:space="preserve">- TensorFlow  </w:t>
      </w:r>
    </w:p>
    <w:p w:rsidR="00000000" w:rsidDel="00000000" w:rsidP="00000000" w:rsidRDefault="00000000" w:rsidRPr="00000000" w14:paraId="00000239">
      <w:pPr>
        <w:rPr/>
      </w:pPr>
      <w:r w:rsidDel="00000000" w:rsidR="00000000" w:rsidRPr="00000000">
        <w:rPr>
          <w:rtl w:val="0"/>
        </w:rPr>
        <w:t xml:space="preserve">- PyTorch  </w:t>
      </w:r>
    </w:p>
    <w:p w:rsidR="00000000" w:rsidDel="00000000" w:rsidP="00000000" w:rsidRDefault="00000000" w:rsidRPr="00000000" w14:paraId="0000023A">
      <w:pPr>
        <w:rPr/>
      </w:pPr>
      <w:r w:rsidDel="00000000" w:rsidR="00000000" w:rsidRPr="00000000">
        <w:rPr>
          <w:rtl w:val="0"/>
        </w:rPr>
        <w:t xml:space="preserve">- Keras  </w:t>
      </w:r>
    </w:p>
    <w:p w:rsidR="00000000" w:rsidDel="00000000" w:rsidP="00000000" w:rsidRDefault="00000000" w:rsidRPr="00000000" w14:paraId="0000023B">
      <w:pPr>
        <w:rPr/>
      </w:pPr>
      <w:r w:rsidDel="00000000" w:rsidR="00000000" w:rsidRPr="00000000">
        <w:rPr>
          <w:rtl w:val="0"/>
        </w:rPr>
        <w:t xml:space="preserve">- LangChain  </w:t>
      </w:r>
    </w:p>
    <w:p w:rsidR="00000000" w:rsidDel="00000000" w:rsidP="00000000" w:rsidRDefault="00000000" w:rsidRPr="00000000" w14:paraId="0000023C">
      <w:pPr>
        <w:rPr/>
      </w:pPr>
      <w:r w:rsidDel="00000000" w:rsidR="00000000" w:rsidRPr="00000000">
        <w:rPr>
          <w:rtl w:val="0"/>
        </w:rPr>
        <w:t xml:space="preserve">- Rasa  </w:t>
      </w:r>
    </w:p>
    <w:p w:rsidR="00000000" w:rsidDel="00000000" w:rsidP="00000000" w:rsidRDefault="00000000" w:rsidRPr="00000000" w14:paraId="0000023D">
      <w:pPr>
        <w:rPr/>
      </w:pPr>
      <w:r w:rsidDel="00000000" w:rsidR="00000000" w:rsidRPr="00000000">
        <w:rPr>
          <w:rtl w:val="0"/>
        </w:rPr>
        <w:t xml:space="preserve">- GPT-4/3.5 APIs  </w:t>
      </w:r>
    </w:p>
    <w:p w:rsidR="00000000" w:rsidDel="00000000" w:rsidP="00000000" w:rsidRDefault="00000000" w:rsidRPr="00000000" w14:paraId="0000023E">
      <w:pPr>
        <w:rPr/>
      </w:pPr>
      <w:r w:rsidDel="00000000" w:rsidR="00000000" w:rsidRPr="00000000">
        <w:rPr>
          <w:rtl w:val="0"/>
        </w:rPr>
        <w:t xml:space="preserve">- FastText  </w:t>
      </w:r>
    </w:p>
    <w:p w:rsidR="00000000" w:rsidDel="00000000" w:rsidP="00000000" w:rsidRDefault="00000000" w:rsidRPr="00000000" w14:paraId="0000023F">
      <w:pPr>
        <w:rPr/>
      </w:pPr>
      <w:r w:rsidDel="00000000" w:rsidR="00000000" w:rsidRPr="00000000">
        <w:rPr>
          <w:rtl w:val="0"/>
        </w:rPr>
        <w:t xml:space="preserve">- Flair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3DPoD (3D Print-on-Demand), PoD (Print-on-Demand)</w:t>
      </w:r>
    </w:p>
    <w:p w:rsidR="00000000" w:rsidDel="00000000" w:rsidP="00000000" w:rsidRDefault="00000000" w:rsidRPr="00000000" w14:paraId="00000244">
      <w:pPr>
        <w:rPr/>
      </w:pPr>
      <w:r w:rsidDel="00000000" w:rsidR="00000000" w:rsidRPr="00000000">
        <w:rPr>
          <w:rtl w:val="0"/>
        </w:rPr>
        <w:t xml:space="preserve">**Scripts:**</w:t>
      </w:r>
    </w:p>
    <w:p w:rsidR="00000000" w:rsidDel="00000000" w:rsidP="00000000" w:rsidRDefault="00000000" w:rsidRPr="00000000" w14:paraId="00000245">
      <w:pPr>
        <w:rPr/>
      </w:pPr>
      <w:r w:rsidDel="00000000" w:rsidR="00000000" w:rsidRPr="00000000">
        <w:rPr>
          <w:rtl w:val="0"/>
        </w:rPr>
        <w:t xml:space="preserve">- order API integration  </w:t>
      </w:r>
    </w:p>
    <w:p w:rsidR="00000000" w:rsidDel="00000000" w:rsidP="00000000" w:rsidRDefault="00000000" w:rsidRPr="00000000" w14:paraId="00000246">
      <w:pPr>
        <w:rPr/>
      </w:pPr>
      <w:r w:rsidDel="00000000" w:rsidR="00000000" w:rsidRPr="00000000">
        <w:rPr>
          <w:rtl w:val="0"/>
        </w:rPr>
        <w:t xml:space="preserve">- file validation and STL repair  </w:t>
      </w:r>
    </w:p>
    <w:p w:rsidR="00000000" w:rsidDel="00000000" w:rsidP="00000000" w:rsidRDefault="00000000" w:rsidRPr="00000000" w14:paraId="00000247">
      <w:pPr>
        <w:rPr/>
      </w:pPr>
      <w:r w:rsidDel="00000000" w:rsidR="00000000" w:rsidRPr="00000000">
        <w:rPr>
          <w:rtl w:val="0"/>
        </w:rPr>
        <w:t xml:space="preserve">- 3D model preview/visualization  </w:t>
      </w:r>
    </w:p>
    <w:p w:rsidR="00000000" w:rsidDel="00000000" w:rsidP="00000000" w:rsidRDefault="00000000" w:rsidRPr="00000000" w14:paraId="00000248">
      <w:pPr>
        <w:rPr/>
      </w:pPr>
      <w:r w:rsidDel="00000000" w:rsidR="00000000" w:rsidRPr="00000000">
        <w:rPr>
          <w:rtl w:val="0"/>
        </w:rPr>
        <w:t xml:space="preserve">- customization UI scripting  </w:t>
      </w:r>
    </w:p>
    <w:p w:rsidR="00000000" w:rsidDel="00000000" w:rsidP="00000000" w:rsidRDefault="00000000" w:rsidRPr="00000000" w14:paraId="00000249">
      <w:pPr>
        <w:rPr/>
      </w:pPr>
      <w:r w:rsidDel="00000000" w:rsidR="00000000" w:rsidRPr="00000000">
        <w:rPr>
          <w:rtl w:val="0"/>
        </w:rPr>
        <w:t xml:space="preserve">- print job queue handling  </w:t>
      </w:r>
    </w:p>
    <w:p w:rsidR="00000000" w:rsidDel="00000000" w:rsidP="00000000" w:rsidRDefault="00000000" w:rsidRPr="00000000" w14:paraId="0000024A">
      <w:pPr>
        <w:rPr/>
      </w:pPr>
      <w:r w:rsidDel="00000000" w:rsidR="00000000" w:rsidRPr="00000000">
        <w:rPr>
          <w:rtl w:val="0"/>
        </w:rPr>
        <w:t xml:space="preserve">- material and pricing lookup  </w:t>
      </w:r>
    </w:p>
    <w:p w:rsidR="00000000" w:rsidDel="00000000" w:rsidP="00000000" w:rsidRDefault="00000000" w:rsidRPr="00000000" w14:paraId="0000024B">
      <w:pPr>
        <w:rPr/>
      </w:pPr>
      <w:r w:rsidDel="00000000" w:rsidR="00000000" w:rsidRPr="00000000">
        <w:rPr>
          <w:rtl w:val="0"/>
        </w:rPr>
        <w:t xml:space="preserve">- shipping and fulfillment automation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**Links:**</w:t>
      </w:r>
    </w:p>
    <w:p w:rsidR="00000000" w:rsidDel="00000000" w:rsidP="00000000" w:rsidRDefault="00000000" w:rsidRPr="00000000" w14:paraId="0000024E">
      <w:pPr>
        <w:rPr/>
      </w:pPr>
      <w:r w:rsidDel="00000000" w:rsidR="00000000" w:rsidRPr="00000000">
        <w:rPr>
          <w:rtl w:val="0"/>
        </w:rPr>
        <w:t xml:space="preserve">- Shapeways API docs  </w:t>
      </w:r>
    </w:p>
    <w:p w:rsidR="00000000" w:rsidDel="00000000" w:rsidP="00000000" w:rsidRDefault="00000000" w:rsidRPr="00000000" w14:paraId="0000024F">
      <w:pPr>
        <w:rPr/>
      </w:pPr>
      <w:r w:rsidDel="00000000" w:rsidR="00000000" w:rsidRPr="00000000">
        <w:rPr>
          <w:rtl w:val="0"/>
        </w:rPr>
        <w:t xml:space="preserve">- Printful API docs  </w:t>
      </w:r>
    </w:p>
    <w:p w:rsidR="00000000" w:rsidDel="00000000" w:rsidP="00000000" w:rsidRDefault="00000000" w:rsidRPr="00000000" w14:paraId="00000250">
      <w:pPr>
        <w:rPr/>
      </w:pPr>
      <w:r w:rsidDel="00000000" w:rsidR="00000000" w:rsidRPr="00000000">
        <w:rPr>
          <w:rtl w:val="0"/>
        </w:rPr>
        <w:t xml:space="preserve">- Sculpteo developer portal  </w:t>
      </w:r>
    </w:p>
    <w:p w:rsidR="00000000" w:rsidDel="00000000" w:rsidP="00000000" w:rsidRDefault="00000000" w:rsidRPr="00000000" w14:paraId="00000251">
      <w:pPr>
        <w:rPr/>
      </w:pPr>
      <w:r w:rsidDel="00000000" w:rsidR="00000000" w:rsidRPr="00000000">
        <w:rPr>
          <w:rtl w:val="0"/>
        </w:rPr>
        <w:t xml:space="preserve">- Thingiverse API  </w:t>
      </w:r>
    </w:p>
    <w:p w:rsidR="00000000" w:rsidDel="00000000" w:rsidP="00000000" w:rsidRDefault="00000000" w:rsidRPr="00000000" w14:paraId="00000252">
      <w:pPr>
        <w:rPr/>
      </w:pPr>
      <w:r w:rsidDel="00000000" w:rsidR="00000000" w:rsidRPr="00000000">
        <w:rPr>
          <w:rtl w:val="0"/>
        </w:rPr>
        <w:t xml:space="preserve">- OctoPrint plugin docs  </w:t>
      </w:r>
    </w:p>
    <w:p w:rsidR="00000000" w:rsidDel="00000000" w:rsidP="00000000" w:rsidRDefault="00000000" w:rsidRPr="00000000" w14:paraId="00000253">
      <w:pPr>
        <w:rPr/>
      </w:pPr>
      <w:r w:rsidDel="00000000" w:rsidR="00000000" w:rsidRPr="00000000">
        <w:rPr>
          <w:rtl w:val="0"/>
        </w:rPr>
        <w:t xml:space="preserve">- Tinkercad API info  </w:t>
      </w:r>
    </w:p>
    <w:p w:rsidR="00000000" w:rsidDel="00000000" w:rsidP="00000000" w:rsidRDefault="00000000" w:rsidRPr="00000000" w14:paraId="00000254">
      <w:pPr>
        <w:rPr/>
      </w:pPr>
      <w:r w:rsidDel="00000000" w:rsidR="00000000" w:rsidRPr="00000000">
        <w:rPr>
          <w:rtl w:val="0"/>
        </w:rPr>
        <w:t xml:space="preserve">- PrusaPrinters API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**Libraries/Frameworks:**</w:t>
      </w:r>
    </w:p>
    <w:p w:rsidR="00000000" w:rsidDel="00000000" w:rsidP="00000000" w:rsidRDefault="00000000" w:rsidRPr="00000000" w14:paraId="00000257">
      <w:pPr>
        <w:rPr/>
      </w:pPr>
      <w:r w:rsidDel="00000000" w:rsidR="00000000" w:rsidRPr="00000000">
        <w:rPr>
          <w:rtl w:val="0"/>
        </w:rPr>
        <w:t xml:space="preserve">- Three.js  </w:t>
      </w:r>
    </w:p>
    <w:p w:rsidR="00000000" w:rsidDel="00000000" w:rsidP="00000000" w:rsidRDefault="00000000" w:rsidRPr="00000000" w14:paraId="00000258">
      <w:pPr>
        <w:rPr/>
      </w:pPr>
      <w:r w:rsidDel="00000000" w:rsidR="00000000" w:rsidRPr="00000000">
        <w:rPr>
          <w:rtl w:val="0"/>
        </w:rPr>
        <w:t xml:space="preserve">- Babylon.js  </w:t>
      </w:r>
    </w:p>
    <w:p w:rsidR="00000000" w:rsidDel="00000000" w:rsidP="00000000" w:rsidRDefault="00000000" w:rsidRPr="00000000" w14:paraId="00000259">
      <w:pPr>
        <w:rPr/>
      </w:pPr>
      <w:r w:rsidDel="00000000" w:rsidR="00000000" w:rsidRPr="00000000">
        <w:rPr>
          <w:rtl w:val="0"/>
        </w:rPr>
        <w:t xml:space="preserve">- OpenSCAD  </w:t>
      </w:r>
    </w:p>
    <w:p w:rsidR="00000000" w:rsidDel="00000000" w:rsidP="00000000" w:rsidRDefault="00000000" w:rsidRPr="00000000" w14:paraId="0000025A">
      <w:pPr>
        <w:rPr/>
      </w:pPr>
      <w:r w:rsidDel="00000000" w:rsidR="00000000" w:rsidRPr="00000000">
        <w:rPr>
          <w:rtl w:val="0"/>
        </w:rPr>
        <w:t xml:space="preserve">- MeshLab  </w:t>
      </w:r>
    </w:p>
    <w:p w:rsidR="00000000" w:rsidDel="00000000" w:rsidP="00000000" w:rsidRDefault="00000000" w:rsidRPr="00000000" w14:paraId="0000025B">
      <w:pPr>
        <w:rPr/>
      </w:pPr>
      <w:r w:rsidDel="00000000" w:rsidR="00000000" w:rsidRPr="00000000">
        <w:rPr>
          <w:rtl w:val="0"/>
        </w:rPr>
        <w:t xml:space="preserve">- Blender Python API  </w:t>
      </w:r>
    </w:p>
    <w:p w:rsidR="00000000" w:rsidDel="00000000" w:rsidP="00000000" w:rsidRDefault="00000000" w:rsidRPr="00000000" w14:paraId="0000025C">
      <w:pPr>
        <w:rPr/>
      </w:pPr>
      <w:r w:rsidDel="00000000" w:rsidR="00000000" w:rsidRPr="00000000">
        <w:rPr>
          <w:rtl w:val="0"/>
        </w:rPr>
        <w:t xml:space="preserve">- PySTL  </w:t>
      </w:r>
    </w:p>
    <w:p w:rsidR="00000000" w:rsidDel="00000000" w:rsidP="00000000" w:rsidRDefault="00000000" w:rsidRPr="00000000" w14:paraId="0000025D">
      <w:pPr>
        <w:rPr/>
      </w:pPr>
      <w:r w:rsidDel="00000000" w:rsidR="00000000" w:rsidRPr="00000000">
        <w:rPr>
          <w:rtl w:val="0"/>
        </w:rPr>
        <w:t xml:space="preserve">- CuraEngine  </w:t>
      </w:r>
    </w:p>
    <w:p w:rsidR="00000000" w:rsidDel="00000000" w:rsidP="00000000" w:rsidRDefault="00000000" w:rsidRPr="00000000" w14:paraId="0000025E">
      <w:pPr>
        <w:rPr/>
      </w:pPr>
      <w:r w:rsidDel="00000000" w:rsidR="00000000" w:rsidRPr="00000000">
        <w:rPr>
          <w:rtl w:val="0"/>
        </w:rPr>
        <w:t xml:space="preserve">- PrusaSlicer  </w:t>
      </w:r>
    </w:p>
    <w:p w:rsidR="00000000" w:rsidDel="00000000" w:rsidP="00000000" w:rsidRDefault="00000000" w:rsidRPr="00000000" w14:paraId="0000025F">
      <w:pPr>
        <w:rPr/>
      </w:pPr>
      <w:r w:rsidDel="00000000" w:rsidR="00000000" w:rsidRPr="00000000">
        <w:rPr>
          <w:rtl w:val="0"/>
        </w:rPr>
        <w:t xml:space="preserve">- Printful SDKs  </w:t>
      </w:r>
    </w:p>
    <w:p w:rsidR="00000000" w:rsidDel="00000000" w:rsidP="00000000" w:rsidRDefault="00000000" w:rsidRPr="00000000" w14:paraId="00000260">
      <w:pPr>
        <w:rPr/>
      </w:pPr>
      <w:r w:rsidDel="00000000" w:rsidR="00000000" w:rsidRPr="00000000">
        <w:rPr>
          <w:rtl w:val="0"/>
        </w:rPr>
        <w:t xml:space="preserve">- Shopify Print-on-Demand apps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Animation &amp; Gamification</w:t>
      </w:r>
    </w:p>
    <w:p w:rsidR="00000000" w:rsidDel="00000000" w:rsidP="00000000" w:rsidRDefault="00000000" w:rsidRPr="00000000" w14:paraId="00000265">
      <w:pPr>
        <w:rPr/>
      </w:pPr>
      <w:r w:rsidDel="00000000" w:rsidR="00000000" w:rsidRPr="00000000">
        <w:rPr>
          <w:rtl w:val="0"/>
        </w:rPr>
        <w:t xml:space="preserve">**Scripts:**</w:t>
      </w:r>
    </w:p>
    <w:p w:rsidR="00000000" w:rsidDel="00000000" w:rsidP="00000000" w:rsidRDefault="00000000" w:rsidRPr="00000000" w14:paraId="00000266">
      <w:pPr>
        <w:rPr/>
      </w:pPr>
      <w:r w:rsidDel="00000000" w:rsidR="00000000" w:rsidRPr="00000000">
        <w:rPr>
          <w:rtl w:val="0"/>
        </w:rPr>
        <w:t xml:space="preserve">- sprite animation scripts  </w:t>
      </w:r>
    </w:p>
    <w:p w:rsidR="00000000" w:rsidDel="00000000" w:rsidP="00000000" w:rsidRDefault="00000000" w:rsidRPr="00000000" w14:paraId="00000267">
      <w:pPr>
        <w:rPr/>
      </w:pPr>
      <w:r w:rsidDel="00000000" w:rsidR="00000000" w:rsidRPr="00000000">
        <w:rPr>
          <w:rtl w:val="0"/>
        </w:rPr>
        <w:t xml:space="preserve">- timeline and tweening setup  </w:t>
      </w:r>
    </w:p>
    <w:p w:rsidR="00000000" w:rsidDel="00000000" w:rsidP="00000000" w:rsidRDefault="00000000" w:rsidRPr="00000000" w14:paraId="00000268">
      <w:pPr>
        <w:rPr/>
      </w:pPr>
      <w:r w:rsidDel="00000000" w:rsidR="00000000" w:rsidRPr="00000000">
        <w:rPr>
          <w:rtl w:val="0"/>
        </w:rPr>
        <w:t xml:space="preserve">- achievement/reward triggers  </w:t>
      </w:r>
    </w:p>
    <w:p w:rsidR="00000000" w:rsidDel="00000000" w:rsidP="00000000" w:rsidRDefault="00000000" w:rsidRPr="00000000" w14:paraId="00000269">
      <w:pPr>
        <w:rPr/>
      </w:pPr>
      <w:r w:rsidDel="00000000" w:rsidR="00000000" w:rsidRPr="00000000">
        <w:rPr>
          <w:rtl w:val="0"/>
        </w:rPr>
        <w:t xml:space="preserve">- leaderboard/XP system logic  </w:t>
      </w:r>
    </w:p>
    <w:p w:rsidR="00000000" w:rsidDel="00000000" w:rsidP="00000000" w:rsidRDefault="00000000" w:rsidRPr="00000000" w14:paraId="0000026A">
      <w:pPr>
        <w:rPr/>
      </w:pPr>
      <w:r w:rsidDel="00000000" w:rsidR="00000000" w:rsidRPr="00000000">
        <w:rPr>
          <w:rtl w:val="0"/>
        </w:rPr>
        <w:t xml:space="preserve">- particle effect scripting  </w:t>
      </w:r>
    </w:p>
    <w:p w:rsidR="00000000" w:rsidDel="00000000" w:rsidP="00000000" w:rsidRDefault="00000000" w:rsidRPr="00000000" w14:paraId="0000026B">
      <w:pPr>
        <w:rPr/>
      </w:pPr>
      <w:r w:rsidDel="00000000" w:rsidR="00000000" w:rsidRPr="00000000">
        <w:rPr>
          <w:rtl w:val="0"/>
        </w:rPr>
        <w:t xml:space="preserve">- badge and reward distribution  </w:t>
      </w:r>
    </w:p>
    <w:p w:rsidR="00000000" w:rsidDel="00000000" w:rsidP="00000000" w:rsidRDefault="00000000" w:rsidRPr="00000000" w14:paraId="0000026C">
      <w:pPr>
        <w:rPr/>
      </w:pPr>
      <w:r w:rsidDel="00000000" w:rsidR="00000000" w:rsidRPr="00000000">
        <w:rPr>
          <w:rtl w:val="0"/>
        </w:rPr>
        <w:t xml:space="preserve">- animation state machine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**Links:**</w:t>
      </w:r>
    </w:p>
    <w:p w:rsidR="00000000" w:rsidDel="00000000" w:rsidP="00000000" w:rsidRDefault="00000000" w:rsidRPr="00000000" w14:paraId="0000026F">
      <w:pPr>
        <w:rPr/>
      </w:pPr>
      <w:r w:rsidDel="00000000" w:rsidR="00000000" w:rsidRPr="00000000">
        <w:rPr>
          <w:rtl w:val="0"/>
        </w:rPr>
        <w:t xml:space="preserve">- GSAP animation docs  </w:t>
      </w:r>
    </w:p>
    <w:p w:rsidR="00000000" w:rsidDel="00000000" w:rsidP="00000000" w:rsidRDefault="00000000" w:rsidRPr="00000000" w14:paraId="00000270">
      <w:pPr>
        <w:rPr/>
      </w:pPr>
      <w:r w:rsidDel="00000000" w:rsidR="00000000" w:rsidRPr="00000000">
        <w:rPr>
          <w:rtl w:val="0"/>
        </w:rPr>
        <w:t xml:space="preserve">- Unity animation manual  </w:t>
      </w:r>
    </w:p>
    <w:p w:rsidR="00000000" w:rsidDel="00000000" w:rsidP="00000000" w:rsidRDefault="00000000" w:rsidRPr="00000000" w14:paraId="00000271">
      <w:pPr>
        <w:rPr/>
      </w:pPr>
      <w:r w:rsidDel="00000000" w:rsidR="00000000" w:rsidRPr="00000000">
        <w:rPr>
          <w:rtl w:val="0"/>
        </w:rPr>
        <w:t xml:space="preserve">- Phaser gamification examples  </w:t>
      </w:r>
    </w:p>
    <w:p w:rsidR="00000000" w:rsidDel="00000000" w:rsidP="00000000" w:rsidRDefault="00000000" w:rsidRPr="00000000" w14:paraId="00000272">
      <w:pPr>
        <w:rPr/>
      </w:pPr>
      <w:r w:rsidDel="00000000" w:rsidR="00000000" w:rsidRPr="00000000">
        <w:rPr>
          <w:rtl w:val="0"/>
        </w:rPr>
        <w:t xml:space="preserve">- Unreal Engine animation docs  </w:t>
      </w:r>
    </w:p>
    <w:p w:rsidR="00000000" w:rsidDel="00000000" w:rsidP="00000000" w:rsidRDefault="00000000" w:rsidRPr="00000000" w14:paraId="00000273">
      <w:pPr>
        <w:rPr/>
      </w:pPr>
      <w:r w:rsidDel="00000000" w:rsidR="00000000" w:rsidRPr="00000000">
        <w:rPr>
          <w:rtl w:val="0"/>
        </w:rPr>
        <w:t xml:space="preserve">- GameDev.net tutorials  </w:t>
      </w:r>
    </w:p>
    <w:p w:rsidR="00000000" w:rsidDel="00000000" w:rsidP="00000000" w:rsidRDefault="00000000" w:rsidRPr="00000000" w14:paraId="00000274">
      <w:pPr>
        <w:rPr/>
      </w:pPr>
      <w:r w:rsidDel="00000000" w:rsidR="00000000" w:rsidRPr="00000000">
        <w:rPr>
          <w:rtl w:val="0"/>
        </w:rPr>
        <w:t xml:space="preserve">- OpenGameArt asset links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**Libraries/Frameworks:**</w:t>
      </w:r>
    </w:p>
    <w:p w:rsidR="00000000" w:rsidDel="00000000" w:rsidP="00000000" w:rsidRDefault="00000000" w:rsidRPr="00000000" w14:paraId="00000277">
      <w:pPr>
        <w:rPr/>
      </w:pPr>
      <w:r w:rsidDel="00000000" w:rsidR="00000000" w:rsidRPr="00000000">
        <w:rPr>
          <w:rtl w:val="0"/>
        </w:rPr>
        <w:t xml:space="preserve">- GSAP  </w:t>
      </w:r>
    </w:p>
    <w:p w:rsidR="00000000" w:rsidDel="00000000" w:rsidP="00000000" w:rsidRDefault="00000000" w:rsidRPr="00000000" w14:paraId="00000278">
      <w:pPr>
        <w:rPr/>
      </w:pPr>
      <w:r w:rsidDel="00000000" w:rsidR="00000000" w:rsidRPr="00000000">
        <w:rPr>
          <w:rtl w:val="0"/>
        </w:rPr>
        <w:t xml:space="preserve">- Anime.js  </w:t>
      </w:r>
    </w:p>
    <w:p w:rsidR="00000000" w:rsidDel="00000000" w:rsidP="00000000" w:rsidRDefault="00000000" w:rsidRPr="00000000" w14:paraId="00000279">
      <w:pPr>
        <w:rPr/>
      </w:pPr>
      <w:r w:rsidDel="00000000" w:rsidR="00000000" w:rsidRPr="00000000">
        <w:rPr>
          <w:rtl w:val="0"/>
        </w:rPr>
        <w:t xml:space="preserve">- Lottie  </w:t>
      </w:r>
    </w:p>
    <w:p w:rsidR="00000000" w:rsidDel="00000000" w:rsidP="00000000" w:rsidRDefault="00000000" w:rsidRPr="00000000" w14:paraId="0000027A">
      <w:pPr>
        <w:rPr/>
      </w:pPr>
      <w:r w:rsidDel="00000000" w:rsidR="00000000" w:rsidRPr="00000000">
        <w:rPr>
          <w:rtl w:val="0"/>
        </w:rPr>
        <w:t xml:space="preserve">- PixiJS  </w:t>
      </w:r>
    </w:p>
    <w:p w:rsidR="00000000" w:rsidDel="00000000" w:rsidP="00000000" w:rsidRDefault="00000000" w:rsidRPr="00000000" w14:paraId="0000027B">
      <w:pPr>
        <w:rPr/>
      </w:pPr>
      <w:r w:rsidDel="00000000" w:rsidR="00000000" w:rsidRPr="00000000">
        <w:rPr>
          <w:rtl w:val="0"/>
        </w:rPr>
        <w:t xml:space="preserve">- Phaser  </w:t>
      </w:r>
    </w:p>
    <w:p w:rsidR="00000000" w:rsidDel="00000000" w:rsidP="00000000" w:rsidRDefault="00000000" w:rsidRPr="00000000" w14:paraId="0000027C">
      <w:pPr>
        <w:rPr/>
      </w:pPr>
      <w:r w:rsidDel="00000000" w:rsidR="00000000" w:rsidRPr="00000000">
        <w:rPr>
          <w:rtl w:val="0"/>
        </w:rPr>
        <w:t xml:space="preserve">- Unity  </w:t>
      </w:r>
    </w:p>
    <w:p w:rsidR="00000000" w:rsidDel="00000000" w:rsidP="00000000" w:rsidRDefault="00000000" w:rsidRPr="00000000" w14:paraId="0000027D">
      <w:pPr>
        <w:rPr/>
      </w:pPr>
      <w:r w:rsidDel="00000000" w:rsidR="00000000" w:rsidRPr="00000000">
        <w:rPr>
          <w:rtl w:val="0"/>
        </w:rPr>
        <w:t xml:space="preserve">- Unreal Engine  </w:t>
      </w:r>
    </w:p>
    <w:p w:rsidR="00000000" w:rsidDel="00000000" w:rsidP="00000000" w:rsidRDefault="00000000" w:rsidRPr="00000000" w14:paraId="0000027E">
      <w:pPr>
        <w:rPr/>
      </w:pPr>
      <w:r w:rsidDel="00000000" w:rsidR="00000000" w:rsidRPr="00000000">
        <w:rPr>
          <w:rtl w:val="0"/>
        </w:rPr>
        <w:t xml:space="preserve">- Godot  </w:t>
      </w:r>
    </w:p>
    <w:p w:rsidR="00000000" w:rsidDel="00000000" w:rsidP="00000000" w:rsidRDefault="00000000" w:rsidRPr="00000000" w14:paraId="0000027F">
      <w:pPr>
        <w:rPr/>
      </w:pPr>
      <w:r w:rsidDel="00000000" w:rsidR="00000000" w:rsidRPr="00000000">
        <w:rPr>
          <w:rtl w:val="0"/>
        </w:rPr>
        <w:t xml:space="preserve">- Cocos2d  </w:t>
      </w:r>
    </w:p>
    <w:p w:rsidR="00000000" w:rsidDel="00000000" w:rsidP="00000000" w:rsidRDefault="00000000" w:rsidRPr="00000000" w14:paraId="00000280">
      <w:pPr>
        <w:rPr/>
      </w:pPr>
      <w:r w:rsidDel="00000000" w:rsidR="00000000" w:rsidRPr="00000000">
        <w:rPr>
          <w:rtl w:val="0"/>
        </w:rPr>
        <w:t xml:space="preserve">- PlayFab  </w:t>
      </w:r>
    </w:p>
    <w:p w:rsidR="00000000" w:rsidDel="00000000" w:rsidP="00000000" w:rsidRDefault="00000000" w:rsidRPr="00000000" w14:paraId="00000281">
      <w:pPr>
        <w:rPr/>
      </w:pPr>
      <w:r w:rsidDel="00000000" w:rsidR="00000000" w:rsidRPr="00000000">
        <w:rPr>
          <w:rtl w:val="0"/>
        </w:rPr>
        <w:t xml:space="preserve">- Firebase (for leaderboards)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E-commerce</w:t>
      </w:r>
    </w:p>
    <w:p w:rsidR="00000000" w:rsidDel="00000000" w:rsidP="00000000" w:rsidRDefault="00000000" w:rsidRPr="00000000" w14:paraId="00000286">
      <w:pPr>
        <w:rPr/>
      </w:pPr>
      <w:r w:rsidDel="00000000" w:rsidR="00000000" w:rsidRPr="00000000">
        <w:rPr>
          <w:rtl w:val="0"/>
        </w:rPr>
        <w:t xml:space="preserve">**Scripts:**</w:t>
      </w:r>
    </w:p>
    <w:p w:rsidR="00000000" w:rsidDel="00000000" w:rsidP="00000000" w:rsidRDefault="00000000" w:rsidRPr="00000000" w14:paraId="00000287">
      <w:pPr>
        <w:rPr/>
      </w:pPr>
      <w:r w:rsidDel="00000000" w:rsidR="00000000" w:rsidRPr="00000000">
        <w:rPr>
          <w:rtl w:val="0"/>
        </w:rPr>
        <w:t xml:space="preserve">- cart and checkout flows  </w:t>
      </w:r>
    </w:p>
    <w:p w:rsidR="00000000" w:rsidDel="00000000" w:rsidP="00000000" w:rsidRDefault="00000000" w:rsidRPr="00000000" w14:paraId="00000288">
      <w:pPr>
        <w:rPr/>
      </w:pPr>
      <w:r w:rsidDel="00000000" w:rsidR="00000000" w:rsidRPr="00000000">
        <w:rPr>
          <w:rtl w:val="0"/>
        </w:rPr>
        <w:t xml:space="preserve">- inventory sync  </w:t>
      </w:r>
    </w:p>
    <w:p w:rsidR="00000000" w:rsidDel="00000000" w:rsidP="00000000" w:rsidRDefault="00000000" w:rsidRPr="00000000" w14:paraId="00000289">
      <w:pPr>
        <w:rPr/>
      </w:pPr>
      <w:r w:rsidDel="00000000" w:rsidR="00000000" w:rsidRPr="00000000">
        <w:rPr>
          <w:rtl w:val="0"/>
        </w:rPr>
        <w:t xml:space="preserve">- order status/tracking  </w:t>
      </w:r>
    </w:p>
    <w:p w:rsidR="00000000" w:rsidDel="00000000" w:rsidP="00000000" w:rsidRDefault="00000000" w:rsidRPr="00000000" w14:paraId="0000028A">
      <w:pPr>
        <w:rPr/>
      </w:pPr>
      <w:r w:rsidDel="00000000" w:rsidR="00000000" w:rsidRPr="00000000">
        <w:rPr>
          <w:rtl w:val="0"/>
        </w:rPr>
        <w:t xml:space="preserve">- product recommendation  </w:t>
      </w:r>
    </w:p>
    <w:p w:rsidR="00000000" w:rsidDel="00000000" w:rsidP="00000000" w:rsidRDefault="00000000" w:rsidRPr="00000000" w14:paraId="0000028B">
      <w:pPr>
        <w:rPr/>
      </w:pPr>
      <w:r w:rsidDel="00000000" w:rsidR="00000000" w:rsidRPr="00000000">
        <w:rPr>
          <w:rtl w:val="0"/>
        </w:rPr>
        <w:t xml:space="preserve">- payment gateway integration  </w:t>
      </w:r>
    </w:p>
    <w:p w:rsidR="00000000" w:rsidDel="00000000" w:rsidP="00000000" w:rsidRDefault="00000000" w:rsidRPr="00000000" w14:paraId="0000028C">
      <w:pPr>
        <w:rPr/>
      </w:pPr>
      <w:r w:rsidDel="00000000" w:rsidR="00000000" w:rsidRPr="00000000">
        <w:rPr>
          <w:rtl w:val="0"/>
        </w:rPr>
        <w:t xml:space="preserve">- coupon and promo scripting  </w:t>
      </w:r>
    </w:p>
    <w:p w:rsidR="00000000" w:rsidDel="00000000" w:rsidP="00000000" w:rsidRDefault="00000000" w:rsidRPr="00000000" w14:paraId="0000028D">
      <w:pPr>
        <w:rPr/>
      </w:pPr>
      <w:r w:rsidDel="00000000" w:rsidR="00000000" w:rsidRPr="00000000">
        <w:rPr>
          <w:rtl w:val="0"/>
        </w:rPr>
        <w:t xml:space="preserve">- customer profile management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**Links:**</w:t>
      </w:r>
    </w:p>
    <w:p w:rsidR="00000000" w:rsidDel="00000000" w:rsidP="00000000" w:rsidRDefault="00000000" w:rsidRPr="00000000" w14:paraId="00000290">
      <w:pPr>
        <w:rPr/>
      </w:pPr>
      <w:r w:rsidDel="00000000" w:rsidR="00000000" w:rsidRPr="00000000">
        <w:rPr>
          <w:rtl w:val="0"/>
        </w:rPr>
        <w:t xml:space="preserve">- Shopify API docs  </w:t>
      </w:r>
    </w:p>
    <w:p w:rsidR="00000000" w:rsidDel="00000000" w:rsidP="00000000" w:rsidRDefault="00000000" w:rsidRPr="00000000" w14:paraId="00000291">
      <w:pPr>
        <w:rPr/>
      </w:pPr>
      <w:r w:rsidDel="00000000" w:rsidR="00000000" w:rsidRPr="00000000">
        <w:rPr>
          <w:rtl w:val="0"/>
        </w:rPr>
        <w:t xml:space="preserve">- Stripe API docs  </w:t>
      </w:r>
    </w:p>
    <w:p w:rsidR="00000000" w:rsidDel="00000000" w:rsidP="00000000" w:rsidRDefault="00000000" w:rsidRPr="00000000" w14:paraId="00000292">
      <w:pPr>
        <w:rPr/>
      </w:pPr>
      <w:r w:rsidDel="00000000" w:rsidR="00000000" w:rsidRPr="00000000">
        <w:rPr>
          <w:rtl w:val="0"/>
        </w:rPr>
        <w:t xml:space="preserve">- WooCommerce REST docs  </w:t>
      </w:r>
    </w:p>
    <w:p w:rsidR="00000000" w:rsidDel="00000000" w:rsidP="00000000" w:rsidRDefault="00000000" w:rsidRPr="00000000" w14:paraId="00000293">
      <w:pPr>
        <w:rPr/>
      </w:pPr>
      <w:r w:rsidDel="00000000" w:rsidR="00000000" w:rsidRPr="00000000">
        <w:rPr>
          <w:rtl w:val="0"/>
        </w:rPr>
        <w:t xml:space="preserve">- Magento developer docs  </w:t>
      </w:r>
    </w:p>
    <w:p w:rsidR="00000000" w:rsidDel="00000000" w:rsidP="00000000" w:rsidRDefault="00000000" w:rsidRPr="00000000" w14:paraId="00000294">
      <w:pPr>
        <w:rPr/>
      </w:pPr>
      <w:r w:rsidDel="00000000" w:rsidR="00000000" w:rsidRPr="00000000">
        <w:rPr>
          <w:rtl w:val="0"/>
        </w:rPr>
        <w:t xml:space="preserve">- BigCommerce API reference  </w:t>
      </w:r>
    </w:p>
    <w:p w:rsidR="00000000" w:rsidDel="00000000" w:rsidP="00000000" w:rsidRDefault="00000000" w:rsidRPr="00000000" w14:paraId="00000295">
      <w:pPr>
        <w:rPr/>
      </w:pPr>
      <w:r w:rsidDel="00000000" w:rsidR="00000000" w:rsidRPr="00000000">
        <w:rPr>
          <w:rtl w:val="0"/>
        </w:rPr>
        <w:t xml:space="preserve">- PayPal developer hub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**Libraries/Frameworks:**</w:t>
      </w:r>
    </w:p>
    <w:p w:rsidR="00000000" w:rsidDel="00000000" w:rsidP="00000000" w:rsidRDefault="00000000" w:rsidRPr="00000000" w14:paraId="00000298">
      <w:pPr>
        <w:rPr/>
      </w:pPr>
      <w:r w:rsidDel="00000000" w:rsidR="00000000" w:rsidRPr="00000000">
        <w:rPr>
          <w:rtl w:val="0"/>
        </w:rPr>
        <w:t xml:space="preserve">- Shopify Python/JS SDKs  </w:t>
      </w:r>
    </w:p>
    <w:p w:rsidR="00000000" w:rsidDel="00000000" w:rsidP="00000000" w:rsidRDefault="00000000" w:rsidRPr="00000000" w14:paraId="00000299">
      <w:pPr>
        <w:rPr/>
      </w:pPr>
      <w:r w:rsidDel="00000000" w:rsidR="00000000" w:rsidRPr="00000000">
        <w:rPr>
          <w:rtl w:val="0"/>
        </w:rPr>
        <w:t xml:space="preserve">- Stripe SDKs  </w:t>
      </w:r>
    </w:p>
    <w:p w:rsidR="00000000" w:rsidDel="00000000" w:rsidP="00000000" w:rsidRDefault="00000000" w:rsidRPr="00000000" w14:paraId="0000029A">
      <w:pPr>
        <w:rPr/>
      </w:pPr>
      <w:r w:rsidDel="00000000" w:rsidR="00000000" w:rsidRPr="00000000">
        <w:rPr>
          <w:rtl w:val="0"/>
        </w:rPr>
        <w:t xml:space="preserve">- WooCommerce REST API libs  </w:t>
      </w:r>
    </w:p>
    <w:p w:rsidR="00000000" w:rsidDel="00000000" w:rsidP="00000000" w:rsidRDefault="00000000" w:rsidRPr="00000000" w14:paraId="0000029B">
      <w:pPr>
        <w:rPr/>
      </w:pPr>
      <w:r w:rsidDel="00000000" w:rsidR="00000000" w:rsidRPr="00000000">
        <w:rPr>
          <w:rtl w:val="0"/>
        </w:rPr>
        <w:t xml:space="preserve">- Magento 2 SDKs  </w:t>
      </w:r>
    </w:p>
    <w:p w:rsidR="00000000" w:rsidDel="00000000" w:rsidP="00000000" w:rsidRDefault="00000000" w:rsidRPr="00000000" w14:paraId="0000029C">
      <w:pPr>
        <w:rPr/>
      </w:pPr>
      <w:r w:rsidDel="00000000" w:rsidR="00000000" w:rsidRPr="00000000">
        <w:rPr>
          <w:rtl w:val="0"/>
        </w:rPr>
        <w:t xml:space="preserve">- BigCommerce SDKs  </w:t>
      </w:r>
    </w:p>
    <w:p w:rsidR="00000000" w:rsidDel="00000000" w:rsidP="00000000" w:rsidRDefault="00000000" w:rsidRPr="00000000" w14:paraId="0000029D">
      <w:pPr>
        <w:rPr/>
      </w:pPr>
      <w:r w:rsidDel="00000000" w:rsidR="00000000" w:rsidRPr="00000000">
        <w:rPr>
          <w:rtl w:val="0"/>
        </w:rPr>
        <w:t xml:space="preserve">- Moltin  </w:t>
      </w:r>
    </w:p>
    <w:p w:rsidR="00000000" w:rsidDel="00000000" w:rsidP="00000000" w:rsidRDefault="00000000" w:rsidRPr="00000000" w14:paraId="0000029E">
      <w:pPr>
        <w:rPr/>
      </w:pPr>
      <w:r w:rsidDel="00000000" w:rsidR="00000000" w:rsidRPr="00000000">
        <w:rPr>
          <w:rtl w:val="0"/>
        </w:rPr>
        <w:t xml:space="preserve">- Snipcart  </w:t>
      </w:r>
    </w:p>
    <w:p w:rsidR="00000000" w:rsidDel="00000000" w:rsidP="00000000" w:rsidRDefault="00000000" w:rsidRPr="00000000" w14:paraId="0000029F">
      <w:pPr>
        <w:rPr/>
      </w:pPr>
      <w:r w:rsidDel="00000000" w:rsidR="00000000" w:rsidRPr="00000000">
        <w:rPr>
          <w:rtl w:val="0"/>
        </w:rPr>
        <w:t xml:space="preserve">- Commerce.js  </w:t>
      </w:r>
    </w:p>
    <w:p w:rsidR="00000000" w:rsidDel="00000000" w:rsidP="00000000" w:rsidRDefault="00000000" w:rsidRPr="00000000" w14:paraId="000002A0">
      <w:pPr>
        <w:rPr/>
      </w:pPr>
      <w:r w:rsidDel="00000000" w:rsidR="00000000" w:rsidRPr="00000000">
        <w:rPr>
          <w:rtl w:val="0"/>
        </w:rPr>
        <w:t xml:space="preserve">- Saleor  </w:t>
      </w:r>
    </w:p>
    <w:p w:rsidR="00000000" w:rsidDel="00000000" w:rsidP="00000000" w:rsidRDefault="00000000" w:rsidRPr="00000000" w14:paraId="000002A1">
      <w:pPr>
        <w:rPr/>
      </w:pPr>
      <w:r w:rsidDel="00000000" w:rsidR="00000000" w:rsidRPr="00000000">
        <w:rPr>
          <w:rtl w:val="0"/>
        </w:rPr>
        <w:t xml:space="preserve">- MedusaJS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Voice</w:t>
      </w:r>
    </w:p>
    <w:p w:rsidR="00000000" w:rsidDel="00000000" w:rsidP="00000000" w:rsidRDefault="00000000" w:rsidRPr="00000000" w14:paraId="000002A6">
      <w:pPr>
        <w:rPr/>
      </w:pPr>
      <w:r w:rsidDel="00000000" w:rsidR="00000000" w:rsidRPr="00000000">
        <w:rPr>
          <w:rtl w:val="0"/>
        </w:rPr>
        <w:t xml:space="preserve">**Scripts:**</w:t>
      </w:r>
    </w:p>
    <w:p w:rsidR="00000000" w:rsidDel="00000000" w:rsidP="00000000" w:rsidRDefault="00000000" w:rsidRPr="00000000" w14:paraId="000002A7">
      <w:pPr>
        <w:rPr/>
      </w:pPr>
      <w:r w:rsidDel="00000000" w:rsidR="00000000" w:rsidRPr="00000000">
        <w:rPr>
          <w:rtl w:val="0"/>
        </w:rPr>
        <w:t xml:space="preserve">- wakeword detection  </w:t>
      </w:r>
    </w:p>
    <w:p w:rsidR="00000000" w:rsidDel="00000000" w:rsidP="00000000" w:rsidRDefault="00000000" w:rsidRPr="00000000" w14:paraId="000002A8">
      <w:pPr>
        <w:rPr/>
      </w:pPr>
      <w:r w:rsidDel="00000000" w:rsidR="00000000" w:rsidRPr="00000000">
        <w:rPr>
          <w:rtl w:val="0"/>
        </w:rPr>
        <w:t xml:space="preserve">- voice intent routing  </w:t>
      </w:r>
    </w:p>
    <w:p w:rsidR="00000000" w:rsidDel="00000000" w:rsidP="00000000" w:rsidRDefault="00000000" w:rsidRPr="00000000" w14:paraId="000002A9">
      <w:pPr>
        <w:rPr/>
      </w:pPr>
      <w:r w:rsidDel="00000000" w:rsidR="00000000" w:rsidRPr="00000000">
        <w:rPr>
          <w:rtl w:val="0"/>
        </w:rPr>
        <w:t xml:space="preserve">- text-to-speech scripting  </w:t>
      </w:r>
    </w:p>
    <w:p w:rsidR="00000000" w:rsidDel="00000000" w:rsidP="00000000" w:rsidRDefault="00000000" w:rsidRPr="00000000" w14:paraId="000002AA">
      <w:pPr>
        <w:rPr/>
      </w:pPr>
      <w:r w:rsidDel="00000000" w:rsidR="00000000" w:rsidRPr="00000000">
        <w:rPr>
          <w:rtl w:val="0"/>
        </w:rPr>
        <w:t xml:space="preserve">- speech recognition and command mapping  </w:t>
      </w:r>
    </w:p>
    <w:p w:rsidR="00000000" w:rsidDel="00000000" w:rsidP="00000000" w:rsidRDefault="00000000" w:rsidRPr="00000000" w14:paraId="000002AB">
      <w:pPr>
        <w:rPr/>
      </w:pPr>
      <w:r w:rsidDel="00000000" w:rsidR="00000000" w:rsidRPr="00000000">
        <w:rPr>
          <w:rtl w:val="0"/>
        </w:rPr>
        <w:t xml:space="preserve">- audio recording/upload handling  </w:t>
      </w:r>
    </w:p>
    <w:p w:rsidR="00000000" w:rsidDel="00000000" w:rsidP="00000000" w:rsidRDefault="00000000" w:rsidRPr="00000000" w14:paraId="000002AC">
      <w:pPr>
        <w:rPr/>
      </w:pPr>
      <w:r w:rsidDel="00000000" w:rsidR="00000000" w:rsidRPr="00000000">
        <w:rPr>
          <w:rtl w:val="0"/>
        </w:rPr>
        <w:t xml:space="preserve">- voice feedback and error responses  </w:t>
      </w:r>
    </w:p>
    <w:p w:rsidR="00000000" w:rsidDel="00000000" w:rsidP="00000000" w:rsidRDefault="00000000" w:rsidRPr="00000000" w14:paraId="000002AD">
      <w:pPr>
        <w:rPr/>
      </w:pPr>
      <w:r w:rsidDel="00000000" w:rsidR="00000000" w:rsidRPr="00000000">
        <w:rPr>
          <w:rtl w:val="0"/>
        </w:rPr>
        <w:t xml:space="preserve">- custom voice model training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**Links:**</w:t>
      </w:r>
    </w:p>
    <w:p w:rsidR="00000000" w:rsidDel="00000000" w:rsidP="00000000" w:rsidRDefault="00000000" w:rsidRPr="00000000" w14:paraId="000002B0">
      <w:pPr>
        <w:rPr/>
      </w:pPr>
      <w:r w:rsidDel="00000000" w:rsidR="00000000" w:rsidRPr="00000000">
        <w:rPr>
          <w:rtl w:val="0"/>
        </w:rPr>
        <w:t xml:space="preserve">- Google Speech-to-Text API  </w:t>
      </w:r>
    </w:p>
    <w:p w:rsidR="00000000" w:rsidDel="00000000" w:rsidP="00000000" w:rsidRDefault="00000000" w:rsidRPr="00000000" w14:paraId="000002B1">
      <w:pPr>
        <w:rPr/>
      </w:pPr>
      <w:r w:rsidDel="00000000" w:rsidR="00000000" w:rsidRPr="00000000">
        <w:rPr>
          <w:rtl w:val="0"/>
        </w:rPr>
        <w:t xml:space="preserve">- Amazon Polly docs  </w:t>
      </w:r>
    </w:p>
    <w:p w:rsidR="00000000" w:rsidDel="00000000" w:rsidP="00000000" w:rsidRDefault="00000000" w:rsidRPr="00000000" w14:paraId="000002B2">
      <w:pPr>
        <w:rPr/>
      </w:pPr>
      <w:r w:rsidDel="00000000" w:rsidR="00000000" w:rsidRPr="00000000">
        <w:rPr>
          <w:rtl w:val="0"/>
        </w:rPr>
        <w:t xml:space="preserve">- Microsoft Speech SDK  </w:t>
      </w:r>
    </w:p>
    <w:p w:rsidR="00000000" w:rsidDel="00000000" w:rsidP="00000000" w:rsidRDefault="00000000" w:rsidRPr="00000000" w14:paraId="000002B3">
      <w:pPr>
        <w:rPr/>
      </w:pPr>
      <w:r w:rsidDel="00000000" w:rsidR="00000000" w:rsidRPr="00000000">
        <w:rPr>
          <w:rtl w:val="0"/>
        </w:rPr>
        <w:t xml:space="preserve">- Mozilla DeepSpeech docs  </w:t>
      </w:r>
    </w:p>
    <w:p w:rsidR="00000000" w:rsidDel="00000000" w:rsidP="00000000" w:rsidRDefault="00000000" w:rsidRPr="00000000" w14:paraId="000002B4">
      <w:pPr>
        <w:rPr/>
      </w:pPr>
      <w:r w:rsidDel="00000000" w:rsidR="00000000" w:rsidRPr="00000000">
        <w:rPr>
          <w:rtl w:val="0"/>
        </w:rPr>
        <w:t xml:space="preserve">- OpenAI Whisper examples  </w:t>
      </w:r>
    </w:p>
    <w:p w:rsidR="00000000" w:rsidDel="00000000" w:rsidP="00000000" w:rsidRDefault="00000000" w:rsidRPr="00000000" w14:paraId="000002B5">
      <w:pPr>
        <w:rPr/>
      </w:pPr>
      <w:r w:rsidDel="00000000" w:rsidR="00000000" w:rsidRPr="00000000">
        <w:rPr>
          <w:rtl w:val="0"/>
        </w:rPr>
        <w:t xml:space="preserve">- AssemblyAI API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**Libraries/Frameworks:**</w:t>
      </w:r>
    </w:p>
    <w:p w:rsidR="00000000" w:rsidDel="00000000" w:rsidP="00000000" w:rsidRDefault="00000000" w:rsidRPr="00000000" w14:paraId="000002B8">
      <w:pPr>
        <w:rPr/>
      </w:pPr>
      <w:r w:rsidDel="00000000" w:rsidR="00000000" w:rsidRPr="00000000">
        <w:rPr>
          <w:rtl w:val="0"/>
        </w:rPr>
        <w:t xml:space="preserve">- SpeechRecognition (Python)  </w:t>
      </w:r>
    </w:p>
    <w:p w:rsidR="00000000" w:rsidDel="00000000" w:rsidP="00000000" w:rsidRDefault="00000000" w:rsidRPr="00000000" w14:paraId="000002B9">
      <w:pPr>
        <w:rPr/>
      </w:pPr>
      <w:r w:rsidDel="00000000" w:rsidR="00000000" w:rsidRPr="00000000">
        <w:rPr>
          <w:rtl w:val="0"/>
        </w:rPr>
        <w:t xml:space="preserve">- PyDub  </w:t>
      </w:r>
    </w:p>
    <w:p w:rsidR="00000000" w:rsidDel="00000000" w:rsidP="00000000" w:rsidRDefault="00000000" w:rsidRPr="00000000" w14:paraId="000002BA">
      <w:pPr>
        <w:rPr/>
      </w:pPr>
      <w:r w:rsidDel="00000000" w:rsidR="00000000" w:rsidRPr="00000000">
        <w:rPr>
          <w:rtl w:val="0"/>
        </w:rPr>
        <w:t xml:space="preserve">- pyttsx3  </w:t>
      </w:r>
    </w:p>
    <w:p w:rsidR="00000000" w:rsidDel="00000000" w:rsidP="00000000" w:rsidRDefault="00000000" w:rsidRPr="00000000" w14:paraId="000002BB">
      <w:pPr>
        <w:rPr/>
      </w:pPr>
      <w:r w:rsidDel="00000000" w:rsidR="00000000" w:rsidRPr="00000000">
        <w:rPr>
          <w:rtl w:val="0"/>
        </w:rPr>
        <w:t xml:space="preserve">- gTTS  </w:t>
      </w:r>
    </w:p>
    <w:p w:rsidR="00000000" w:rsidDel="00000000" w:rsidP="00000000" w:rsidRDefault="00000000" w:rsidRPr="00000000" w14:paraId="000002BC">
      <w:pPr>
        <w:rPr/>
      </w:pPr>
      <w:r w:rsidDel="00000000" w:rsidR="00000000" w:rsidRPr="00000000">
        <w:rPr>
          <w:rtl w:val="0"/>
        </w:rPr>
        <w:t xml:space="preserve">- Web Speech API  </w:t>
      </w:r>
    </w:p>
    <w:p w:rsidR="00000000" w:rsidDel="00000000" w:rsidP="00000000" w:rsidRDefault="00000000" w:rsidRPr="00000000" w14:paraId="000002BD">
      <w:pPr>
        <w:rPr/>
      </w:pPr>
      <w:r w:rsidDel="00000000" w:rsidR="00000000" w:rsidRPr="00000000">
        <w:rPr>
          <w:rtl w:val="0"/>
        </w:rPr>
        <w:t xml:space="preserve">- Vosk  </w:t>
      </w:r>
    </w:p>
    <w:p w:rsidR="00000000" w:rsidDel="00000000" w:rsidP="00000000" w:rsidRDefault="00000000" w:rsidRPr="00000000" w14:paraId="000002BE">
      <w:pPr>
        <w:rPr/>
      </w:pPr>
      <w:r w:rsidDel="00000000" w:rsidR="00000000" w:rsidRPr="00000000">
        <w:rPr>
          <w:rtl w:val="0"/>
        </w:rPr>
        <w:t xml:space="preserve">- OpenAI Whisper  </w:t>
      </w:r>
    </w:p>
    <w:p w:rsidR="00000000" w:rsidDel="00000000" w:rsidP="00000000" w:rsidRDefault="00000000" w:rsidRPr="00000000" w14:paraId="000002BF">
      <w:pPr>
        <w:rPr/>
      </w:pPr>
      <w:r w:rsidDel="00000000" w:rsidR="00000000" w:rsidRPr="00000000">
        <w:rPr>
          <w:rtl w:val="0"/>
        </w:rPr>
        <w:t xml:space="preserve">- Rasa Voice  </w:t>
      </w:r>
    </w:p>
    <w:p w:rsidR="00000000" w:rsidDel="00000000" w:rsidP="00000000" w:rsidRDefault="00000000" w:rsidRPr="00000000" w14:paraId="000002C0">
      <w:pPr>
        <w:rPr/>
      </w:pPr>
      <w:r w:rsidDel="00000000" w:rsidR="00000000" w:rsidRPr="00000000">
        <w:rPr>
          <w:rtl w:val="0"/>
        </w:rPr>
        <w:t xml:space="preserve">- Kaldi  </w:t>
      </w:r>
    </w:p>
    <w:p w:rsidR="00000000" w:rsidDel="00000000" w:rsidP="00000000" w:rsidRDefault="00000000" w:rsidRPr="00000000" w14:paraId="000002C1">
      <w:pPr>
        <w:rPr/>
      </w:pPr>
      <w:r w:rsidDel="00000000" w:rsidR="00000000" w:rsidRPr="00000000">
        <w:rPr>
          <w:rtl w:val="0"/>
        </w:rPr>
        <w:t xml:space="preserve">- DeepSpeech  </w:t>
      </w:r>
    </w:p>
    <w:p w:rsidR="00000000" w:rsidDel="00000000" w:rsidP="00000000" w:rsidRDefault="00000000" w:rsidRPr="00000000" w14:paraId="000002C2">
      <w:pPr>
        <w:rPr/>
      </w:pPr>
      <w:r w:rsidDel="00000000" w:rsidR="00000000" w:rsidRPr="00000000">
        <w:rPr>
          <w:rtl w:val="0"/>
        </w:rPr>
        <w:t xml:space="preserve">- Alexa Skills Kit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AR/VR</w:t>
      </w:r>
    </w:p>
    <w:p w:rsidR="00000000" w:rsidDel="00000000" w:rsidP="00000000" w:rsidRDefault="00000000" w:rsidRPr="00000000" w14:paraId="000002C7">
      <w:pPr>
        <w:rPr/>
      </w:pPr>
      <w:r w:rsidDel="00000000" w:rsidR="00000000" w:rsidRPr="00000000">
        <w:rPr>
          <w:rtl w:val="0"/>
        </w:rPr>
        <w:t xml:space="preserve">**Scripts:**</w:t>
      </w:r>
    </w:p>
    <w:p w:rsidR="00000000" w:rsidDel="00000000" w:rsidP="00000000" w:rsidRDefault="00000000" w:rsidRPr="00000000" w14:paraId="000002C8">
      <w:pPr>
        <w:rPr/>
      </w:pPr>
      <w:r w:rsidDel="00000000" w:rsidR="00000000" w:rsidRPr="00000000">
        <w:rPr>
          <w:rtl w:val="0"/>
        </w:rPr>
        <w:t xml:space="preserve">- AR marker and plane detection  </w:t>
      </w:r>
    </w:p>
    <w:p w:rsidR="00000000" w:rsidDel="00000000" w:rsidP="00000000" w:rsidRDefault="00000000" w:rsidRPr="00000000" w14:paraId="000002C9">
      <w:pPr>
        <w:rPr/>
      </w:pPr>
      <w:r w:rsidDel="00000000" w:rsidR="00000000" w:rsidRPr="00000000">
        <w:rPr>
          <w:rtl w:val="0"/>
        </w:rPr>
        <w:t xml:space="preserve">- VR scene navigation  </w:t>
      </w:r>
    </w:p>
    <w:p w:rsidR="00000000" w:rsidDel="00000000" w:rsidP="00000000" w:rsidRDefault="00000000" w:rsidRPr="00000000" w14:paraId="000002CA">
      <w:pPr>
        <w:rPr/>
      </w:pPr>
      <w:r w:rsidDel="00000000" w:rsidR="00000000" w:rsidRPr="00000000">
        <w:rPr>
          <w:rtl w:val="0"/>
        </w:rPr>
        <w:t xml:space="preserve">- object placement and manipulation  </w:t>
      </w:r>
    </w:p>
    <w:p w:rsidR="00000000" w:rsidDel="00000000" w:rsidP="00000000" w:rsidRDefault="00000000" w:rsidRPr="00000000" w14:paraId="000002CB">
      <w:pPr>
        <w:rPr/>
      </w:pPr>
      <w:r w:rsidDel="00000000" w:rsidR="00000000" w:rsidRPr="00000000">
        <w:rPr>
          <w:rtl w:val="0"/>
        </w:rPr>
        <w:t xml:space="preserve">- gesture and controller mapping  </w:t>
      </w:r>
    </w:p>
    <w:p w:rsidR="00000000" w:rsidDel="00000000" w:rsidP="00000000" w:rsidRDefault="00000000" w:rsidRPr="00000000" w14:paraId="000002CC">
      <w:pPr>
        <w:rPr/>
      </w:pPr>
      <w:r w:rsidDel="00000000" w:rsidR="00000000" w:rsidRPr="00000000">
        <w:rPr>
          <w:rtl w:val="0"/>
        </w:rPr>
        <w:t xml:space="preserve">- camera and sensor integration  </w:t>
      </w:r>
    </w:p>
    <w:p w:rsidR="00000000" w:rsidDel="00000000" w:rsidP="00000000" w:rsidRDefault="00000000" w:rsidRPr="00000000" w14:paraId="000002CD">
      <w:pPr>
        <w:rPr/>
      </w:pPr>
      <w:r w:rsidDel="00000000" w:rsidR="00000000" w:rsidRPr="00000000">
        <w:rPr>
          <w:rtl w:val="0"/>
        </w:rPr>
        <w:t xml:space="preserve">- asset loading and optimization  </w:t>
      </w:r>
    </w:p>
    <w:p w:rsidR="00000000" w:rsidDel="00000000" w:rsidP="00000000" w:rsidRDefault="00000000" w:rsidRPr="00000000" w14:paraId="000002CE">
      <w:pPr>
        <w:rPr/>
      </w:pPr>
      <w:r w:rsidDel="00000000" w:rsidR="00000000" w:rsidRPr="00000000">
        <w:rPr>
          <w:rtl w:val="0"/>
        </w:rPr>
        <w:t xml:space="preserve">- multiplayer/room logic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**Links:**</w:t>
      </w:r>
    </w:p>
    <w:p w:rsidR="00000000" w:rsidDel="00000000" w:rsidP="00000000" w:rsidRDefault="00000000" w:rsidRPr="00000000" w14:paraId="000002D1">
      <w:pPr>
        <w:rPr/>
      </w:pPr>
      <w:r w:rsidDel="00000000" w:rsidR="00000000" w:rsidRPr="00000000">
        <w:rPr>
          <w:rtl w:val="0"/>
        </w:rPr>
        <w:t xml:space="preserve">- Unity AR Foundation docs  </w:t>
      </w:r>
    </w:p>
    <w:p w:rsidR="00000000" w:rsidDel="00000000" w:rsidP="00000000" w:rsidRDefault="00000000" w:rsidRPr="00000000" w14:paraId="000002D2">
      <w:pPr>
        <w:rPr/>
      </w:pPr>
      <w:r w:rsidDel="00000000" w:rsidR="00000000" w:rsidRPr="00000000">
        <w:rPr>
          <w:rtl w:val="0"/>
        </w:rPr>
        <w:t xml:space="preserve">- ARCore developer site  </w:t>
      </w:r>
    </w:p>
    <w:p w:rsidR="00000000" w:rsidDel="00000000" w:rsidP="00000000" w:rsidRDefault="00000000" w:rsidRPr="00000000" w14:paraId="000002D3">
      <w:pPr>
        <w:rPr/>
      </w:pPr>
      <w:r w:rsidDel="00000000" w:rsidR="00000000" w:rsidRPr="00000000">
        <w:rPr>
          <w:rtl w:val="0"/>
        </w:rPr>
        <w:t xml:space="preserve">- ARKit developer site  </w:t>
      </w:r>
    </w:p>
    <w:p w:rsidR="00000000" w:rsidDel="00000000" w:rsidP="00000000" w:rsidRDefault="00000000" w:rsidRPr="00000000" w14:paraId="000002D4">
      <w:pPr>
        <w:rPr/>
      </w:pPr>
      <w:r w:rsidDel="00000000" w:rsidR="00000000" w:rsidRPr="00000000">
        <w:rPr>
          <w:rtl w:val="0"/>
        </w:rPr>
        <w:t xml:space="preserve">- WebXR API docs  </w:t>
      </w:r>
    </w:p>
    <w:p w:rsidR="00000000" w:rsidDel="00000000" w:rsidP="00000000" w:rsidRDefault="00000000" w:rsidRPr="00000000" w14:paraId="000002D5">
      <w:pPr>
        <w:rPr/>
      </w:pPr>
      <w:r w:rsidDel="00000000" w:rsidR="00000000" w:rsidRPr="00000000">
        <w:rPr>
          <w:rtl w:val="0"/>
        </w:rPr>
        <w:t xml:space="preserve">- Babylon.js AR/VR  </w:t>
      </w:r>
    </w:p>
    <w:p w:rsidR="00000000" w:rsidDel="00000000" w:rsidP="00000000" w:rsidRDefault="00000000" w:rsidRPr="00000000" w14:paraId="000002D6">
      <w:pPr>
        <w:rPr/>
      </w:pPr>
      <w:r w:rsidDel="00000000" w:rsidR="00000000" w:rsidRPr="00000000">
        <w:rPr>
          <w:rtl w:val="0"/>
        </w:rPr>
        <w:t xml:space="preserve">- Oculus Developer Center  </w:t>
      </w:r>
    </w:p>
    <w:p w:rsidR="00000000" w:rsidDel="00000000" w:rsidP="00000000" w:rsidRDefault="00000000" w:rsidRPr="00000000" w14:paraId="000002D7">
      <w:pPr>
        <w:rPr/>
      </w:pPr>
      <w:r w:rsidDel="00000000" w:rsidR="00000000" w:rsidRPr="00000000">
        <w:rPr>
          <w:rtl w:val="0"/>
        </w:rPr>
        <w:t xml:space="preserve">- Magic Leap Dev Portal  </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**Libraries/Frameworks:**</w:t>
      </w:r>
    </w:p>
    <w:p w:rsidR="00000000" w:rsidDel="00000000" w:rsidP="00000000" w:rsidRDefault="00000000" w:rsidRPr="00000000" w14:paraId="000002DA">
      <w:pPr>
        <w:rPr/>
      </w:pPr>
      <w:r w:rsidDel="00000000" w:rsidR="00000000" w:rsidRPr="00000000">
        <w:rPr>
          <w:rtl w:val="0"/>
        </w:rPr>
        <w:t xml:space="preserve">- Unity3D  </w:t>
      </w:r>
    </w:p>
    <w:p w:rsidR="00000000" w:rsidDel="00000000" w:rsidP="00000000" w:rsidRDefault="00000000" w:rsidRPr="00000000" w14:paraId="000002DB">
      <w:pPr>
        <w:rPr/>
      </w:pPr>
      <w:r w:rsidDel="00000000" w:rsidR="00000000" w:rsidRPr="00000000">
        <w:rPr>
          <w:rtl w:val="0"/>
        </w:rPr>
        <w:t xml:space="preserve">- Unreal Engine  </w:t>
      </w:r>
    </w:p>
    <w:p w:rsidR="00000000" w:rsidDel="00000000" w:rsidP="00000000" w:rsidRDefault="00000000" w:rsidRPr="00000000" w14:paraId="000002DC">
      <w:pPr>
        <w:rPr/>
      </w:pPr>
      <w:r w:rsidDel="00000000" w:rsidR="00000000" w:rsidRPr="00000000">
        <w:rPr>
          <w:rtl w:val="0"/>
        </w:rPr>
        <w:t xml:space="preserve">- ARCore  </w:t>
      </w:r>
    </w:p>
    <w:p w:rsidR="00000000" w:rsidDel="00000000" w:rsidP="00000000" w:rsidRDefault="00000000" w:rsidRPr="00000000" w14:paraId="000002DD">
      <w:pPr>
        <w:rPr/>
      </w:pPr>
      <w:r w:rsidDel="00000000" w:rsidR="00000000" w:rsidRPr="00000000">
        <w:rPr>
          <w:rtl w:val="0"/>
        </w:rPr>
        <w:t xml:space="preserve">- ARKit  </w:t>
      </w:r>
    </w:p>
    <w:p w:rsidR="00000000" w:rsidDel="00000000" w:rsidP="00000000" w:rsidRDefault="00000000" w:rsidRPr="00000000" w14:paraId="000002DE">
      <w:pPr>
        <w:rPr/>
      </w:pPr>
      <w:r w:rsidDel="00000000" w:rsidR="00000000" w:rsidRPr="00000000">
        <w:rPr>
          <w:rtl w:val="0"/>
        </w:rPr>
        <w:t xml:space="preserve">- Vuforia  </w:t>
      </w:r>
    </w:p>
    <w:p w:rsidR="00000000" w:rsidDel="00000000" w:rsidP="00000000" w:rsidRDefault="00000000" w:rsidRPr="00000000" w14:paraId="000002DF">
      <w:pPr>
        <w:rPr/>
      </w:pPr>
      <w:r w:rsidDel="00000000" w:rsidR="00000000" w:rsidRPr="00000000">
        <w:rPr>
          <w:rtl w:val="0"/>
        </w:rPr>
        <w:t xml:space="preserve">- A-Frame  </w:t>
      </w:r>
    </w:p>
    <w:p w:rsidR="00000000" w:rsidDel="00000000" w:rsidP="00000000" w:rsidRDefault="00000000" w:rsidRPr="00000000" w14:paraId="000002E0">
      <w:pPr>
        <w:rPr/>
      </w:pPr>
      <w:r w:rsidDel="00000000" w:rsidR="00000000" w:rsidRPr="00000000">
        <w:rPr>
          <w:rtl w:val="0"/>
        </w:rPr>
        <w:t xml:space="preserve">- Babylon.js  </w:t>
      </w:r>
    </w:p>
    <w:p w:rsidR="00000000" w:rsidDel="00000000" w:rsidP="00000000" w:rsidRDefault="00000000" w:rsidRPr="00000000" w14:paraId="000002E1">
      <w:pPr>
        <w:rPr/>
      </w:pPr>
      <w:r w:rsidDel="00000000" w:rsidR="00000000" w:rsidRPr="00000000">
        <w:rPr>
          <w:rtl w:val="0"/>
        </w:rPr>
        <w:t xml:space="preserve">- Three.js  </w:t>
      </w:r>
    </w:p>
    <w:p w:rsidR="00000000" w:rsidDel="00000000" w:rsidP="00000000" w:rsidRDefault="00000000" w:rsidRPr="00000000" w14:paraId="000002E2">
      <w:pPr>
        <w:rPr/>
      </w:pPr>
      <w:r w:rsidDel="00000000" w:rsidR="00000000" w:rsidRPr="00000000">
        <w:rPr>
          <w:rtl w:val="0"/>
        </w:rPr>
        <w:t xml:space="preserve">- WebXR  </w:t>
      </w:r>
    </w:p>
    <w:p w:rsidR="00000000" w:rsidDel="00000000" w:rsidP="00000000" w:rsidRDefault="00000000" w:rsidRPr="00000000" w14:paraId="000002E3">
      <w:pPr>
        <w:rPr/>
      </w:pPr>
      <w:r w:rsidDel="00000000" w:rsidR="00000000" w:rsidRPr="00000000">
        <w:rPr>
          <w:rtl w:val="0"/>
        </w:rPr>
        <w:t xml:space="preserve">- PlayCanvas  </w:t>
      </w:r>
    </w:p>
    <w:p w:rsidR="00000000" w:rsidDel="00000000" w:rsidP="00000000" w:rsidRDefault="00000000" w:rsidRPr="00000000" w14:paraId="000002E4">
      <w:pPr>
        <w:rPr/>
      </w:pPr>
      <w:r w:rsidDel="00000000" w:rsidR="00000000" w:rsidRPr="00000000">
        <w:rPr>
          <w:rtl w:val="0"/>
        </w:rPr>
        <w:t xml:space="preserve">- Oculus SDK  </w:t>
      </w:r>
    </w:p>
    <w:p w:rsidR="00000000" w:rsidDel="00000000" w:rsidP="00000000" w:rsidRDefault="00000000" w:rsidRPr="00000000" w14:paraId="000002E5">
      <w:pPr>
        <w:rPr/>
      </w:pPr>
      <w:r w:rsidDel="00000000" w:rsidR="00000000" w:rsidRPr="00000000">
        <w:rPr>
          <w:rtl w:val="0"/>
        </w:rPr>
        <w:t xml:space="preserve">- SteamVR  </w:t>
      </w:r>
    </w:p>
    <w:p w:rsidR="00000000" w:rsidDel="00000000" w:rsidP="00000000" w:rsidRDefault="00000000" w:rsidRPr="00000000" w14:paraId="000002E6">
      <w:pPr>
        <w:rPr/>
      </w:pPr>
      <w:r w:rsidDel="00000000" w:rsidR="00000000" w:rsidRPr="00000000">
        <w:rPr>
          <w:rtl w:val="0"/>
        </w:rPr>
        <w:t xml:space="preserve">- MRTK (Mixed Reality Toolkit)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&gt; **The GanjaGuru is not just a website—it's an anti-gravity, adaptive, AI-powered digital universe for the cannabis community, limited only by our imagination.**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14. Backend Architecture Blueprint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A. API Layer</w:t>
      </w:r>
    </w:p>
    <w:p w:rsidR="00000000" w:rsidDel="00000000" w:rsidP="00000000" w:rsidRDefault="00000000" w:rsidRPr="00000000" w14:paraId="000002ED">
      <w:pPr>
        <w:rPr/>
      </w:pPr>
      <w:r w:rsidDel="00000000" w:rsidR="00000000" w:rsidRPr="00000000">
        <w:rPr>
          <w:rtl w:val="0"/>
        </w:rPr>
        <w:t xml:space="preserve">- **GraphQL API Gateway:** Unified access for web, mobile, AR/VR, IoT.</w:t>
      </w:r>
    </w:p>
    <w:p w:rsidR="00000000" w:rsidDel="00000000" w:rsidP="00000000" w:rsidRDefault="00000000" w:rsidRPr="00000000" w14:paraId="000002EE">
      <w:pPr>
        <w:rPr/>
      </w:pPr>
      <w:r w:rsidDel="00000000" w:rsidR="00000000" w:rsidRPr="00000000">
        <w:rPr>
          <w:rtl w:val="0"/>
        </w:rPr>
        <w:t xml:space="preserve">- **RESTful endpoints:** For legacy or simple integrations (e.g., payments, notifications).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B. Microservices</w:t>
      </w:r>
    </w:p>
    <w:p w:rsidR="00000000" w:rsidDel="00000000" w:rsidP="00000000" w:rsidRDefault="00000000" w:rsidRPr="00000000" w14:paraId="000002F1">
      <w:pPr>
        <w:rPr/>
      </w:pPr>
      <w:r w:rsidDel="00000000" w:rsidR="00000000" w:rsidRPr="00000000">
        <w:rPr>
          <w:rtl w:val="0"/>
        </w:rPr>
        <w:t xml:space="preserve">- **User Service:** Auth, profiles, onboarding, compliance checks.</w:t>
      </w:r>
    </w:p>
    <w:p w:rsidR="00000000" w:rsidDel="00000000" w:rsidP="00000000" w:rsidRDefault="00000000" w:rsidRPr="00000000" w14:paraId="000002F2">
      <w:pPr>
        <w:rPr/>
      </w:pPr>
      <w:r w:rsidDel="00000000" w:rsidR="00000000" w:rsidRPr="00000000">
        <w:rPr>
          <w:rtl w:val="0"/>
        </w:rPr>
        <w:t xml:space="preserve">- **AI Engine:** Handles chat, recommendations, personalization, </w:t>
      </w:r>
      <w:ins w:author="Ray Meadows" w:id="0" w:date="2025-06-19T13:29:08Z">
        <w:r w:rsidDel="00000000" w:rsidR="00000000" w:rsidRPr="00000000">
          <w:rPr>
            <w:rtl w:val="0"/>
          </w:rPr>
          <w:t xml:space="preserve">and persona</w:t>
        </w:r>
      </w:ins>
      <w:del w:author="Ray Meadows" w:id="0" w:date="2025-06-19T13:29:08Z">
        <w:r w:rsidDel="00000000" w:rsidR="00000000" w:rsidRPr="00000000">
          <w:rPr>
            <w:rtl w:val="0"/>
          </w:rPr>
          <w:delText xml:space="preserve">persona</w:delText>
        </w:r>
      </w:del>
      <w:r w:rsidDel="00000000" w:rsidR="00000000" w:rsidRPr="00000000">
        <w:rPr>
          <w:rtl w:val="0"/>
        </w:rPr>
        <w:t xml:space="preserve"> switching.</w:t>
      </w:r>
    </w:p>
    <w:p w:rsidR="00000000" w:rsidDel="00000000" w:rsidP="00000000" w:rsidRDefault="00000000" w:rsidRPr="00000000" w14:paraId="000002F3">
      <w:pPr>
        <w:rPr/>
      </w:pPr>
      <w:r w:rsidDel="00000000" w:rsidR="00000000" w:rsidRPr="00000000">
        <w:rPr>
          <w:rtl w:val="0"/>
        </w:rPr>
        <w:t xml:space="preserve">- **Commerce Service:** Catalogs, cart, checkout, payment, order tracking.</w:t>
      </w:r>
    </w:p>
    <w:p w:rsidR="00000000" w:rsidDel="00000000" w:rsidP="00000000" w:rsidRDefault="00000000" w:rsidRPr="00000000" w14:paraId="000002F4">
      <w:pPr>
        <w:rPr/>
      </w:pPr>
      <w:r w:rsidDel="00000000" w:rsidR="00000000" w:rsidRPr="00000000">
        <w:rPr>
          <w:rtl w:val="0"/>
        </w:rPr>
        <w:t xml:space="preserve">- **IoT Service:** Device registration, data ingestion, real-time control.</w:t>
      </w:r>
    </w:p>
    <w:p w:rsidR="00000000" w:rsidDel="00000000" w:rsidP="00000000" w:rsidRDefault="00000000" w:rsidRPr="00000000" w14:paraId="000002F5">
      <w:pPr>
        <w:rPr/>
      </w:pPr>
      <w:r w:rsidDel="00000000" w:rsidR="00000000" w:rsidRPr="00000000">
        <w:rPr>
          <w:rtl w:val="0"/>
        </w:rPr>
        <w:t xml:space="preserve">- **Social/Events Service:** Messaging, community constellations, live events.</w:t>
      </w:r>
    </w:p>
    <w:p w:rsidR="00000000" w:rsidDel="00000000" w:rsidP="00000000" w:rsidRDefault="00000000" w:rsidRPr="00000000" w14:paraId="000002F6">
      <w:pPr>
        <w:rPr/>
      </w:pPr>
      <w:r w:rsidDel="00000000" w:rsidR="00000000" w:rsidRPr="00000000">
        <w:rPr>
          <w:rtl w:val="0"/>
        </w:rPr>
        <w:t xml:space="preserve">- **NFT/Blockchain Service:** Minting, wallet management, transaction history.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C. Real-Time &amp; Messaging</w:t>
      </w:r>
    </w:p>
    <w:p w:rsidR="00000000" w:rsidDel="00000000" w:rsidP="00000000" w:rsidRDefault="00000000" w:rsidRPr="00000000" w14:paraId="000002F9">
      <w:pPr>
        <w:rPr/>
      </w:pPr>
      <w:r w:rsidDel="00000000" w:rsidR="00000000" w:rsidRPr="00000000">
        <w:rPr>
          <w:rtl w:val="0"/>
        </w:rPr>
        <w:t xml:space="preserve">- **WebSockets:** For nebula updates, chat, events.</w:t>
      </w:r>
    </w:p>
    <w:p w:rsidR="00000000" w:rsidDel="00000000" w:rsidP="00000000" w:rsidRDefault="00000000" w:rsidRPr="00000000" w14:paraId="000002FA">
      <w:pPr>
        <w:rPr/>
      </w:pPr>
      <w:r w:rsidDel="00000000" w:rsidR="00000000" w:rsidRPr="00000000">
        <w:rPr>
          <w:rtl w:val="0"/>
        </w:rPr>
        <w:t xml:space="preserve">- **Pub/Sub (e.g., Redis, NATS):** Decouples events for scalability.</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D. Storage</w:t>
      </w:r>
    </w:p>
    <w:p w:rsidR="00000000" w:rsidDel="00000000" w:rsidP="00000000" w:rsidRDefault="00000000" w:rsidRPr="00000000" w14:paraId="000002FD">
      <w:pPr>
        <w:rPr/>
      </w:pPr>
      <w:r w:rsidDel="00000000" w:rsidR="00000000" w:rsidRPr="00000000">
        <w:rPr>
          <w:rtl w:val="0"/>
        </w:rPr>
        <w:t xml:space="preserve">- **Graph DB (Neo4j):** Nebula relationships, user-content mappings.</w:t>
      </w:r>
    </w:p>
    <w:p w:rsidR="00000000" w:rsidDel="00000000" w:rsidP="00000000" w:rsidRDefault="00000000" w:rsidRPr="00000000" w14:paraId="000002FE">
      <w:pPr>
        <w:rPr/>
      </w:pPr>
      <w:r w:rsidDel="00000000" w:rsidR="00000000" w:rsidRPr="00000000">
        <w:rPr>
          <w:rtl w:val="0"/>
        </w:rPr>
        <w:t xml:space="preserve">- **SQL (Postgres):** Transactions, compliance, user data.</w:t>
      </w:r>
    </w:p>
    <w:p w:rsidR="00000000" w:rsidDel="00000000" w:rsidP="00000000" w:rsidRDefault="00000000" w:rsidRPr="00000000" w14:paraId="000002FF">
      <w:pPr>
        <w:rPr/>
      </w:pPr>
      <w:r w:rsidDel="00000000" w:rsidR="00000000" w:rsidRPr="00000000">
        <w:rPr>
          <w:rtl w:val="0"/>
        </w:rPr>
        <w:t xml:space="preserve">- **Object Storage (S3/IPFS):** Media, 3D assets, NFTs.</w:t>
      </w:r>
    </w:p>
    <w:p w:rsidR="00000000" w:rsidDel="00000000" w:rsidP="00000000" w:rsidRDefault="00000000" w:rsidRPr="00000000" w14:paraId="00000300">
      <w:pPr>
        <w:rPr/>
      </w:pPr>
      <w:r w:rsidDel="00000000" w:rsidR="00000000" w:rsidRPr="00000000">
        <w:rPr>
          <w:rtl w:val="0"/>
        </w:rPr>
        <w:t xml:space="preserve">- **Cache (Redis):** Sessions, hot data, pub/sub.</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15. DevOps &amp; Deployment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**CI/CD:** GitHub Actions for builds, tests, deploys.</w:t>
      </w:r>
    </w:p>
    <w:p w:rsidR="00000000" w:rsidDel="00000000" w:rsidP="00000000" w:rsidRDefault="00000000" w:rsidRPr="00000000" w14:paraId="00000307">
      <w:pPr>
        <w:rPr/>
      </w:pPr>
      <w:r w:rsidDel="00000000" w:rsidR="00000000" w:rsidRPr="00000000">
        <w:rPr>
          <w:rtl w:val="0"/>
        </w:rPr>
        <w:t xml:space="preserve">- **Dockerized Services:** Each microservice/containerized for scale.</w:t>
      </w:r>
    </w:p>
    <w:p w:rsidR="00000000" w:rsidDel="00000000" w:rsidP="00000000" w:rsidRDefault="00000000" w:rsidRPr="00000000" w14:paraId="00000308">
      <w:pPr>
        <w:rPr/>
      </w:pPr>
      <w:r w:rsidDel="00000000" w:rsidR="00000000" w:rsidRPr="00000000">
        <w:rPr>
          <w:rtl w:val="0"/>
        </w:rPr>
        <w:t xml:space="preserve">- **Kubernetes (K8s):** Orchestration, scaling, blue/green deployments.</w:t>
      </w:r>
    </w:p>
    <w:p w:rsidR="00000000" w:rsidDel="00000000" w:rsidP="00000000" w:rsidRDefault="00000000" w:rsidRPr="00000000" w14:paraId="00000309">
      <w:pPr>
        <w:rPr/>
      </w:pPr>
      <w:r w:rsidDel="00000000" w:rsidR="00000000" w:rsidRPr="00000000">
        <w:rPr>
          <w:rtl w:val="0"/>
        </w:rPr>
        <w:t xml:space="preserve">- **Observability:** Sentry (errors), DataDog/Prometheus (metrics), Grafana (dashboards).</w:t>
      </w:r>
    </w:p>
    <w:p w:rsidR="00000000" w:rsidDel="00000000" w:rsidP="00000000" w:rsidRDefault="00000000" w:rsidRPr="00000000" w14:paraId="0000030A">
      <w:pPr>
        <w:rPr/>
      </w:pPr>
      <w:r w:rsidDel="00000000" w:rsidR="00000000" w:rsidRPr="00000000">
        <w:rPr>
          <w:rtl w:val="0"/>
        </w:rPr>
        <w:t xml:space="preserve">- **Environment Tiers:** Dev, staging, prod — with fixture data for front-end demos.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16. Blockchain/NFT Integration (Sample Solidity Contract)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```solidity name=contracts/NebulaNFT.sol</w:t>
      </w:r>
    </w:p>
    <w:p w:rsidR="00000000" w:rsidDel="00000000" w:rsidP="00000000" w:rsidRDefault="00000000" w:rsidRPr="00000000" w14:paraId="00000311">
      <w:pPr>
        <w:rPr/>
      </w:pPr>
      <w:r w:rsidDel="00000000" w:rsidR="00000000" w:rsidRPr="00000000">
        <w:rPr>
          <w:rtl w:val="0"/>
        </w:rPr>
        <w:t xml:space="preserve">// SPDX-License-Identifier: MIT</w:t>
      </w:r>
    </w:p>
    <w:p w:rsidR="00000000" w:rsidDel="00000000" w:rsidP="00000000" w:rsidRDefault="00000000" w:rsidRPr="00000000" w14:paraId="00000312">
      <w:pPr>
        <w:rPr/>
      </w:pPr>
      <w:r w:rsidDel="00000000" w:rsidR="00000000" w:rsidRPr="00000000">
        <w:rPr>
          <w:rtl w:val="0"/>
        </w:rPr>
        <w:t xml:space="preserve">pragma solidity ^0.8.0;</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import "@openzeppelin/contracts/token/ERC721/extensions/ERC721URIStorage.sol";</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contract NebulaNFT is ERC721URIStorage {</w:t>
      </w:r>
    </w:p>
    <w:p w:rsidR="00000000" w:rsidDel="00000000" w:rsidP="00000000" w:rsidRDefault="00000000" w:rsidRPr="00000000" w14:paraId="00000317">
      <w:pPr>
        <w:rPr/>
      </w:pPr>
      <w:r w:rsidDel="00000000" w:rsidR="00000000" w:rsidRPr="00000000">
        <w:rPr>
          <w:rtl w:val="0"/>
        </w:rPr>
        <w:t xml:space="preserve">    uint256 public tokenCounter;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constructor() ERC721("GanjaGuruNebula", "GGN") {</w:t>
      </w:r>
    </w:p>
    <w:p w:rsidR="00000000" w:rsidDel="00000000" w:rsidP="00000000" w:rsidRDefault="00000000" w:rsidRPr="00000000" w14:paraId="0000031A">
      <w:pPr>
        <w:rPr/>
      </w:pPr>
      <w:r w:rsidDel="00000000" w:rsidR="00000000" w:rsidRPr="00000000">
        <w:rPr>
          <w:rtl w:val="0"/>
        </w:rPr>
        <w:t xml:space="preserve">        tokenCounter = 0;</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function mintNebulaNFT(address recipient, string memory tokenURI)</w:t>
      </w:r>
    </w:p>
    <w:p w:rsidR="00000000" w:rsidDel="00000000" w:rsidP="00000000" w:rsidRDefault="00000000" w:rsidRPr="00000000" w14:paraId="0000031E">
      <w:pPr>
        <w:rPr/>
      </w:pPr>
      <w:r w:rsidDel="00000000" w:rsidR="00000000" w:rsidRPr="00000000">
        <w:rPr>
          <w:rtl w:val="0"/>
        </w:rPr>
        <w:t xml:space="preserve">        public</w:t>
      </w:r>
    </w:p>
    <w:p w:rsidR="00000000" w:rsidDel="00000000" w:rsidP="00000000" w:rsidRDefault="00000000" w:rsidRPr="00000000" w14:paraId="0000031F">
      <w:pPr>
        <w:rPr/>
      </w:pPr>
      <w:r w:rsidDel="00000000" w:rsidR="00000000" w:rsidRPr="00000000">
        <w:rPr>
          <w:rtl w:val="0"/>
        </w:rPr>
        <w:t xml:space="preserve">        returns (uint256)</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uint256 newTokenId = tokenCounter;</w:t>
      </w:r>
    </w:p>
    <w:p w:rsidR="00000000" w:rsidDel="00000000" w:rsidP="00000000" w:rsidRDefault="00000000" w:rsidRPr="00000000" w14:paraId="00000322">
      <w:pPr>
        <w:rPr/>
      </w:pPr>
      <w:r w:rsidDel="00000000" w:rsidR="00000000" w:rsidRPr="00000000">
        <w:rPr>
          <w:rtl w:val="0"/>
        </w:rPr>
        <w:t xml:space="preserve">        _safeMint(recipient, newTokenId);</w:t>
      </w:r>
    </w:p>
    <w:p w:rsidR="00000000" w:rsidDel="00000000" w:rsidP="00000000" w:rsidRDefault="00000000" w:rsidRPr="00000000" w14:paraId="00000323">
      <w:pPr>
        <w:rPr/>
      </w:pPr>
      <w:r w:rsidDel="00000000" w:rsidR="00000000" w:rsidRPr="00000000">
        <w:rPr>
          <w:rtl w:val="0"/>
        </w:rPr>
        <w:t xml:space="preserve">        _setTokenURI(newTokenId, tokenURI);</w:t>
      </w:r>
    </w:p>
    <w:p w:rsidR="00000000" w:rsidDel="00000000" w:rsidP="00000000" w:rsidRDefault="00000000" w:rsidRPr="00000000" w14:paraId="00000324">
      <w:pPr>
        <w:rPr/>
      </w:pPr>
      <w:r w:rsidDel="00000000" w:rsidR="00000000" w:rsidRPr="00000000">
        <w:rPr>
          <w:rtl w:val="0"/>
        </w:rPr>
        <w:t xml:space="preserve">        tokenCounter++;</w:t>
      </w:r>
    </w:p>
    <w:p w:rsidR="00000000" w:rsidDel="00000000" w:rsidP="00000000" w:rsidRDefault="00000000" w:rsidRPr="00000000" w14:paraId="00000325">
      <w:pPr>
        <w:rPr/>
      </w:pPr>
      <w:r w:rsidDel="00000000" w:rsidR="00000000" w:rsidRPr="00000000">
        <w:rPr>
          <w:rtl w:val="0"/>
        </w:rPr>
        <w:t xml:space="preserve">        return newTokenId;</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17. API Endpoint Examples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User Onboarding</w:t>
      </w:r>
    </w:p>
    <w:p w:rsidR="00000000" w:rsidDel="00000000" w:rsidP="00000000" w:rsidRDefault="00000000" w:rsidRPr="00000000" w14:paraId="0000032F">
      <w:pPr>
        <w:rPr/>
      </w:pPr>
      <w:r w:rsidDel="00000000" w:rsidR="00000000" w:rsidRPr="00000000">
        <w:rPr>
          <w:rtl w:val="0"/>
        </w:rPr>
        <w:t xml:space="preserve">```yaml</w:t>
      </w:r>
    </w:p>
    <w:p w:rsidR="00000000" w:rsidDel="00000000" w:rsidP="00000000" w:rsidRDefault="00000000" w:rsidRPr="00000000" w14:paraId="00000330">
      <w:pPr>
        <w:rPr/>
      </w:pPr>
      <w:r w:rsidDel="00000000" w:rsidR="00000000" w:rsidRPr="00000000">
        <w:rPr>
          <w:rtl w:val="0"/>
        </w:rPr>
        <w:t xml:space="preserve">POST /api/user/onboard</w:t>
      </w:r>
    </w:p>
    <w:p w:rsidR="00000000" w:rsidDel="00000000" w:rsidP="00000000" w:rsidRDefault="00000000" w:rsidRPr="00000000" w14:paraId="00000331">
      <w:pPr>
        <w:rPr/>
      </w:pPr>
      <w:r w:rsidDel="00000000" w:rsidR="00000000" w:rsidRPr="00000000">
        <w:rPr>
          <w:rtl w:val="0"/>
        </w:rPr>
        <w:t xml:space="preserve">Request:</w:t>
      </w:r>
    </w:p>
    <w:p w:rsidR="00000000" w:rsidDel="00000000" w:rsidP="00000000" w:rsidRDefault="00000000" w:rsidRPr="00000000" w14:paraId="00000332">
      <w:pPr>
        <w:rPr/>
      </w:pPr>
      <w:r w:rsidDel="00000000" w:rsidR="00000000" w:rsidRPr="00000000">
        <w:rPr>
          <w:rtl w:val="0"/>
        </w:rPr>
        <w:t xml:space="preserve">  - walletAddress: string</w:t>
      </w:r>
    </w:p>
    <w:p w:rsidR="00000000" w:rsidDel="00000000" w:rsidP="00000000" w:rsidRDefault="00000000" w:rsidRPr="00000000" w14:paraId="00000333">
      <w:pPr>
        <w:rPr/>
      </w:pPr>
      <w:r w:rsidDel="00000000" w:rsidR="00000000" w:rsidRPr="00000000">
        <w:rPr>
          <w:rtl w:val="0"/>
        </w:rPr>
        <w:t xml:space="preserve">  - ageVerification: object</w:t>
      </w:r>
    </w:p>
    <w:p w:rsidR="00000000" w:rsidDel="00000000" w:rsidP="00000000" w:rsidRDefault="00000000" w:rsidRPr="00000000" w14:paraId="00000334">
      <w:pPr>
        <w:rPr/>
      </w:pPr>
      <w:r w:rsidDel="00000000" w:rsidR="00000000" w:rsidRPr="00000000">
        <w:rPr>
          <w:rtl w:val="0"/>
        </w:rPr>
        <w:t xml:space="preserve">  - region: string</w:t>
      </w:r>
    </w:p>
    <w:p w:rsidR="00000000" w:rsidDel="00000000" w:rsidP="00000000" w:rsidRDefault="00000000" w:rsidRPr="00000000" w14:paraId="00000335">
      <w:pPr>
        <w:rPr/>
      </w:pPr>
      <w:r w:rsidDel="00000000" w:rsidR="00000000" w:rsidRPr="00000000">
        <w:rPr>
          <w:rtl w:val="0"/>
        </w:rPr>
        <w:t xml:space="preserve">Response:</w:t>
      </w:r>
    </w:p>
    <w:p w:rsidR="00000000" w:rsidDel="00000000" w:rsidP="00000000" w:rsidRDefault="00000000" w:rsidRPr="00000000" w14:paraId="00000336">
      <w:pPr>
        <w:rPr/>
      </w:pPr>
      <w:r w:rsidDel="00000000" w:rsidR="00000000" w:rsidRPr="00000000">
        <w:rPr>
          <w:rtl w:val="0"/>
        </w:rPr>
        <w:t xml:space="preserve">  - userId: string</w:t>
      </w:r>
    </w:p>
    <w:p w:rsidR="00000000" w:rsidDel="00000000" w:rsidP="00000000" w:rsidRDefault="00000000" w:rsidRPr="00000000" w14:paraId="00000337">
      <w:pPr>
        <w:rPr/>
      </w:pPr>
      <w:r w:rsidDel="00000000" w:rsidR="00000000" w:rsidRPr="00000000">
        <w:rPr>
          <w:rtl w:val="0"/>
        </w:rPr>
        <w:t xml:space="preserve">  - complianceStatus: string</w:t>
      </w:r>
    </w:p>
    <w:p w:rsidR="00000000" w:rsidDel="00000000" w:rsidP="00000000" w:rsidRDefault="00000000" w:rsidRPr="00000000" w14:paraId="00000338">
      <w:pPr>
        <w:rPr/>
      </w:pPr>
      <w:r w:rsidDel="00000000" w:rsidR="00000000" w:rsidRPr="00000000">
        <w:rPr>
          <w:rtl w:val="0"/>
        </w:rPr>
        <w:t xml:space="preserve">  - nebulaPrefs: object</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IoT Device Sync</w:t>
      </w:r>
    </w:p>
    <w:p w:rsidR="00000000" w:rsidDel="00000000" w:rsidP="00000000" w:rsidRDefault="00000000" w:rsidRPr="00000000" w14:paraId="0000033C">
      <w:pPr>
        <w:rPr/>
      </w:pPr>
      <w:r w:rsidDel="00000000" w:rsidR="00000000" w:rsidRPr="00000000">
        <w:rPr>
          <w:rtl w:val="0"/>
        </w:rPr>
        <w:t xml:space="preserve">```yaml</w:t>
      </w:r>
    </w:p>
    <w:p w:rsidR="00000000" w:rsidDel="00000000" w:rsidP="00000000" w:rsidRDefault="00000000" w:rsidRPr="00000000" w14:paraId="0000033D">
      <w:pPr>
        <w:rPr/>
      </w:pPr>
      <w:r w:rsidDel="00000000" w:rsidR="00000000" w:rsidRPr="00000000">
        <w:rPr>
          <w:rtl w:val="0"/>
        </w:rPr>
        <w:t xml:space="preserve">POST /api/iot/device/register</w:t>
      </w:r>
    </w:p>
    <w:p w:rsidR="00000000" w:rsidDel="00000000" w:rsidP="00000000" w:rsidRDefault="00000000" w:rsidRPr="00000000" w14:paraId="0000033E">
      <w:pPr>
        <w:rPr/>
      </w:pPr>
      <w:r w:rsidDel="00000000" w:rsidR="00000000" w:rsidRPr="00000000">
        <w:rPr>
          <w:rtl w:val="0"/>
        </w:rPr>
        <w:t xml:space="preserve">Request:</w:t>
      </w:r>
    </w:p>
    <w:p w:rsidR="00000000" w:rsidDel="00000000" w:rsidP="00000000" w:rsidRDefault="00000000" w:rsidRPr="00000000" w14:paraId="0000033F">
      <w:pPr>
        <w:rPr/>
      </w:pPr>
      <w:r w:rsidDel="00000000" w:rsidR="00000000" w:rsidRPr="00000000">
        <w:rPr>
          <w:rtl w:val="0"/>
        </w:rPr>
        <w:t xml:space="preserve">  - userId: string</w:t>
      </w:r>
    </w:p>
    <w:p w:rsidR="00000000" w:rsidDel="00000000" w:rsidP="00000000" w:rsidRDefault="00000000" w:rsidRPr="00000000" w14:paraId="00000340">
      <w:pPr>
        <w:rPr/>
      </w:pPr>
      <w:r w:rsidDel="00000000" w:rsidR="00000000" w:rsidRPr="00000000">
        <w:rPr>
          <w:rtl w:val="0"/>
        </w:rPr>
        <w:t xml:space="preserve">  - deviceType: string</w:t>
      </w:r>
    </w:p>
    <w:p w:rsidR="00000000" w:rsidDel="00000000" w:rsidP="00000000" w:rsidRDefault="00000000" w:rsidRPr="00000000" w14:paraId="00000341">
      <w:pPr>
        <w:rPr/>
      </w:pPr>
      <w:r w:rsidDel="00000000" w:rsidR="00000000" w:rsidRPr="00000000">
        <w:rPr>
          <w:rtl w:val="0"/>
        </w:rPr>
        <w:t xml:space="preserve">  - deviceMeta: object</w:t>
      </w:r>
    </w:p>
    <w:p w:rsidR="00000000" w:rsidDel="00000000" w:rsidP="00000000" w:rsidRDefault="00000000" w:rsidRPr="00000000" w14:paraId="00000342">
      <w:pPr>
        <w:rPr/>
      </w:pPr>
      <w:r w:rsidDel="00000000" w:rsidR="00000000" w:rsidRPr="00000000">
        <w:rPr>
          <w:rtl w:val="0"/>
        </w:rPr>
        <w:t xml:space="preserve">Response:</w:t>
      </w:r>
    </w:p>
    <w:p w:rsidR="00000000" w:rsidDel="00000000" w:rsidP="00000000" w:rsidRDefault="00000000" w:rsidRPr="00000000" w14:paraId="00000343">
      <w:pPr>
        <w:rPr/>
      </w:pPr>
      <w:r w:rsidDel="00000000" w:rsidR="00000000" w:rsidRPr="00000000">
        <w:rPr>
          <w:rtl w:val="0"/>
        </w:rPr>
        <w:t xml:space="preserve">  - deviceId: string</w:t>
      </w:r>
    </w:p>
    <w:p w:rsidR="00000000" w:rsidDel="00000000" w:rsidP="00000000" w:rsidRDefault="00000000" w:rsidRPr="00000000" w14:paraId="00000344">
      <w:pPr>
        <w:rPr/>
      </w:pPr>
      <w:r w:rsidDel="00000000" w:rsidR="00000000" w:rsidRPr="00000000">
        <w:rPr>
          <w:rtl w:val="0"/>
        </w:rPr>
        <w:t xml:space="preserve">  - linkStatus: string</w:t>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NFT Minting</w:t>
      </w:r>
    </w:p>
    <w:p w:rsidR="00000000" w:rsidDel="00000000" w:rsidP="00000000" w:rsidRDefault="00000000" w:rsidRPr="00000000" w14:paraId="00000348">
      <w:pPr>
        <w:rPr/>
      </w:pPr>
      <w:r w:rsidDel="00000000" w:rsidR="00000000" w:rsidRPr="00000000">
        <w:rPr>
          <w:rtl w:val="0"/>
        </w:rPr>
        <w:t xml:space="preserve">```yaml</w:t>
      </w:r>
    </w:p>
    <w:p w:rsidR="00000000" w:rsidDel="00000000" w:rsidP="00000000" w:rsidRDefault="00000000" w:rsidRPr="00000000" w14:paraId="00000349">
      <w:pPr>
        <w:rPr/>
      </w:pPr>
      <w:r w:rsidDel="00000000" w:rsidR="00000000" w:rsidRPr="00000000">
        <w:rPr>
          <w:rtl w:val="0"/>
        </w:rPr>
        <w:t xml:space="preserve">POST /api/nft/mint</w:t>
      </w:r>
    </w:p>
    <w:p w:rsidR="00000000" w:rsidDel="00000000" w:rsidP="00000000" w:rsidRDefault="00000000" w:rsidRPr="00000000" w14:paraId="0000034A">
      <w:pPr>
        <w:rPr/>
      </w:pPr>
      <w:r w:rsidDel="00000000" w:rsidR="00000000" w:rsidRPr="00000000">
        <w:rPr>
          <w:rtl w:val="0"/>
        </w:rPr>
        <w:t xml:space="preserve">Request:</w:t>
      </w:r>
    </w:p>
    <w:p w:rsidR="00000000" w:rsidDel="00000000" w:rsidP="00000000" w:rsidRDefault="00000000" w:rsidRPr="00000000" w14:paraId="0000034B">
      <w:pPr>
        <w:rPr/>
      </w:pPr>
      <w:r w:rsidDel="00000000" w:rsidR="00000000" w:rsidRPr="00000000">
        <w:rPr>
          <w:rtl w:val="0"/>
        </w:rPr>
        <w:t xml:space="preserve">  - userId: string</w:t>
      </w:r>
    </w:p>
    <w:p w:rsidR="00000000" w:rsidDel="00000000" w:rsidP="00000000" w:rsidRDefault="00000000" w:rsidRPr="00000000" w14:paraId="0000034C">
      <w:pPr>
        <w:rPr/>
      </w:pPr>
      <w:r w:rsidDel="00000000" w:rsidR="00000000" w:rsidRPr="00000000">
        <w:rPr>
          <w:rtl w:val="0"/>
        </w:rPr>
        <w:t xml:space="preserve">  - assetUri: string</w:t>
      </w:r>
    </w:p>
    <w:p w:rsidR="00000000" w:rsidDel="00000000" w:rsidP="00000000" w:rsidRDefault="00000000" w:rsidRPr="00000000" w14:paraId="0000034D">
      <w:pPr>
        <w:rPr/>
      </w:pPr>
      <w:r w:rsidDel="00000000" w:rsidR="00000000" w:rsidRPr="00000000">
        <w:rPr>
          <w:rtl w:val="0"/>
        </w:rPr>
        <w:t xml:space="preserve">  - meta: object</w:t>
      </w:r>
    </w:p>
    <w:p w:rsidR="00000000" w:rsidDel="00000000" w:rsidP="00000000" w:rsidRDefault="00000000" w:rsidRPr="00000000" w14:paraId="0000034E">
      <w:pPr>
        <w:rPr/>
      </w:pPr>
      <w:r w:rsidDel="00000000" w:rsidR="00000000" w:rsidRPr="00000000">
        <w:rPr>
          <w:rtl w:val="0"/>
        </w:rPr>
        <w:t xml:space="preserve">Response:</w:t>
      </w:r>
    </w:p>
    <w:p w:rsidR="00000000" w:rsidDel="00000000" w:rsidP="00000000" w:rsidRDefault="00000000" w:rsidRPr="00000000" w14:paraId="0000034F">
      <w:pPr>
        <w:rPr/>
      </w:pPr>
      <w:r w:rsidDel="00000000" w:rsidR="00000000" w:rsidRPr="00000000">
        <w:rPr>
          <w:rtl w:val="0"/>
        </w:rPr>
        <w:t xml:space="preserve">  - transactionHash: string</w:t>
      </w:r>
    </w:p>
    <w:p w:rsidR="00000000" w:rsidDel="00000000" w:rsidP="00000000" w:rsidRDefault="00000000" w:rsidRPr="00000000" w14:paraId="00000350">
      <w:pPr>
        <w:rPr/>
      </w:pPr>
      <w:r w:rsidDel="00000000" w:rsidR="00000000" w:rsidRPr="00000000">
        <w:rPr>
          <w:rtl w:val="0"/>
        </w:rPr>
        <w:t xml:space="preserve">  - tokenId: string</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18. Early Alpha/Beta Launch Plan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**Private Alpha:** Invite-only, core team &amp; trusted users. Focus: stability, feedback, bug hunting.</w:t>
      </w:r>
    </w:p>
    <w:p w:rsidR="00000000" w:rsidDel="00000000" w:rsidP="00000000" w:rsidRDefault="00000000" w:rsidRPr="00000000" w14:paraId="00000358">
      <w:pPr>
        <w:rPr/>
      </w:pPr>
      <w:r w:rsidDel="00000000" w:rsidR="00000000" w:rsidRPr="00000000">
        <w:rPr>
          <w:rtl w:val="0"/>
        </w:rPr>
        <w:t xml:space="preserve">- **Public Beta:** Whitelisted access, community events, live support for onboarding, incentivized bug bounties.</w:t>
      </w:r>
    </w:p>
    <w:p w:rsidR="00000000" w:rsidDel="00000000" w:rsidP="00000000" w:rsidRDefault="00000000" w:rsidRPr="00000000" w14:paraId="00000359">
      <w:pPr>
        <w:rPr/>
      </w:pPr>
      <w:r w:rsidDel="00000000" w:rsidR="00000000" w:rsidRPr="00000000">
        <w:rPr>
          <w:rtl w:val="0"/>
        </w:rPr>
        <w:t xml:space="preserve">- **NFT/Token Rewards:** Early testers receive exclusive digital assets and achievement badges for contributions.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19. Community &amp; Support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**Discord/Telegram:** Live support, roadmap updates, community channels.</w:t>
      </w:r>
    </w:p>
    <w:p w:rsidR="00000000" w:rsidDel="00000000" w:rsidP="00000000" w:rsidRDefault="00000000" w:rsidRPr="00000000" w14:paraId="00000360">
      <w:pPr>
        <w:rPr/>
      </w:pPr>
      <w:r w:rsidDel="00000000" w:rsidR="00000000" w:rsidRPr="00000000">
        <w:rPr>
          <w:rtl w:val="0"/>
        </w:rPr>
        <w:t xml:space="preserve">- **Knowledge Base:** In-app help islands, searchable docs/tutorials.</w:t>
      </w:r>
    </w:p>
    <w:p w:rsidR="00000000" w:rsidDel="00000000" w:rsidP="00000000" w:rsidRDefault="00000000" w:rsidRPr="00000000" w14:paraId="00000361">
      <w:pPr>
        <w:rPr/>
      </w:pPr>
      <w:r w:rsidDel="00000000" w:rsidR="00000000" w:rsidRPr="00000000">
        <w:rPr>
          <w:rtl w:val="0"/>
        </w:rPr>
        <w:t xml:space="preserve">- **Feedback Orbs:** Always-accessible in-world feedback and feature request system.</w:t>
      </w:r>
    </w:p>
    <w:p w:rsidR="00000000" w:rsidDel="00000000" w:rsidP="00000000" w:rsidRDefault="00000000" w:rsidRPr="00000000" w14:paraId="00000362">
      <w:pPr>
        <w:rPr/>
      </w:pPr>
      <w:r w:rsidDel="00000000" w:rsidR="00000000" w:rsidRPr="00000000">
        <w:rPr>
          <w:rtl w:val="0"/>
        </w:rPr>
        <w:t xml:space="preserve">- **Ambassador Program:** Power users help moderate, onboard, and evangelize.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20. Growth, Partnerships, &amp; Expansion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**Brand/Creator “Islands”:** Invite top cannabis brands, artists, and educators to build their own nebula spaces.</w:t>
      </w:r>
    </w:p>
    <w:p w:rsidR="00000000" w:rsidDel="00000000" w:rsidP="00000000" w:rsidRDefault="00000000" w:rsidRPr="00000000" w14:paraId="00000369">
      <w:pPr>
        <w:rPr/>
      </w:pPr>
      <w:r w:rsidDel="00000000" w:rsidR="00000000" w:rsidRPr="00000000">
        <w:rPr>
          <w:rtl w:val="0"/>
        </w:rPr>
        <w:t xml:space="preserve">- **API/SDK Launch:** Let developers build extensions, games, and portals.</w:t>
      </w:r>
    </w:p>
    <w:p w:rsidR="00000000" w:rsidDel="00000000" w:rsidP="00000000" w:rsidRDefault="00000000" w:rsidRPr="00000000" w14:paraId="0000036A">
      <w:pPr>
        <w:rPr/>
      </w:pPr>
      <w:r w:rsidDel="00000000" w:rsidR="00000000" w:rsidRPr="00000000">
        <w:rPr>
          <w:rtl w:val="0"/>
        </w:rPr>
        <w:t xml:space="preserve">- **Global Rollout:** Localize for laws, languages, and culture; partner with delivery/logistics/IoT companies worldwide.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````markdown name=GanjaGuru_NextSteps4.md</w:t>
      </w:r>
    </w:p>
    <w:p w:rsidR="00000000" w:rsidDel="00000000" w:rsidP="00000000" w:rsidRDefault="00000000" w:rsidRPr="00000000" w14:paraId="0000036D">
      <w:pPr>
        <w:rPr/>
      </w:pPr>
      <w:r w:rsidDel="00000000" w:rsidR="00000000" w:rsidRPr="00000000">
        <w:rPr>
          <w:rtl w:val="0"/>
        </w:rPr>
        <w:t xml:space="preserve"># The GanjaGuru: Gravity-Gone Platform — NEXT STEPS (Part 4)</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21. Advanced UI Flows &amp; User Journeys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A. Dynamic Onboarding Flow</w:t>
      </w:r>
    </w:p>
    <w:p w:rsidR="00000000" w:rsidDel="00000000" w:rsidP="00000000" w:rsidRDefault="00000000" w:rsidRPr="00000000" w14:paraId="00000374">
      <w:pPr>
        <w:rPr/>
      </w:pPr>
      <w:r w:rsidDel="00000000" w:rsidR="00000000" w:rsidRPr="00000000">
        <w:rPr>
          <w:rtl w:val="0"/>
        </w:rPr>
        <w:t xml:space="preserve">- **Contextual Entry:** New users see a visually stunning “Welcome Constellation” tailored to their region, interests, and device.</w:t>
      </w:r>
    </w:p>
    <w:p w:rsidR="00000000" w:rsidDel="00000000" w:rsidP="00000000" w:rsidRDefault="00000000" w:rsidRPr="00000000" w14:paraId="00000375">
      <w:pPr>
        <w:rPr/>
      </w:pPr>
      <w:r w:rsidDel="00000000" w:rsidR="00000000" w:rsidRPr="00000000">
        <w:rPr>
          <w:rtl w:val="0"/>
        </w:rPr>
        <w:t xml:space="preserve">- **Avatar Crafting:** Users sculpt their avatar/persona with AR, voice, or text.</w:t>
      </w:r>
    </w:p>
    <w:p w:rsidR="00000000" w:rsidDel="00000000" w:rsidP="00000000" w:rsidRDefault="00000000" w:rsidRPr="00000000" w14:paraId="00000376">
      <w:pPr>
        <w:rPr/>
      </w:pPr>
      <w:r w:rsidDel="00000000" w:rsidR="00000000" w:rsidRPr="00000000">
        <w:rPr>
          <w:rtl w:val="0"/>
        </w:rPr>
        <w:t xml:space="preserve">- **Persona Selection:** Choose or blend GanjaGuru AI personalities (e.g., Snoop, Bruce Lee, Lennon) with instant in-world feedback.</w:t>
      </w:r>
    </w:p>
    <w:p w:rsidR="00000000" w:rsidDel="00000000" w:rsidP="00000000" w:rsidRDefault="00000000" w:rsidRPr="00000000" w14:paraId="00000377">
      <w:pPr>
        <w:rPr/>
      </w:pPr>
      <w:r w:rsidDel="00000000" w:rsidR="00000000" w:rsidRPr="00000000">
        <w:rPr>
          <w:rtl w:val="0"/>
        </w:rPr>
        <w:t xml:space="preserve">- **Consent &amp; Compliance:** Interactive, gamified legal checks; biometric or document scan for age/region gates.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B. Gravity-Defying Navigation Patterns</w:t>
      </w:r>
    </w:p>
    <w:p w:rsidR="00000000" w:rsidDel="00000000" w:rsidP="00000000" w:rsidRDefault="00000000" w:rsidRPr="00000000" w14:paraId="0000037A">
      <w:pPr>
        <w:rPr/>
      </w:pPr>
      <w:r w:rsidDel="00000000" w:rsidR="00000000" w:rsidRPr="00000000">
        <w:rPr>
          <w:rtl w:val="0"/>
        </w:rPr>
        <w:t xml:space="preserve">- **Gesture Propulsion:** Swipe, drag, or voice-command to “thrust” through the nebula; haptic/aural feedback signals acceleration.</w:t>
      </w:r>
    </w:p>
    <w:p w:rsidR="00000000" w:rsidDel="00000000" w:rsidP="00000000" w:rsidRDefault="00000000" w:rsidRPr="00000000" w14:paraId="0000037B">
      <w:pPr>
        <w:rPr/>
      </w:pPr>
      <w:r w:rsidDel="00000000" w:rsidR="00000000" w:rsidRPr="00000000">
        <w:rPr>
          <w:rtl w:val="0"/>
        </w:rPr>
        <w:t xml:space="preserve">- **Orbital Menus:** Menus and quick actions spiral around user focus, growing/shrinking based on intent.</w:t>
      </w:r>
    </w:p>
    <w:p w:rsidR="00000000" w:rsidDel="00000000" w:rsidP="00000000" w:rsidRDefault="00000000" w:rsidRPr="00000000" w14:paraId="0000037C">
      <w:pPr>
        <w:rPr/>
      </w:pPr>
      <w:r w:rsidDel="00000000" w:rsidR="00000000" w:rsidRPr="00000000">
        <w:rPr>
          <w:rtl w:val="0"/>
        </w:rPr>
        <w:t xml:space="preserve">- **Spatial Trail:** Past actions leave glowing trails; users leap back by “grabbing” any trail point in 3D space.</w:t>
      </w:r>
    </w:p>
    <w:p w:rsidR="00000000" w:rsidDel="00000000" w:rsidP="00000000" w:rsidRDefault="00000000" w:rsidRPr="00000000" w14:paraId="0000037D">
      <w:pPr>
        <w:rPr/>
      </w:pPr>
      <w:r w:rsidDel="00000000" w:rsidR="00000000" w:rsidRPr="00000000">
        <w:rPr>
          <w:rtl w:val="0"/>
        </w:rPr>
        <w:t xml:space="preserve">- **Teleport &amp; Portal Stack:** Instantly open nested portals, jump between worlds/islands, or bookmark favorite spots.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C. Social &amp; Collaboration Flows</w:t>
      </w:r>
    </w:p>
    <w:p w:rsidR="00000000" w:rsidDel="00000000" w:rsidP="00000000" w:rsidRDefault="00000000" w:rsidRPr="00000000" w14:paraId="00000380">
      <w:pPr>
        <w:rPr/>
      </w:pPr>
      <w:r w:rsidDel="00000000" w:rsidR="00000000" w:rsidRPr="00000000">
        <w:rPr>
          <w:rtl w:val="0"/>
        </w:rPr>
        <w:t xml:space="preserve">- **Live Event Constellations:** Join floating clusters for virtual concerts, Q&amp;As, or community builds in real time.</w:t>
      </w:r>
    </w:p>
    <w:p w:rsidR="00000000" w:rsidDel="00000000" w:rsidP="00000000" w:rsidRDefault="00000000" w:rsidRPr="00000000" w14:paraId="00000381">
      <w:pPr>
        <w:rPr/>
      </w:pPr>
      <w:r w:rsidDel="00000000" w:rsidR="00000000" w:rsidRPr="00000000">
        <w:rPr>
          <w:rtl w:val="0"/>
        </w:rPr>
        <w:t xml:space="preserve">- **Shared Shopping &amp; Co-Creation:** Invite friends or mentors to your nebula, co-browse, design, or shop together.</w:t>
      </w:r>
    </w:p>
    <w:p w:rsidR="00000000" w:rsidDel="00000000" w:rsidP="00000000" w:rsidRDefault="00000000" w:rsidRPr="00000000" w14:paraId="00000382">
      <w:pPr>
        <w:rPr/>
      </w:pPr>
      <w:r w:rsidDel="00000000" w:rsidR="00000000" w:rsidRPr="00000000">
        <w:rPr>
          <w:rtl w:val="0"/>
        </w:rPr>
        <w:t xml:space="preserve">- **Creator Islands:** Launch your own branded space, sell products/services, run classes, or host NFT drops.</w:t>
      </w:r>
    </w:p>
    <w:p w:rsidR="00000000" w:rsidDel="00000000" w:rsidP="00000000" w:rsidRDefault="00000000" w:rsidRPr="00000000" w14:paraId="00000383">
      <w:pPr>
        <w:rPr/>
      </w:pPr>
      <w:r w:rsidDel="00000000" w:rsidR="00000000" w:rsidRPr="00000000">
        <w:rPr>
          <w:rtl w:val="0"/>
        </w:rPr>
        <w:t xml:space="preserve">- **Community “Constellations”:** Form or join groups, guilds, or DAOs—each with their own floating cluster and governance.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D. IoT/Grow Room Flows</w:t>
      </w:r>
    </w:p>
    <w:p w:rsidR="00000000" w:rsidDel="00000000" w:rsidP="00000000" w:rsidRDefault="00000000" w:rsidRPr="00000000" w14:paraId="00000386">
      <w:pPr>
        <w:rPr/>
      </w:pPr>
      <w:r w:rsidDel="00000000" w:rsidR="00000000" w:rsidRPr="00000000">
        <w:rPr>
          <w:rtl w:val="0"/>
        </w:rPr>
        <w:t xml:space="preserve">- **Device Onboarding:** Scan QR or tap to instantly connect smart devices; see them orbit in your control dashboard.</w:t>
      </w:r>
    </w:p>
    <w:p w:rsidR="00000000" w:rsidDel="00000000" w:rsidP="00000000" w:rsidRDefault="00000000" w:rsidRPr="00000000" w14:paraId="00000387">
      <w:pPr>
        <w:rPr/>
      </w:pPr>
      <w:r w:rsidDel="00000000" w:rsidR="00000000" w:rsidRPr="00000000">
        <w:rPr>
          <w:rtl w:val="0"/>
        </w:rPr>
        <w:t xml:space="preserve">- **Live Data Visualization:** Sensor data becomes floating, animated orbs and ribbons; alerts pulse in real time.</w:t>
      </w:r>
    </w:p>
    <w:p w:rsidR="00000000" w:rsidDel="00000000" w:rsidP="00000000" w:rsidRDefault="00000000" w:rsidRPr="00000000" w14:paraId="00000388">
      <w:pPr>
        <w:rPr/>
      </w:pPr>
      <w:r w:rsidDel="00000000" w:rsidR="00000000" w:rsidRPr="00000000">
        <w:rPr>
          <w:rtl w:val="0"/>
        </w:rPr>
        <w:t xml:space="preserve">- **AI Grow Coach:** Personalized, proactive advice—AI “flies in” to suggest tweaks, new products, or troubleshooting.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E. AR/VR Immersion</w:t>
      </w:r>
    </w:p>
    <w:p w:rsidR="00000000" w:rsidDel="00000000" w:rsidP="00000000" w:rsidRDefault="00000000" w:rsidRPr="00000000" w14:paraId="0000038B">
      <w:pPr>
        <w:rPr/>
      </w:pPr>
      <w:r w:rsidDel="00000000" w:rsidR="00000000" w:rsidRPr="00000000">
        <w:rPr>
          <w:rtl w:val="0"/>
        </w:rPr>
        <w:t xml:space="preserve">- **AR Portal Placement:** Place real-world portals on walls, floors, or objects to enter your nebula via phone or headset.</w:t>
      </w:r>
    </w:p>
    <w:p w:rsidR="00000000" w:rsidDel="00000000" w:rsidP="00000000" w:rsidRDefault="00000000" w:rsidRPr="00000000" w14:paraId="0000038C">
      <w:pPr>
        <w:rPr/>
      </w:pPr>
      <w:r w:rsidDel="00000000" w:rsidR="00000000" w:rsidRPr="00000000">
        <w:rPr>
          <w:rtl w:val="0"/>
        </w:rPr>
        <w:t xml:space="preserve">- **VR Full Dive:** Float in zero gravity, interact with all features, and access multi-user shared spaces with voice and spatial audio.</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22. Gamification &amp; Engagement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**XP &amp; Progression:** Earn experience, unlock new themes, AI personas, or nebula effects through exploration, creation, or reviews.</w:t>
      </w:r>
    </w:p>
    <w:p w:rsidR="00000000" w:rsidDel="00000000" w:rsidP="00000000" w:rsidRDefault="00000000" w:rsidRPr="00000000" w14:paraId="00000393">
      <w:pPr>
        <w:rPr/>
      </w:pPr>
      <w:r w:rsidDel="00000000" w:rsidR="00000000" w:rsidRPr="00000000">
        <w:rPr>
          <w:rtl w:val="0"/>
        </w:rPr>
        <w:t xml:space="preserve">- **Collectibles &amp; Achievements:** Unique badges, NFT trophies, “world seeds” (unlockable content), and time-limited event rewards.</w:t>
      </w:r>
    </w:p>
    <w:p w:rsidR="00000000" w:rsidDel="00000000" w:rsidP="00000000" w:rsidRDefault="00000000" w:rsidRPr="00000000" w14:paraId="00000394">
      <w:pPr>
        <w:rPr/>
      </w:pPr>
      <w:r w:rsidDel="00000000" w:rsidR="00000000" w:rsidRPr="00000000">
        <w:rPr>
          <w:rtl w:val="0"/>
        </w:rPr>
        <w:t xml:space="preserve">- **Quests &amp; Challenges:** Daily/weekly quests for users and creators (e.g., visit 3 new islands, design a product, attend an event).</w:t>
      </w:r>
    </w:p>
    <w:p w:rsidR="00000000" w:rsidDel="00000000" w:rsidP="00000000" w:rsidRDefault="00000000" w:rsidRPr="00000000" w14:paraId="00000395">
      <w:pPr>
        <w:rPr/>
      </w:pPr>
      <w:r w:rsidDel="00000000" w:rsidR="00000000" w:rsidRPr="00000000">
        <w:rPr>
          <w:rtl w:val="0"/>
        </w:rPr>
        <w:t xml:space="preserve">- **Leaderboard Constellations:** Visualize top creators, mentors, buyers, and explorers in orbiting honor clusters.</w:t>
      </w:r>
    </w:p>
    <w:p w:rsidR="00000000" w:rsidDel="00000000" w:rsidP="00000000" w:rsidRDefault="00000000" w:rsidRPr="00000000" w14:paraId="00000396">
      <w:pPr>
        <w:rPr/>
      </w:pPr>
      <w:r w:rsidDel="00000000" w:rsidR="00000000" w:rsidRPr="00000000">
        <w:rPr>
          <w:rtl w:val="0"/>
        </w:rPr>
        <w:t xml:space="preserve">- **Easter Eggs:** Hidden portals, AI jokes, or rare floating objects—discoverable through experimentation or community clues.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23. Accessibility &amp; Inclusivity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**Voice Navigation:** Full voice command support (input, navigation, AI chat).</w:t>
      </w:r>
    </w:p>
    <w:p w:rsidR="00000000" w:rsidDel="00000000" w:rsidP="00000000" w:rsidRDefault="00000000" w:rsidRPr="00000000" w14:paraId="0000039D">
      <w:pPr>
        <w:rPr/>
      </w:pPr>
      <w:r w:rsidDel="00000000" w:rsidR="00000000" w:rsidRPr="00000000">
        <w:rPr>
          <w:rtl w:val="0"/>
        </w:rPr>
        <w:t xml:space="preserve">- **Screen Reader &amp; High Contrast Modes:** ARIA labels, text-to-speech, and colorblind-friendly themes.</w:t>
      </w:r>
    </w:p>
    <w:p w:rsidR="00000000" w:rsidDel="00000000" w:rsidP="00000000" w:rsidRDefault="00000000" w:rsidRPr="00000000" w14:paraId="0000039E">
      <w:pPr>
        <w:rPr/>
      </w:pPr>
      <w:r w:rsidDel="00000000" w:rsidR="00000000" w:rsidRPr="00000000">
        <w:rPr>
          <w:rtl w:val="0"/>
        </w:rPr>
        <w:t xml:space="preserve">- **One-Hand/Low-Mobility Controls:** Simplified gesture sets, “autopilot” browsing, dwell-to-select options.</w:t>
      </w:r>
    </w:p>
    <w:p w:rsidR="00000000" w:rsidDel="00000000" w:rsidP="00000000" w:rsidRDefault="00000000" w:rsidRPr="00000000" w14:paraId="0000039F">
      <w:pPr>
        <w:rPr/>
      </w:pPr>
      <w:r w:rsidDel="00000000" w:rsidR="00000000" w:rsidRPr="00000000">
        <w:rPr>
          <w:rtl w:val="0"/>
        </w:rPr>
        <w:t xml:space="preserve">- **Language Localization:** Real-time translation, AI-powered localization for products, chat, legal, and voice.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24. Security, Privacy &amp; Data Ownership</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**Decentralized Identity (DID):** User-controlled identity, portable across metaverse platforms.</w:t>
      </w:r>
    </w:p>
    <w:p w:rsidR="00000000" w:rsidDel="00000000" w:rsidP="00000000" w:rsidRDefault="00000000" w:rsidRPr="00000000" w14:paraId="000003A6">
      <w:pPr>
        <w:rPr/>
      </w:pPr>
      <w:r w:rsidDel="00000000" w:rsidR="00000000" w:rsidRPr="00000000">
        <w:rPr>
          <w:rtl w:val="0"/>
        </w:rPr>
        <w:t xml:space="preserve">- **End-to-End Encryption:** For chat, transactions, and sensitive data.</w:t>
      </w:r>
    </w:p>
    <w:p w:rsidR="00000000" w:rsidDel="00000000" w:rsidP="00000000" w:rsidRDefault="00000000" w:rsidRPr="00000000" w14:paraId="000003A7">
      <w:pPr>
        <w:rPr/>
      </w:pPr>
      <w:r w:rsidDel="00000000" w:rsidR="00000000" w:rsidRPr="00000000">
        <w:rPr>
          <w:rtl w:val="0"/>
        </w:rPr>
        <w:t xml:space="preserve">- **Consent Management:** Transparent, interactive controls for all data collection, sharing, and analytics.</w:t>
      </w:r>
    </w:p>
    <w:p w:rsidR="00000000" w:rsidDel="00000000" w:rsidP="00000000" w:rsidRDefault="00000000" w:rsidRPr="00000000" w14:paraId="000003A8">
      <w:pPr>
        <w:rPr/>
      </w:pPr>
      <w:r w:rsidDel="00000000" w:rsidR="00000000" w:rsidRPr="00000000">
        <w:rPr>
          <w:rtl w:val="0"/>
        </w:rPr>
        <w:t xml:space="preserve">- **Data Portability:** Users can export/import their persona, nebula settings, assets, and history.</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25. Open Platform &amp; Developer Ecosystem</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**SDK/API Docs:** Full JavaScript/Python SDK, open API for custom islands, AI plugins, or device integration.</w:t>
      </w:r>
    </w:p>
    <w:p w:rsidR="00000000" w:rsidDel="00000000" w:rsidP="00000000" w:rsidRDefault="00000000" w:rsidRPr="00000000" w14:paraId="000003AF">
      <w:pPr>
        <w:rPr/>
      </w:pPr>
      <w:r w:rsidDel="00000000" w:rsidR="00000000" w:rsidRPr="00000000">
        <w:rPr>
          <w:rtl w:val="0"/>
        </w:rPr>
        <w:t xml:space="preserve">- **Marketplace for Extensions:** Discover, rate, and install new nebula features or branded experiences.</w:t>
      </w:r>
    </w:p>
    <w:p w:rsidR="00000000" w:rsidDel="00000000" w:rsidP="00000000" w:rsidRDefault="00000000" w:rsidRPr="00000000" w14:paraId="000003B0">
      <w:pPr>
        <w:rPr/>
      </w:pPr>
      <w:r w:rsidDel="00000000" w:rsidR="00000000" w:rsidRPr="00000000">
        <w:rPr>
          <w:rtl w:val="0"/>
        </w:rPr>
        <w:t xml:space="preserve">- **Hackathons &amp; Bounties:** Regular events for creators and devs; winning features fast-tracked into the main nebula.</w:t>
      </w:r>
    </w:p>
    <w:p w:rsidR="00000000" w:rsidDel="00000000" w:rsidP="00000000" w:rsidRDefault="00000000" w:rsidRPr="00000000" w14:paraId="000003B1">
      <w:pPr>
        <w:rPr/>
      </w:pPr>
      <w:r w:rsidDel="00000000" w:rsidR="00000000" w:rsidRPr="00000000">
        <w:rPr>
          <w:rtl w:val="0"/>
        </w:rPr>
        <w:t xml:space="preserve">- **Community Governance:** Proposals and voting for new features, policies, or partnerships.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26. Example Advanced Module: “Grow Room AR Designer”</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**UI:** Drag and drop grow lights, sensors, fans, and planters in AR; see real-time IoT data overlays.</w:t>
      </w:r>
    </w:p>
    <w:p w:rsidR="00000000" w:rsidDel="00000000" w:rsidP="00000000" w:rsidRDefault="00000000" w:rsidRPr="00000000" w14:paraId="000003B8">
      <w:pPr>
        <w:rPr/>
      </w:pPr>
      <w:r w:rsidDel="00000000" w:rsidR="00000000" w:rsidRPr="00000000">
        <w:rPr>
          <w:rtl w:val="0"/>
        </w:rPr>
        <w:t xml:space="preserve">- **AI Advisor:** “Ghosted” GanjaGuru avatar walks users through best-practice setup, efficiency, and stealth tips.</w:t>
      </w:r>
    </w:p>
    <w:p w:rsidR="00000000" w:rsidDel="00000000" w:rsidP="00000000" w:rsidRDefault="00000000" w:rsidRPr="00000000" w14:paraId="000003B9">
      <w:pPr>
        <w:rPr/>
      </w:pPr>
      <w:r w:rsidDel="00000000" w:rsidR="00000000" w:rsidRPr="00000000">
        <w:rPr>
          <w:rtl w:val="0"/>
        </w:rPr>
        <w:t xml:space="preserve">- **Blueprint Export:** Save, print, or 3D-print your design; order all needed gear with a single click.</w:t>
      </w:r>
    </w:p>
    <w:p w:rsidR="00000000" w:rsidDel="00000000" w:rsidP="00000000" w:rsidRDefault="00000000" w:rsidRPr="00000000" w14:paraId="000003BA">
      <w:pPr>
        <w:rPr/>
      </w:pPr>
      <w:r w:rsidDel="00000000" w:rsidR="00000000" w:rsidRPr="00000000">
        <w:rPr>
          <w:rtl w:val="0"/>
        </w:rPr>
        <w:t xml:space="preserve">- **Showcase &amp; Share:** Publish </w:t>
      </w:r>
      <w:r w:rsidDel="00000000" w:rsidR="00000000" w:rsidRPr="00000000">
        <w:rPr>
          <w:rtl w:val="0"/>
          <w:rPrChange w:author="Ray Meadows" w:id="1" w:date="2025-06-19T13:29:14Z">
            <w:rPr/>
          </w:rPrChange>
        </w:rPr>
        <w:t xml:space="preserve">your grow room</w:t>
      </w:r>
      <w:r w:rsidDel="00000000" w:rsidR="00000000" w:rsidRPr="00000000">
        <w:rPr>
          <w:rtl w:val="0"/>
        </w:rPr>
        <w:t xml:space="preserve"> for others to explore, rate, or clone.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27. Example Advanced Module: “Creator/Brand Portal”</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**No-Code Builder:** Drag-and-drop tools for building custom islands, product pages, or virtual storefronts.</w:t>
      </w:r>
    </w:p>
    <w:p w:rsidR="00000000" w:rsidDel="00000000" w:rsidP="00000000" w:rsidRDefault="00000000" w:rsidRPr="00000000" w14:paraId="000003C1">
      <w:pPr>
        <w:rPr/>
      </w:pPr>
      <w:r w:rsidDel="00000000" w:rsidR="00000000" w:rsidRPr="00000000">
        <w:rPr>
          <w:rtl w:val="0"/>
        </w:rPr>
        <w:t xml:space="preserve">- **Revenue Split:** Automated payout, affiliate links, and creator rewards.</w:t>
      </w:r>
    </w:p>
    <w:p w:rsidR="00000000" w:rsidDel="00000000" w:rsidP="00000000" w:rsidRDefault="00000000" w:rsidRPr="00000000" w14:paraId="000003C2">
      <w:pPr>
        <w:rPr/>
      </w:pPr>
      <w:r w:rsidDel="00000000" w:rsidR="00000000" w:rsidRPr="00000000">
        <w:rPr>
          <w:rtl w:val="0"/>
        </w:rPr>
        <w:t xml:space="preserve">- **Analytics Dashboard:** Live stats on foot traffic, sales, engagement, and NFT drops.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28. Launch &amp; Growth Hacking</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**“Invite a Friend” Portals:** Viral referral system; unlock rare cosmetics or NFTs for both users.</w:t>
      </w:r>
    </w:p>
    <w:p w:rsidR="00000000" w:rsidDel="00000000" w:rsidP="00000000" w:rsidRDefault="00000000" w:rsidRPr="00000000" w14:paraId="000003C9">
      <w:pPr>
        <w:rPr/>
      </w:pPr>
      <w:r w:rsidDel="00000000" w:rsidR="00000000" w:rsidRPr="00000000">
        <w:rPr>
          <w:rtl w:val="0"/>
        </w:rPr>
        <w:t xml:space="preserve">- **Influencer/Brand Partnerships:** Early access for key voices in cannabis, AR/VR, and tech.</w:t>
      </w:r>
    </w:p>
    <w:p w:rsidR="00000000" w:rsidDel="00000000" w:rsidP="00000000" w:rsidRDefault="00000000" w:rsidRPr="00000000" w14:paraId="000003CA">
      <w:pPr>
        <w:rPr/>
      </w:pPr>
      <w:r w:rsidDel="00000000" w:rsidR="00000000" w:rsidRPr="00000000">
        <w:rPr>
          <w:rtl w:val="0"/>
        </w:rPr>
        <w:t xml:space="preserve">- **Content-Driven Marketing:** Shareable 3D experiences, AR previews, and event teasers.</w:t>
      </w:r>
    </w:p>
    <w:p w:rsidR="00000000" w:rsidDel="00000000" w:rsidP="00000000" w:rsidRDefault="00000000" w:rsidRPr="00000000" w14:paraId="000003CB">
      <w:pPr>
        <w:rPr/>
      </w:pPr>
      <w:r w:rsidDel="00000000" w:rsidR="00000000" w:rsidRPr="00000000">
        <w:rPr>
          <w:rtl w:val="0"/>
        </w:rPr>
        <w:t xml:space="preserve">- **Global Rollout:** Launch in cannabis-friendly regions first, expand as laws and partnerships allow.</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29. Continuous Iteration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**Live AI Monitoring:** GanjaGuru adapts to user feedback, engagement, and world trends weekly.</w:t>
      </w:r>
    </w:p>
    <w:p w:rsidR="00000000" w:rsidDel="00000000" w:rsidP="00000000" w:rsidRDefault="00000000" w:rsidRPr="00000000" w14:paraId="000003D2">
      <w:pPr>
        <w:rPr/>
      </w:pPr>
      <w:r w:rsidDel="00000000" w:rsidR="00000000" w:rsidRPr="00000000">
        <w:rPr>
          <w:rtl w:val="0"/>
        </w:rPr>
        <w:t xml:space="preserve">- **User-Created Surveys:** Users suggest new features, vote, and see rapid implementation.</w:t>
      </w:r>
    </w:p>
    <w:p w:rsidR="00000000" w:rsidDel="00000000" w:rsidP="00000000" w:rsidRDefault="00000000" w:rsidRPr="00000000" w14:paraId="000003D3">
      <w:pPr>
        <w:rPr/>
      </w:pPr>
      <w:r w:rsidDel="00000000" w:rsidR="00000000" w:rsidRPr="00000000">
        <w:rPr>
          <w:rtl w:val="0"/>
        </w:rPr>
        <w:t xml:space="preserve">- **Regular “Patch Notes”:** In-world updates, changelogs, and seasonal events keep the nebula evolving.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````markdown name=GanjaGuru_NextSteps5.md</w:t>
      </w:r>
    </w:p>
    <w:p w:rsidR="00000000" w:rsidDel="00000000" w:rsidP="00000000" w:rsidRDefault="00000000" w:rsidRPr="00000000" w14:paraId="000003D6">
      <w:pPr>
        <w:rPr/>
      </w:pPr>
      <w:r w:rsidDel="00000000" w:rsidR="00000000" w:rsidRPr="00000000">
        <w:rPr>
          <w:rtl w:val="0"/>
        </w:rPr>
        <w:t xml:space="preserve"># The GanjaGuru: Gravity-Gone Platform — NEXT STEPS (Part 5)</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30. Full End-to-End User Flow Example: "Eco Ganja Shopping Journey"</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Step 1: Entry and Onboarding</w:t>
      </w:r>
    </w:p>
    <w:p w:rsidR="00000000" w:rsidDel="00000000" w:rsidP="00000000" w:rsidRDefault="00000000" w:rsidRPr="00000000" w14:paraId="000003DD">
      <w:pPr>
        <w:rPr/>
      </w:pPr>
      <w:r w:rsidDel="00000000" w:rsidR="00000000" w:rsidRPr="00000000">
        <w:rPr>
          <w:rtl w:val="0"/>
        </w:rPr>
        <w:t xml:space="preserve">- **User lands** in the nebula via mobile browser, AR headset, or desktop.</w:t>
      </w:r>
    </w:p>
    <w:p w:rsidR="00000000" w:rsidDel="00000000" w:rsidP="00000000" w:rsidRDefault="00000000" w:rsidRPr="00000000" w14:paraId="000003DE">
      <w:pPr>
        <w:rPr/>
      </w:pPr>
      <w:r w:rsidDel="00000000" w:rsidR="00000000" w:rsidRPr="00000000">
        <w:rPr>
          <w:rtl w:val="0"/>
        </w:rPr>
        <w:t xml:space="preserve">- **AI GanjaGuru greets** user with voice and animated avatar, detects region and time.</w:t>
      </w:r>
    </w:p>
    <w:p w:rsidR="00000000" w:rsidDel="00000000" w:rsidP="00000000" w:rsidRDefault="00000000" w:rsidRPr="00000000" w14:paraId="000003DF">
      <w:pPr>
        <w:rPr/>
      </w:pPr>
      <w:r w:rsidDel="00000000" w:rsidR="00000000" w:rsidRPr="00000000">
        <w:rPr>
          <w:rtl w:val="0"/>
        </w:rPr>
        <w:t xml:space="preserve">- **Quick onboarding:** Avatar selection, compliance check, and “What brings you here?” intent prompt.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Step 2: Intent-Based Nebula Morphing</w:t>
      </w:r>
    </w:p>
    <w:p w:rsidR="00000000" w:rsidDel="00000000" w:rsidP="00000000" w:rsidRDefault="00000000" w:rsidRPr="00000000" w14:paraId="000003E2">
      <w:pPr>
        <w:rPr/>
      </w:pPr>
      <w:r w:rsidDel="00000000" w:rsidR="00000000" w:rsidRPr="00000000">
        <w:rPr>
          <w:rtl w:val="0"/>
        </w:rPr>
        <w:t xml:space="preserve">- **Nebula rearranges** to foreground eco-friendly cannabis products and shops, based </w:t>
      </w:r>
      <w:ins w:author="Ray Meadows" w:id="2" w:date="2025-06-19T13:29:17Z">
        <w:r w:rsidDel="00000000" w:rsidR="00000000" w:rsidRPr="00000000">
          <w:rPr>
            <w:rtl w:val="0"/>
          </w:rPr>
          <w:t xml:space="preserve">on the user's</w:t>
        </w:r>
      </w:ins>
      <w:del w:author="Ray Meadows" w:id="2" w:date="2025-06-19T13:29:17Z">
        <w:r w:rsidDel="00000000" w:rsidR="00000000" w:rsidRPr="00000000">
          <w:rPr>
            <w:rtl w:val="0"/>
          </w:rPr>
          <w:delText xml:space="preserve">on user’s</w:delText>
        </w:r>
      </w:del>
      <w:r w:rsidDel="00000000" w:rsidR="00000000" w:rsidRPr="00000000">
        <w:rPr>
          <w:rtl w:val="0"/>
        </w:rPr>
        <w:t xml:space="preserve"> stated goal.</w:t>
      </w:r>
    </w:p>
    <w:p w:rsidR="00000000" w:rsidDel="00000000" w:rsidP="00000000" w:rsidRDefault="00000000" w:rsidRPr="00000000" w14:paraId="000003E3">
      <w:pPr>
        <w:rPr/>
      </w:pPr>
      <w:r w:rsidDel="00000000" w:rsidR="00000000" w:rsidRPr="00000000">
        <w:rPr>
          <w:rtl w:val="0"/>
        </w:rPr>
        <w:t xml:space="preserve">- **Ambient theme shifts** to green/gold neon with nature-inspired audio.</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Step 3: Product Discovery &amp; Interaction</w:t>
      </w:r>
    </w:p>
    <w:p w:rsidR="00000000" w:rsidDel="00000000" w:rsidP="00000000" w:rsidRDefault="00000000" w:rsidRPr="00000000" w14:paraId="000003E6">
      <w:pPr>
        <w:rPr/>
      </w:pPr>
      <w:r w:rsidDel="00000000" w:rsidR="00000000" w:rsidRPr="00000000">
        <w:rPr>
          <w:rtl w:val="0"/>
        </w:rPr>
        <w:t xml:space="preserve">- **User thrusts forward** (gesture, voice, or drag) and approaches a floating “Eco Strains” island.</w:t>
      </w:r>
    </w:p>
    <w:p w:rsidR="00000000" w:rsidDel="00000000" w:rsidP="00000000" w:rsidRDefault="00000000" w:rsidRPr="00000000" w14:paraId="000003E7">
      <w:pPr>
        <w:rPr/>
      </w:pPr>
      <w:r w:rsidDel="00000000" w:rsidR="00000000" w:rsidRPr="00000000">
        <w:rPr>
          <w:rtl w:val="0"/>
        </w:rPr>
        <w:t xml:space="preserve">- **Product orbs** hover and rotate, displaying 3D/AR previews and sustainability stats.</w:t>
      </w:r>
    </w:p>
    <w:p w:rsidR="00000000" w:rsidDel="00000000" w:rsidP="00000000" w:rsidRDefault="00000000" w:rsidRPr="00000000" w14:paraId="000003E8">
      <w:pPr>
        <w:rPr/>
      </w:pPr>
      <w:r w:rsidDel="00000000" w:rsidR="00000000" w:rsidRPr="00000000">
        <w:rPr>
          <w:rtl w:val="0"/>
        </w:rPr>
        <w:t xml:space="preserve">- **User voice command:** “Show me the most sustainable indica.”</w:t>
      </w:r>
    </w:p>
    <w:p w:rsidR="00000000" w:rsidDel="00000000" w:rsidP="00000000" w:rsidRDefault="00000000" w:rsidRPr="00000000" w14:paraId="000003E9">
      <w:pPr>
        <w:rPr/>
      </w:pPr>
      <w:r w:rsidDel="00000000" w:rsidR="00000000" w:rsidRPr="00000000">
        <w:rPr>
          <w:rtl w:val="0"/>
        </w:rPr>
        <w:t xml:space="preserve">- **AI filters** results, floats top picks closer, and highlights social proof and eco-badges.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Step 4: Social &amp; Collaboration</w:t>
      </w:r>
    </w:p>
    <w:p w:rsidR="00000000" w:rsidDel="00000000" w:rsidP="00000000" w:rsidRDefault="00000000" w:rsidRPr="00000000" w14:paraId="000003EC">
      <w:pPr>
        <w:rPr/>
      </w:pPr>
      <w:r w:rsidDel="00000000" w:rsidR="00000000" w:rsidRPr="00000000">
        <w:rPr>
          <w:rtl w:val="0"/>
        </w:rPr>
        <w:t xml:space="preserve">- **Invite friend:** </w:t>
      </w:r>
      <w:ins w:author="Ray Meadows" w:id="3" w:date="2025-06-19T13:29:20Z">
        <w:r w:rsidDel="00000000" w:rsidR="00000000" w:rsidRPr="00000000">
          <w:rPr>
            <w:rtl w:val="0"/>
          </w:rPr>
          <w:t xml:space="preserve">The user</w:t>
        </w:r>
      </w:ins>
      <w:del w:author="Ray Meadows" w:id="3" w:date="2025-06-19T13:29:20Z">
        <w:r w:rsidDel="00000000" w:rsidR="00000000" w:rsidRPr="00000000">
          <w:rPr>
            <w:rtl w:val="0"/>
          </w:rPr>
          <w:delText xml:space="preserve">User</w:delText>
        </w:r>
      </w:del>
      <w:r w:rsidDel="00000000" w:rsidR="00000000" w:rsidRPr="00000000">
        <w:rPr>
          <w:rtl w:val="0"/>
        </w:rPr>
        <w:t xml:space="preserve"> taps a portal, </w:t>
      </w:r>
      <w:ins w:author="Ray Meadows" w:id="4" w:date="2025-06-19T13:29:23Z">
        <w:r w:rsidDel="00000000" w:rsidR="00000000" w:rsidRPr="00000000">
          <w:rPr>
            <w:rtl w:val="0"/>
          </w:rPr>
          <w:t xml:space="preserve">sends an AR invite</w:t>
        </w:r>
      </w:ins>
      <w:del w:author="Ray Meadows" w:id="4" w:date="2025-06-19T13:29:23Z">
        <w:r w:rsidDel="00000000" w:rsidR="00000000" w:rsidRPr="00000000">
          <w:rPr>
            <w:rtl w:val="0"/>
          </w:rPr>
          <w:delText xml:space="preserve">sends AR invite</w:delText>
        </w:r>
      </w:del>
      <w:r w:rsidDel="00000000" w:rsidR="00000000" w:rsidRPr="00000000">
        <w:rPr>
          <w:rtl w:val="0"/>
        </w:rPr>
        <w:t xml:space="preserve"> link. Friend’s avatar materializes for co-browsing.</w:t>
      </w:r>
    </w:p>
    <w:p w:rsidR="00000000" w:rsidDel="00000000" w:rsidP="00000000" w:rsidRDefault="00000000" w:rsidRPr="00000000" w14:paraId="000003ED">
      <w:pPr>
        <w:rPr/>
      </w:pPr>
      <w:r w:rsidDel="00000000" w:rsidR="00000000" w:rsidRPr="00000000">
        <w:rPr>
          <w:rtl w:val="0"/>
        </w:rPr>
        <w:t xml:space="preserve">- **Co-shopping:** Both users can “grab” orbs, vote, and chat in a shared mini-constellation.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Step 5: Customization &amp; Checkout</w:t>
      </w:r>
    </w:p>
    <w:p w:rsidR="00000000" w:rsidDel="00000000" w:rsidP="00000000" w:rsidRDefault="00000000" w:rsidRPr="00000000" w14:paraId="000003F0">
      <w:pPr>
        <w:rPr/>
      </w:pPr>
      <w:r w:rsidDel="00000000" w:rsidR="00000000" w:rsidRPr="00000000">
        <w:rPr>
          <w:rtl w:val="0"/>
        </w:rPr>
        <w:t xml:space="preserve">- **Customization:** User morphs product packaging, adds a print-on-demand eco-accessory.</w:t>
      </w:r>
    </w:p>
    <w:p w:rsidR="00000000" w:rsidDel="00000000" w:rsidP="00000000" w:rsidRDefault="00000000" w:rsidRPr="00000000" w14:paraId="000003F1">
      <w:pPr>
        <w:rPr/>
      </w:pPr>
      <w:r w:rsidDel="00000000" w:rsidR="00000000" w:rsidRPr="00000000">
        <w:rPr>
          <w:rtl w:val="0"/>
        </w:rPr>
        <w:t xml:space="preserve">- **Checkout:** Transaction occurs in a floating AR “transaction orb” (voice, touch, or crypto).</w:t>
      </w:r>
    </w:p>
    <w:p w:rsidR="00000000" w:rsidDel="00000000" w:rsidP="00000000" w:rsidRDefault="00000000" w:rsidRPr="00000000" w14:paraId="000003F2">
      <w:pPr>
        <w:rPr/>
      </w:pPr>
      <w:r w:rsidDel="00000000" w:rsidR="00000000" w:rsidRPr="00000000">
        <w:rPr>
          <w:rtl w:val="0"/>
        </w:rPr>
        <w:t xml:space="preserve">- **NFT eco-reward:** </w:t>
      </w:r>
      <w:ins w:author="Ray Meadows" w:id="5" w:date="2025-06-19T13:29:26Z">
        <w:r w:rsidDel="00000000" w:rsidR="00000000" w:rsidRPr="00000000">
          <w:rPr>
            <w:rtl w:val="0"/>
          </w:rPr>
          <w:t xml:space="preserve">The user</w:t>
        </w:r>
      </w:ins>
      <w:del w:author="Ray Meadows" w:id="5" w:date="2025-06-19T13:29:26Z">
        <w:r w:rsidDel="00000000" w:rsidR="00000000" w:rsidRPr="00000000">
          <w:rPr>
            <w:rtl w:val="0"/>
          </w:rPr>
          <w:delText xml:space="preserve">User</w:delText>
        </w:r>
      </w:del>
      <w:r w:rsidDel="00000000" w:rsidR="00000000" w:rsidRPr="00000000">
        <w:rPr>
          <w:rtl w:val="0"/>
        </w:rPr>
        <w:t xml:space="preserve"> receives a digital collectible for sustainable purchases.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Step 6: Delivery &amp; Live Tracking</w:t>
      </w:r>
    </w:p>
    <w:p w:rsidR="00000000" w:rsidDel="00000000" w:rsidP="00000000" w:rsidRDefault="00000000" w:rsidRPr="00000000" w14:paraId="000003F5">
      <w:pPr>
        <w:rPr/>
      </w:pPr>
      <w:r w:rsidDel="00000000" w:rsidR="00000000" w:rsidRPr="00000000">
        <w:rPr>
          <w:rtl w:val="0"/>
        </w:rPr>
        <w:t xml:space="preserve">- **Map-dot globe:** </w:t>
      </w:r>
      <w:ins w:author="Ray Meadows" w:id="6" w:date="2025-06-19T13:29:28Z">
        <w:r w:rsidDel="00000000" w:rsidR="00000000" w:rsidRPr="00000000">
          <w:rPr>
            <w:rtl w:val="0"/>
          </w:rPr>
          <w:t xml:space="preserve">The user</w:t>
        </w:r>
      </w:ins>
      <w:del w:author="Ray Meadows" w:id="6" w:date="2025-06-19T13:29:28Z">
        <w:r w:rsidDel="00000000" w:rsidR="00000000" w:rsidRPr="00000000">
          <w:rPr>
            <w:rtl w:val="0"/>
          </w:rPr>
          <w:delText xml:space="preserve">User</w:delText>
        </w:r>
      </w:del>
      <w:r w:rsidDel="00000000" w:rsidR="00000000" w:rsidRPr="00000000">
        <w:rPr>
          <w:rtl w:val="0"/>
        </w:rPr>
        <w:t xml:space="preserve"> sees real-time delivery progress as a glowing orb approaches their home.</w:t>
      </w:r>
    </w:p>
    <w:p w:rsidR="00000000" w:rsidDel="00000000" w:rsidP="00000000" w:rsidRDefault="00000000" w:rsidRPr="00000000" w14:paraId="000003F6">
      <w:pPr>
        <w:rPr/>
      </w:pPr>
      <w:r w:rsidDel="00000000" w:rsidR="00000000" w:rsidRPr="00000000">
        <w:rPr>
          <w:rtl w:val="0"/>
        </w:rPr>
        <w:t xml:space="preserve">- **Smart notifications:** AI offers eco-tips for product use and disposal.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Step 7: Post-Purchase Engagement</w:t>
      </w:r>
    </w:p>
    <w:p w:rsidR="00000000" w:rsidDel="00000000" w:rsidP="00000000" w:rsidRDefault="00000000" w:rsidRPr="00000000" w14:paraId="000003F9">
      <w:pPr>
        <w:rPr/>
      </w:pPr>
      <w:r w:rsidDel="00000000" w:rsidR="00000000" w:rsidRPr="00000000">
        <w:rPr>
          <w:rtl w:val="0"/>
        </w:rPr>
        <w:t xml:space="preserve">- **Feedback orb:** Easy rating, review, and suggestion loop.</w:t>
      </w:r>
    </w:p>
    <w:p w:rsidR="00000000" w:rsidDel="00000000" w:rsidP="00000000" w:rsidRDefault="00000000" w:rsidRPr="00000000" w14:paraId="000003FA">
      <w:pPr>
        <w:rPr/>
      </w:pPr>
      <w:r w:rsidDel="00000000" w:rsidR="00000000" w:rsidRPr="00000000">
        <w:rPr>
          <w:rtl w:val="0"/>
        </w:rPr>
        <w:t xml:space="preserve">- **Quest unlocked:** “Eco Champion” badge, with new islands and exclusive event invitations.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31. Deep Dive: "Live Event Constellation" Module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Features</w:t>
      </w:r>
    </w:p>
    <w:p w:rsidR="00000000" w:rsidDel="00000000" w:rsidP="00000000" w:rsidRDefault="00000000" w:rsidRPr="00000000" w14:paraId="00000401">
      <w:pPr>
        <w:rPr/>
      </w:pPr>
      <w:r w:rsidDel="00000000" w:rsidR="00000000" w:rsidRPr="00000000">
        <w:rPr>
          <w:rtl w:val="0"/>
        </w:rPr>
        <w:t xml:space="preserve">- **3D event islands:** Virtual concerts, AMAs, classes, or release parties float dynamically in the nebula.</w:t>
      </w:r>
    </w:p>
    <w:p w:rsidR="00000000" w:rsidDel="00000000" w:rsidP="00000000" w:rsidRDefault="00000000" w:rsidRPr="00000000" w14:paraId="00000402">
      <w:pPr>
        <w:rPr/>
      </w:pPr>
      <w:r w:rsidDel="00000000" w:rsidR="00000000" w:rsidRPr="00000000">
        <w:rPr>
          <w:rtl w:val="0"/>
        </w:rPr>
        <w:t xml:space="preserve">- **One-click join:** Enter events </w:t>
      </w:r>
      <w:ins w:author="Ray Meadows" w:id="7" w:date="2025-06-19T13:29:33Z">
        <w:r w:rsidDel="00000000" w:rsidR="00000000" w:rsidRPr="00000000">
          <w:rPr>
            <w:rtl w:val="0"/>
          </w:rPr>
          <w:t xml:space="preserve">as an avatar</w:t>
        </w:r>
      </w:ins>
      <w:del w:author="Ray Meadows" w:id="7" w:date="2025-06-19T13:29:33Z">
        <w:r w:rsidDel="00000000" w:rsidR="00000000" w:rsidRPr="00000000">
          <w:rPr>
            <w:rtl w:val="0"/>
          </w:rPr>
          <w:delText xml:space="preserve">as avatar</w:delText>
        </w:r>
      </w:del>
      <w:r w:rsidDel="00000000" w:rsidR="00000000" w:rsidRPr="00000000">
        <w:rPr>
          <w:rtl w:val="0"/>
        </w:rPr>
        <w:t xml:space="preserve"> or “spectator ghost.”</w:t>
      </w:r>
    </w:p>
    <w:p w:rsidR="00000000" w:rsidDel="00000000" w:rsidP="00000000" w:rsidRDefault="00000000" w:rsidRPr="00000000" w14:paraId="00000403">
      <w:pPr>
        <w:rPr/>
      </w:pPr>
      <w:r w:rsidDel="00000000" w:rsidR="00000000" w:rsidRPr="00000000">
        <w:rPr>
          <w:rtl w:val="0"/>
        </w:rPr>
        <w:t xml:space="preserve">- **Spatial chat:** Proximity-based audio and message bubbles.</w:t>
      </w:r>
    </w:p>
    <w:p w:rsidR="00000000" w:rsidDel="00000000" w:rsidP="00000000" w:rsidRDefault="00000000" w:rsidRPr="00000000" w14:paraId="00000404">
      <w:pPr>
        <w:rPr/>
      </w:pPr>
      <w:r w:rsidDel="00000000" w:rsidR="00000000" w:rsidRPr="00000000">
        <w:rPr>
          <w:rtl w:val="0"/>
        </w:rPr>
        <w:t xml:space="preserve">- **Live NFT drops:** Collectibles float by during events, claimable by interaction or mini-game.</w:t>
      </w:r>
    </w:p>
    <w:p w:rsidR="00000000" w:rsidDel="00000000" w:rsidP="00000000" w:rsidRDefault="00000000" w:rsidRPr="00000000" w14:paraId="00000405">
      <w:pPr>
        <w:rPr/>
      </w:pPr>
      <w:r w:rsidDel="00000000" w:rsidR="00000000" w:rsidRPr="00000000">
        <w:rPr>
          <w:rtl w:val="0"/>
        </w:rPr>
        <w:t xml:space="preserve">- **Creator tools:** Schedule, promote, and monetize events. Full analytics dashboard for hosts.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Tech Stack</w:t>
      </w:r>
    </w:p>
    <w:p w:rsidR="00000000" w:rsidDel="00000000" w:rsidP="00000000" w:rsidRDefault="00000000" w:rsidRPr="00000000" w14:paraId="00000408">
      <w:pPr>
        <w:rPr/>
      </w:pPr>
      <w:r w:rsidDel="00000000" w:rsidR="00000000" w:rsidRPr="00000000">
        <w:rPr>
          <w:rtl w:val="0"/>
        </w:rPr>
        <w:t xml:space="preserve">- **WebRTC:** Real-time audio/video streaming.</w:t>
      </w:r>
    </w:p>
    <w:p w:rsidR="00000000" w:rsidDel="00000000" w:rsidP="00000000" w:rsidRDefault="00000000" w:rsidRPr="00000000" w14:paraId="00000409">
      <w:pPr>
        <w:rPr/>
      </w:pPr>
      <w:r w:rsidDel="00000000" w:rsidR="00000000" w:rsidRPr="00000000">
        <w:rPr>
          <w:rtl w:val="0"/>
        </w:rPr>
        <w:t xml:space="preserve">- **WebSockets:** Live event state and chat.</w:t>
      </w:r>
    </w:p>
    <w:p w:rsidR="00000000" w:rsidDel="00000000" w:rsidP="00000000" w:rsidRDefault="00000000" w:rsidRPr="00000000" w14:paraId="0000040A">
      <w:pPr>
        <w:rPr/>
      </w:pPr>
      <w:r w:rsidDel="00000000" w:rsidR="00000000" w:rsidRPr="00000000">
        <w:rPr>
          <w:rtl w:val="0"/>
        </w:rPr>
        <w:t xml:space="preserve">- **NFT minting:** Automatic event rewards.</w:t>
      </w:r>
    </w:p>
    <w:p w:rsidR="00000000" w:rsidDel="00000000" w:rsidP="00000000" w:rsidRDefault="00000000" w:rsidRPr="00000000" w14:paraId="0000040B">
      <w:pPr>
        <w:rPr/>
      </w:pPr>
      <w:r w:rsidDel="00000000" w:rsidR="00000000" w:rsidRPr="00000000">
        <w:rPr>
          <w:rtl w:val="0"/>
        </w:rPr>
        <w:t xml:space="preserve">- **Gamification engine:** Track engagement, distribute XP, badges, and loot.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32. Deep Dive: "Grow Room AR Designer" Module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User Flow</w:t>
      </w:r>
    </w:p>
    <w:p w:rsidR="00000000" w:rsidDel="00000000" w:rsidP="00000000" w:rsidRDefault="00000000" w:rsidRPr="00000000" w14:paraId="00000412">
      <w:pPr>
        <w:rPr/>
      </w:pPr>
      <w:r w:rsidDel="00000000" w:rsidR="00000000" w:rsidRPr="00000000">
        <w:rPr>
          <w:rtl w:val="0"/>
        </w:rPr>
        <w:t xml:space="preserve">- **Launch AR designer** </w:t>
      </w:r>
      <w:ins w:author="Ray Meadows" w:id="8" w:date="2025-06-19T13:29:36Z">
        <w:r w:rsidDel="00000000" w:rsidR="00000000" w:rsidRPr="00000000">
          <w:rPr>
            <w:rtl w:val="0"/>
          </w:rPr>
          <w:t xml:space="preserve">from the nebula</w:t>
        </w:r>
      </w:ins>
      <w:del w:author="Ray Meadows" w:id="8" w:date="2025-06-19T13:29:36Z">
        <w:r w:rsidDel="00000000" w:rsidR="00000000" w:rsidRPr="00000000">
          <w:rPr>
            <w:rtl w:val="0"/>
          </w:rPr>
          <w:delText xml:space="preserve">from nebula</w:delText>
        </w:r>
      </w:del>
      <w:r w:rsidDel="00000000" w:rsidR="00000000" w:rsidRPr="00000000">
        <w:rPr>
          <w:rtl w:val="0"/>
        </w:rPr>
        <w:t xml:space="preserve"> portal.</w:t>
      </w:r>
    </w:p>
    <w:p w:rsidR="00000000" w:rsidDel="00000000" w:rsidP="00000000" w:rsidRDefault="00000000" w:rsidRPr="00000000" w14:paraId="00000413">
      <w:pPr>
        <w:rPr/>
      </w:pPr>
      <w:r w:rsidDel="00000000" w:rsidR="00000000" w:rsidRPr="00000000">
        <w:rPr>
          <w:rtl w:val="0"/>
        </w:rPr>
        <w:t xml:space="preserve">- **Place, move, and scale** digital equipment in real-world space.</w:t>
      </w:r>
    </w:p>
    <w:p w:rsidR="00000000" w:rsidDel="00000000" w:rsidP="00000000" w:rsidRDefault="00000000" w:rsidRPr="00000000" w14:paraId="00000414">
      <w:pPr>
        <w:rPr/>
      </w:pPr>
      <w:r w:rsidDel="00000000" w:rsidR="00000000" w:rsidRPr="00000000">
        <w:rPr>
          <w:rtl w:val="0"/>
        </w:rPr>
        <w:t xml:space="preserve">- **Live IoT overlays:** See sensor data and recommendations as floating widgets.</w:t>
      </w:r>
    </w:p>
    <w:p w:rsidR="00000000" w:rsidDel="00000000" w:rsidP="00000000" w:rsidRDefault="00000000" w:rsidRPr="00000000" w14:paraId="00000415">
      <w:pPr>
        <w:rPr/>
      </w:pPr>
      <w:r w:rsidDel="00000000" w:rsidR="00000000" w:rsidRPr="00000000">
        <w:rPr>
          <w:rtl w:val="0"/>
        </w:rPr>
        <w:t xml:space="preserve">- **AI simulation:** Preview environmental changes and projected yields.</w:t>
      </w:r>
    </w:p>
    <w:p w:rsidR="00000000" w:rsidDel="00000000" w:rsidP="00000000" w:rsidRDefault="00000000" w:rsidRPr="00000000" w14:paraId="00000416">
      <w:pPr>
        <w:rPr/>
      </w:pPr>
      <w:r w:rsidDel="00000000" w:rsidR="00000000" w:rsidRPr="00000000">
        <w:rPr>
          <w:rtl w:val="0"/>
        </w:rPr>
        <w:t xml:space="preserve">- **Export/Order:** Instantly buy gear or print blueprints.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Tech Stack</w:t>
      </w:r>
    </w:p>
    <w:p w:rsidR="00000000" w:rsidDel="00000000" w:rsidP="00000000" w:rsidRDefault="00000000" w:rsidRPr="00000000" w14:paraId="00000419">
      <w:pPr>
        <w:rPr/>
      </w:pPr>
      <w:r w:rsidDel="00000000" w:rsidR="00000000" w:rsidRPr="00000000">
        <w:rPr>
          <w:rtl w:val="0"/>
        </w:rPr>
        <w:t xml:space="preserve">- **WebXR:** AR device support.</w:t>
      </w:r>
    </w:p>
    <w:p w:rsidR="00000000" w:rsidDel="00000000" w:rsidP="00000000" w:rsidRDefault="00000000" w:rsidRPr="00000000" w14:paraId="0000041A">
      <w:pPr>
        <w:rPr/>
      </w:pPr>
      <w:r w:rsidDel="00000000" w:rsidR="00000000" w:rsidRPr="00000000">
        <w:rPr>
          <w:rtl w:val="0"/>
        </w:rPr>
        <w:t xml:space="preserve">- **Three.js + physics engine:** Realistic placement, collision, and feedback.</w:t>
      </w:r>
    </w:p>
    <w:p w:rsidR="00000000" w:rsidDel="00000000" w:rsidP="00000000" w:rsidRDefault="00000000" w:rsidRPr="00000000" w14:paraId="0000041B">
      <w:pPr>
        <w:rPr/>
      </w:pPr>
      <w:r w:rsidDel="00000000" w:rsidR="00000000" w:rsidRPr="00000000">
        <w:rPr>
          <w:rtl w:val="0"/>
        </w:rPr>
        <w:t xml:space="preserve">- **IoT APIs:** Connect live devices and fetch data.</w:t>
      </w:r>
    </w:p>
    <w:p w:rsidR="00000000" w:rsidDel="00000000" w:rsidP="00000000" w:rsidRDefault="00000000" w:rsidRPr="00000000" w14:paraId="0000041C">
      <w:pPr>
        <w:rPr/>
      </w:pPr>
      <w:r w:rsidDel="00000000" w:rsidR="00000000" w:rsidRPr="00000000">
        <w:rPr>
          <w:rtl w:val="0"/>
        </w:rPr>
        <w:t xml:space="preserve">- **AI backend:** Real-time simulation and optimization.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33. Advanced Personalization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**Mood detection:** AI adapts nebula visuals, music, and recommendations </w:t>
      </w:r>
      <w:ins w:author="Ray Meadows" w:id="9" w:date="2025-06-19T13:29:39Z">
        <w:r w:rsidDel="00000000" w:rsidR="00000000" w:rsidRPr="00000000">
          <w:rPr>
            <w:rtl w:val="0"/>
          </w:rPr>
          <w:t xml:space="preserve">to the user's</w:t>
        </w:r>
      </w:ins>
      <w:del w:author="Ray Meadows" w:id="9" w:date="2025-06-19T13:29:39Z">
        <w:r w:rsidDel="00000000" w:rsidR="00000000" w:rsidRPr="00000000">
          <w:rPr>
            <w:rtl w:val="0"/>
          </w:rPr>
          <w:delText xml:space="preserve">to user’s</w:delText>
        </w:r>
      </w:del>
      <w:r w:rsidDel="00000000" w:rsidR="00000000" w:rsidRPr="00000000">
        <w:rPr>
          <w:rtl w:val="0"/>
        </w:rPr>
        <w:t xml:space="preserve"> emotional state (from voice/text/biofeedback).</w:t>
      </w:r>
    </w:p>
    <w:p w:rsidR="00000000" w:rsidDel="00000000" w:rsidP="00000000" w:rsidRDefault="00000000" w:rsidRPr="00000000" w14:paraId="00000423">
      <w:pPr>
        <w:rPr/>
      </w:pPr>
      <w:r w:rsidDel="00000000" w:rsidR="00000000" w:rsidRPr="00000000">
        <w:rPr>
          <w:rtl w:val="0"/>
        </w:rPr>
        <w:t xml:space="preserve">- **Persona evolution:** Frequent users unlock new AI “flavors,” nebula effects, and interaction styles.</w:t>
      </w:r>
    </w:p>
    <w:p w:rsidR="00000000" w:rsidDel="00000000" w:rsidP="00000000" w:rsidRDefault="00000000" w:rsidRPr="00000000" w14:paraId="00000424">
      <w:pPr>
        <w:rPr/>
      </w:pPr>
      <w:r w:rsidDel="00000000" w:rsidR="00000000" w:rsidRPr="00000000">
        <w:rPr>
          <w:rtl w:val="0"/>
        </w:rPr>
        <w:t xml:space="preserve">- **Dynamic achievements:** </w:t>
      </w:r>
      <w:ins w:author="Ray Meadows" w:id="10" w:date="2025-06-19T13:29:40Z">
        <w:r w:rsidDel="00000000" w:rsidR="00000000" w:rsidRPr="00000000">
          <w:rPr>
            <w:rtl w:val="0"/>
          </w:rPr>
          <w:t xml:space="preserve">The system</w:t>
        </w:r>
      </w:ins>
      <w:del w:author="Ray Meadows" w:id="10" w:date="2025-06-19T13:29:40Z">
        <w:r w:rsidDel="00000000" w:rsidR="00000000" w:rsidRPr="00000000">
          <w:rPr>
            <w:rtl w:val="0"/>
          </w:rPr>
          <w:delText xml:space="preserve">System</w:delText>
        </w:r>
      </w:del>
      <w:r w:rsidDel="00000000" w:rsidR="00000000" w:rsidRPr="00000000">
        <w:rPr>
          <w:rtl w:val="0"/>
        </w:rPr>
        <w:t xml:space="preserve"> generates unique quests, badges, or collectibles based on individual behavior.</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34. Accessibility Deep Dive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**Voice-first onboarding:** Every UI </w:t>
      </w:r>
      <w:ins w:author="Ray Meadows" w:id="11" w:date="2025-06-19T13:29:44Z">
        <w:r w:rsidDel="00000000" w:rsidR="00000000" w:rsidRPr="00000000">
          <w:rPr>
            <w:rtl w:val="0"/>
          </w:rPr>
          <w:t xml:space="preserve">element is accessible</w:t>
        </w:r>
      </w:ins>
      <w:del w:author="Ray Meadows" w:id="11" w:date="2025-06-19T13:29:44Z">
        <w:r w:rsidDel="00000000" w:rsidR="00000000" w:rsidRPr="00000000">
          <w:rPr>
            <w:rtl w:val="0"/>
          </w:rPr>
          <w:delText xml:space="preserve">element accessible</w:delText>
        </w:r>
      </w:del>
      <w:r w:rsidDel="00000000" w:rsidR="00000000" w:rsidRPr="00000000">
        <w:rPr>
          <w:rtl w:val="0"/>
        </w:rPr>
        <w:t xml:space="preserve"> via natural speech (“Take me to my orders,” “Show event calendar”).</w:t>
      </w:r>
    </w:p>
    <w:p w:rsidR="00000000" w:rsidDel="00000000" w:rsidP="00000000" w:rsidRDefault="00000000" w:rsidRPr="00000000" w14:paraId="0000042B">
      <w:pPr>
        <w:rPr/>
      </w:pPr>
      <w:r w:rsidDel="00000000" w:rsidR="00000000" w:rsidRPr="00000000">
        <w:rPr>
          <w:rtl w:val="0"/>
        </w:rPr>
        <w:t xml:space="preserve">- **Gesture alternatives:** Dwell, blink, or single tap for users with limited mobility.</w:t>
      </w:r>
    </w:p>
    <w:p w:rsidR="00000000" w:rsidDel="00000000" w:rsidP="00000000" w:rsidRDefault="00000000" w:rsidRPr="00000000" w14:paraId="0000042C">
      <w:pPr>
        <w:rPr/>
      </w:pPr>
      <w:r w:rsidDel="00000000" w:rsidR="00000000" w:rsidRPr="00000000">
        <w:rPr>
          <w:rtl w:val="0"/>
        </w:rPr>
        <w:t xml:space="preserve">- **Screen reader &amp; ARIA:** Full labeling and text alternatives for all 3D and AR elements.</w:t>
      </w:r>
    </w:p>
    <w:p w:rsidR="00000000" w:rsidDel="00000000" w:rsidP="00000000" w:rsidRDefault="00000000" w:rsidRPr="00000000" w14:paraId="0000042D">
      <w:pPr>
        <w:rPr/>
      </w:pPr>
      <w:r w:rsidDel="00000000" w:rsidR="00000000" w:rsidRPr="00000000">
        <w:rPr>
          <w:rtl w:val="0"/>
        </w:rPr>
        <w:t xml:space="preserve">- **Multilingual AI:** Real-time translation of chat, support, and product descriptions.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35. Onboarding &amp; Retention Growth Loops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**Gamified onboarding:** XP, badges, and unlocks for completing setup and first actions.</w:t>
      </w:r>
    </w:p>
    <w:p w:rsidR="00000000" w:rsidDel="00000000" w:rsidP="00000000" w:rsidRDefault="00000000" w:rsidRPr="00000000" w14:paraId="00000434">
      <w:pPr>
        <w:rPr/>
      </w:pPr>
      <w:r w:rsidDel="00000000" w:rsidR="00000000" w:rsidRPr="00000000">
        <w:rPr>
          <w:rtl w:val="0"/>
        </w:rPr>
        <w:t xml:space="preserve">- **Streak rewards:** Daily/weekly logins unlock new islands, themes, or NFTs.</w:t>
      </w:r>
    </w:p>
    <w:p w:rsidR="00000000" w:rsidDel="00000000" w:rsidP="00000000" w:rsidRDefault="00000000" w:rsidRPr="00000000" w14:paraId="00000435">
      <w:pPr>
        <w:rPr/>
      </w:pPr>
      <w:r w:rsidDel="00000000" w:rsidR="00000000" w:rsidRPr="00000000">
        <w:rPr>
          <w:rtl w:val="0"/>
        </w:rPr>
        <w:t xml:space="preserve">- **Referral quests:** Invite friends to unlock shared achievements and rare content.</w:t>
      </w:r>
    </w:p>
    <w:p w:rsidR="00000000" w:rsidDel="00000000" w:rsidP="00000000" w:rsidRDefault="00000000" w:rsidRPr="00000000" w14:paraId="00000436">
      <w:pPr>
        <w:rPr/>
      </w:pPr>
      <w:r w:rsidDel="00000000" w:rsidR="00000000" w:rsidRPr="00000000">
        <w:rPr>
          <w:rtl w:val="0"/>
        </w:rPr>
        <w:t xml:space="preserve">- **Event calendar:** Visible in nebula, with reminders and one-tap join for live happenings.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36. Example Roadmap (12 months)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**Q1:** MVP 3D nebula, AI chat, product orbs, onboarding, basic e-commerce, compliance, alpha test.</w:t>
      </w:r>
    </w:p>
    <w:p w:rsidR="00000000" w:rsidDel="00000000" w:rsidP="00000000" w:rsidRDefault="00000000" w:rsidRPr="00000000" w14:paraId="0000043D">
      <w:pPr>
        <w:rPr/>
      </w:pPr>
      <w:r w:rsidDel="00000000" w:rsidR="00000000" w:rsidRPr="00000000">
        <w:rPr>
          <w:rtl w:val="0"/>
        </w:rPr>
        <w:t xml:space="preserve">- **Q2:** Portal navigation, AR/VR, IoT dashboard, live events, NFT integration, private beta.</w:t>
      </w:r>
    </w:p>
    <w:p w:rsidR="00000000" w:rsidDel="00000000" w:rsidP="00000000" w:rsidRDefault="00000000" w:rsidRPr="00000000" w14:paraId="0000043E">
      <w:pPr>
        <w:rPr/>
      </w:pPr>
      <w:r w:rsidDel="00000000" w:rsidR="00000000" w:rsidRPr="00000000">
        <w:rPr>
          <w:rtl w:val="0"/>
        </w:rPr>
        <w:t xml:space="preserve">- **Q3:** Social clusters, creator islands, open beta, gamification, advanced accessibility.</w:t>
      </w:r>
    </w:p>
    <w:p w:rsidR="00000000" w:rsidDel="00000000" w:rsidP="00000000" w:rsidRDefault="00000000" w:rsidRPr="00000000" w14:paraId="0000043F">
      <w:pPr>
        <w:rPr/>
      </w:pPr>
      <w:r w:rsidDel="00000000" w:rsidR="00000000" w:rsidRPr="00000000">
        <w:rPr>
          <w:rtl w:val="0"/>
        </w:rPr>
        <w:t xml:space="preserve">- **Q4:** Global rollout, API/SDK, advanced modules (AR designer, brand portals), scale and optimize, public launch.</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````plaintext name=robots.txt</w:t>
      </w:r>
    </w:p>
    <w:p w:rsidR="00000000" w:rsidDel="00000000" w:rsidP="00000000" w:rsidRDefault="00000000" w:rsidRPr="00000000" w14:paraId="00000442">
      <w:pPr>
        <w:rPr/>
      </w:pPr>
      <w:r w:rsidDel="00000000" w:rsidR="00000000" w:rsidRPr="00000000">
        <w:rPr>
          <w:rtl w:val="0"/>
        </w:rPr>
        <w:t xml:space="preserve">User-agent: *</w:t>
      </w:r>
    </w:p>
    <w:p w:rsidR="00000000" w:rsidDel="00000000" w:rsidP="00000000" w:rsidRDefault="00000000" w:rsidRPr="00000000" w14:paraId="00000443">
      <w:pPr>
        <w:rPr/>
      </w:pPr>
      <w:r w:rsidDel="00000000" w:rsidR="00000000" w:rsidRPr="00000000">
        <w:rPr>
          <w:rtl w:val="0"/>
        </w:rPr>
        <w:t xml:space="preserve">Disallow:</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Sitemap: /sitemap.xml</w:t>
      </w:r>
    </w:p>
    <w:p w:rsidR="00000000" w:rsidDel="00000000" w:rsidP="00000000" w:rsidRDefault="00000000" w:rsidRPr="00000000" w14:paraId="00000446">
      <w:pPr>
        <w:rPr/>
      </w:pPr>
      <w:r w:rsidDel="00000000" w:rsidR="00000000" w:rsidRPr="00000000">
        <w:rPr>
          <w:rtl w:val="0"/>
        </w:rPr>
        <w:t xml:space="preserv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``````json name=package.json</w:t>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  "name": "ganjaguru-gravitygone",</w:t>
      </w:r>
    </w:p>
    <w:p w:rsidR="00000000" w:rsidDel="00000000" w:rsidP="00000000" w:rsidRDefault="00000000" w:rsidRPr="00000000" w14:paraId="0000044B">
      <w:pPr>
        <w:rPr/>
      </w:pPr>
      <w:r w:rsidDel="00000000" w:rsidR="00000000" w:rsidRPr="00000000">
        <w:rPr>
          <w:rtl w:val="0"/>
        </w:rPr>
        <w:t xml:space="preserve">  "version": "1.0.0",</w:t>
      </w:r>
    </w:p>
    <w:p w:rsidR="00000000" w:rsidDel="00000000" w:rsidP="00000000" w:rsidRDefault="00000000" w:rsidRPr="00000000" w14:paraId="0000044C">
      <w:pPr>
        <w:rPr/>
      </w:pPr>
      <w:r w:rsidDel="00000000" w:rsidR="00000000" w:rsidRPr="00000000">
        <w:rPr>
          <w:rtl w:val="0"/>
        </w:rPr>
        <w:t xml:space="preserve">  "description": "The GanjaGuru: Gravity-Gone Platform – a fully immersive, AI-powered, anti-gravity cannabis ecosystem.",</w:t>
      </w:r>
    </w:p>
    <w:p w:rsidR="00000000" w:rsidDel="00000000" w:rsidP="00000000" w:rsidRDefault="00000000" w:rsidRPr="00000000" w14:paraId="0000044D">
      <w:pPr>
        <w:rPr/>
      </w:pPr>
      <w:r w:rsidDel="00000000" w:rsidR="00000000" w:rsidRPr="00000000">
        <w:rPr>
          <w:rtl w:val="0"/>
        </w:rPr>
        <w:t xml:space="preserve">  "main": "src/index.js",</w:t>
      </w:r>
    </w:p>
    <w:p w:rsidR="00000000" w:rsidDel="00000000" w:rsidP="00000000" w:rsidRDefault="00000000" w:rsidRPr="00000000" w14:paraId="0000044E">
      <w:pPr>
        <w:rPr/>
      </w:pPr>
      <w:r w:rsidDel="00000000" w:rsidR="00000000" w:rsidRPr="00000000">
        <w:rPr>
          <w:rtl w:val="0"/>
        </w:rPr>
        <w:t xml:space="preserve">  "scripts": {</w:t>
      </w:r>
    </w:p>
    <w:p w:rsidR="00000000" w:rsidDel="00000000" w:rsidP="00000000" w:rsidRDefault="00000000" w:rsidRPr="00000000" w14:paraId="0000044F">
      <w:pPr>
        <w:rPr/>
      </w:pPr>
      <w:r w:rsidDel="00000000" w:rsidR="00000000" w:rsidRPr="00000000">
        <w:rPr>
          <w:rtl w:val="0"/>
        </w:rPr>
        <w:t xml:space="preserve">    "dev": "next dev",</w:t>
      </w:r>
    </w:p>
    <w:p w:rsidR="00000000" w:rsidDel="00000000" w:rsidP="00000000" w:rsidRDefault="00000000" w:rsidRPr="00000000" w14:paraId="00000450">
      <w:pPr>
        <w:rPr/>
      </w:pPr>
      <w:r w:rsidDel="00000000" w:rsidR="00000000" w:rsidRPr="00000000">
        <w:rPr>
          <w:rtl w:val="0"/>
        </w:rPr>
        <w:t xml:space="preserve">    "start": "next start",</w:t>
      </w:r>
    </w:p>
    <w:p w:rsidR="00000000" w:rsidDel="00000000" w:rsidP="00000000" w:rsidRDefault="00000000" w:rsidRPr="00000000" w14:paraId="00000451">
      <w:pPr>
        <w:rPr/>
      </w:pPr>
      <w:r w:rsidDel="00000000" w:rsidR="00000000" w:rsidRPr="00000000">
        <w:rPr>
          <w:rtl w:val="0"/>
        </w:rPr>
        <w:t xml:space="preserve">    "build": "next build",</w:t>
      </w:r>
    </w:p>
    <w:p w:rsidR="00000000" w:rsidDel="00000000" w:rsidP="00000000" w:rsidRDefault="00000000" w:rsidRPr="00000000" w14:paraId="00000452">
      <w:pPr>
        <w:rPr/>
      </w:pPr>
      <w:r w:rsidDel="00000000" w:rsidR="00000000" w:rsidRPr="00000000">
        <w:rPr>
          <w:rtl w:val="0"/>
        </w:rPr>
        <w:t xml:space="preserve">    "lint": "</w:t>
      </w:r>
      <w:r w:rsidDel="00000000" w:rsidR="00000000" w:rsidRPr="00000000">
        <w:rPr>
          <w:rtl w:val="0"/>
          <w:rPrChange w:author="Ray Meadows" w:id="12" w:date="2025-06-19T13:29:47Z">
            <w:rPr/>
          </w:rPrChange>
        </w:rPr>
        <w:t xml:space="preserve">eslint</w:t>
      </w: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"test": "jest",</w:t>
      </w:r>
    </w:p>
    <w:p w:rsidR="00000000" w:rsidDel="00000000" w:rsidP="00000000" w:rsidRDefault="00000000" w:rsidRPr="00000000" w14:paraId="00000454">
      <w:pPr>
        <w:rPr/>
      </w:pPr>
      <w:r w:rsidDel="00000000" w:rsidR="00000000" w:rsidRPr="00000000">
        <w:rPr>
          <w:rtl w:val="0"/>
        </w:rPr>
        <w:t xml:space="preserve">    "analyze": "next build &amp;&amp; next export &amp;&amp; npm run analyze:bundle",</w:t>
      </w:r>
    </w:p>
    <w:p w:rsidR="00000000" w:rsidDel="00000000" w:rsidP="00000000" w:rsidRDefault="00000000" w:rsidRPr="00000000" w14:paraId="00000455">
      <w:pPr>
        <w:rPr/>
      </w:pPr>
      <w:r w:rsidDel="00000000" w:rsidR="00000000" w:rsidRPr="00000000">
        <w:rPr>
          <w:rtl w:val="0"/>
        </w:rPr>
        <w:t xml:space="preserve">    "analyze:bundle": "</w:t>
      </w:r>
      <w:r w:rsidDel="00000000" w:rsidR="00000000" w:rsidRPr="00000000">
        <w:rPr>
          <w:rtl w:val="0"/>
          <w:rPrChange w:author="Ray Meadows" w:id="13" w:date="2025-06-19T13:29:48Z">
            <w:rPr/>
          </w:rPrChange>
        </w:rPr>
        <w:t xml:space="preserve">npx</w:t>
      </w:r>
      <w:r w:rsidDel="00000000" w:rsidR="00000000" w:rsidRPr="00000000">
        <w:rPr>
          <w:rtl w:val="0"/>
        </w:rPr>
        <w:t xml:space="preserve"> webpack-bundle-analyzer .next/analyze/bundle-analyzer/stats.json",</w:t>
      </w:r>
    </w:p>
    <w:p w:rsidR="00000000" w:rsidDel="00000000" w:rsidP="00000000" w:rsidRDefault="00000000" w:rsidRPr="00000000" w14:paraId="00000456">
      <w:pPr>
        <w:rPr/>
      </w:pPr>
      <w:r w:rsidDel="00000000" w:rsidR="00000000" w:rsidRPr="00000000">
        <w:rPr>
          <w:rtl w:val="0"/>
        </w:rPr>
        <w:t xml:space="preserve">    "llm:train": "python ./ai/train_llm.py",</w:t>
      </w:r>
    </w:p>
    <w:p w:rsidR="00000000" w:rsidDel="00000000" w:rsidP="00000000" w:rsidRDefault="00000000" w:rsidRPr="00000000" w14:paraId="00000457">
      <w:pPr>
        <w:rPr/>
      </w:pPr>
      <w:r w:rsidDel="00000000" w:rsidR="00000000" w:rsidRPr="00000000">
        <w:rPr>
          <w:rtl w:val="0"/>
        </w:rPr>
        <w:t xml:space="preserve">    "nlp:preprocess": "python ./ai/nlp_preprocess.py",</w:t>
      </w:r>
    </w:p>
    <w:p w:rsidR="00000000" w:rsidDel="00000000" w:rsidP="00000000" w:rsidRDefault="00000000" w:rsidRPr="00000000" w14:paraId="00000458">
      <w:pPr>
        <w:rPr/>
      </w:pPr>
      <w:r w:rsidDel="00000000" w:rsidR="00000000" w:rsidRPr="00000000">
        <w:rPr>
          <w:rtl w:val="0"/>
        </w:rPr>
        <w:t xml:space="preserve">    "ai:serve": "python ./ai/serve.py",</w:t>
      </w:r>
    </w:p>
    <w:p w:rsidR="00000000" w:rsidDel="00000000" w:rsidP="00000000" w:rsidRDefault="00000000" w:rsidRPr="00000000" w14:paraId="00000459">
      <w:pPr>
        <w:rPr/>
      </w:pPr>
      <w:r w:rsidDel="00000000" w:rsidR="00000000" w:rsidRPr="00000000">
        <w:rPr>
          <w:rtl w:val="0"/>
        </w:rPr>
        <w:t xml:space="preserve">    "pod:sync": "node ./scripts/pod_sync.js",</w:t>
      </w:r>
    </w:p>
    <w:p w:rsidR="00000000" w:rsidDel="00000000" w:rsidP="00000000" w:rsidRDefault="00000000" w:rsidRPr="00000000" w14:paraId="0000045A">
      <w:pPr>
        <w:rPr/>
      </w:pPr>
      <w:r w:rsidDel="00000000" w:rsidR="00000000" w:rsidRPr="00000000">
        <w:rPr>
          <w:rtl w:val="0"/>
        </w:rPr>
        <w:t xml:space="preserve">    "3dpod:generate": "node ./scripts/generate_3dpod.js",</w:t>
      </w:r>
    </w:p>
    <w:p w:rsidR="00000000" w:rsidDel="00000000" w:rsidP="00000000" w:rsidRDefault="00000000" w:rsidRPr="00000000" w14:paraId="0000045B">
      <w:pPr>
        <w:rPr/>
      </w:pPr>
      <w:r w:rsidDel="00000000" w:rsidR="00000000" w:rsidRPr="00000000">
        <w:rPr>
          <w:rtl w:val="0"/>
        </w:rPr>
        <w:t xml:space="preserve">    "ecommerce:sync": "node ./scripts/ecommerce_sync.js",</w:t>
      </w:r>
    </w:p>
    <w:p w:rsidR="00000000" w:rsidDel="00000000" w:rsidP="00000000" w:rsidRDefault="00000000" w:rsidRPr="00000000" w14:paraId="0000045C">
      <w:pPr>
        <w:rPr/>
      </w:pPr>
      <w:r w:rsidDel="00000000" w:rsidR="00000000" w:rsidRPr="00000000">
        <w:rPr>
          <w:rtl w:val="0"/>
        </w:rPr>
        <w:t xml:space="preserve">    "voice:serve": "node ./scripts/voice_server.js",</w:t>
      </w:r>
    </w:p>
    <w:p w:rsidR="00000000" w:rsidDel="00000000" w:rsidP="00000000" w:rsidRDefault="00000000" w:rsidRPr="00000000" w14:paraId="0000045D">
      <w:pPr>
        <w:rPr/>
      </w:pPr>
      <w:r w:rsidDel="00000000" w:rsidR="00000000" w:rsidRPr="00000000">
        <w:rPr>
          <w:rtl w:val="0"/>
        </w:rPr>
        <w:t xml:space="preserve">    "ar:dev": "vite --config vite.ar.config.js",</w:t>
      </w:r>
    </w:p>
    <w:p w:rsidR="00000000" w:rsidDel="00000000" w:rsidP="00000000" w:rsidRDefault="00000000" w:rsidRPr="00000000" w14:paraId="0000045E">
      <w:pPr>
        <w:rPr/>
      </w:pPr>
      <w:r w:rsidDel="00000000" w:rsidR="00000000" w:rsidRPr="00000000">
        <w:rPr>
          <w:rtl w:val="0"/>
        </w:rPr>
        <w:t xml:space="preserve">    "vr:dev": "vite --config vite.vr.config.js",</w:t>
      </w:r>
    </w:p>
    <w:p w:rsidR="00000000" w:rsidDel="00000000" w:rsidP="00000000" w:rsidRDefault="00000000" w:rsidRPr="00000000" w14:paraId="0000045F">
      <w:pPr>
        <w:rPr/>
      </w:pPr>
      <w:r w:rsidDel="00000000" w:rsidR="00000000" w:rsidRPr="00000000">
        <w:rPr>
          <w:rtl w:val="0"/>
        </w:rPr>
        <w:t xml:space="preserve">    "test:integration": "jest --config jest.integration.config.js",</w:t>
      </w:r>
    </w:p>
    <w:p w:rsidR="00000000" w:rsidDel="00000000" w:rsidP="00000000" w:rsidRDefault="00000000" w:rsidRPr="00000000" w14:paraId="00000460">
      <w:pPr>
        <w:rPr/>
      </w:pPr>
      <w:r w:rsidDel="00000000" w:rsidR="00000000" w:rsidRPr="00000000">
        <w:rPr>
          <w:rtl w:val="0"/>
        </w:rPr>
        <w:t xml:space="preserve">    "test:e2e": "cypress open",</w:t>
      </w:r>
    </w:p>
    <w:p w:rsidR="00000000" w:rsidDel="00000000" w:rsidP="00000000" w:rsidRDefault="00000000" w:rsidRPr="00000000" w14:paraId="00000461">
      <w:pPr>
        <w:rPr/>
      </w:pPr>
      <w:r w:rsidDel="00000000" w:rsidR="00000000" w:rsidRPr="00000000">
        <w:rPr>
          <w:rtl w:val="0"/>
        </w:rPr>
        <w:t xml:space="preserve">    "update:dependencies": "npm-check-updates -u &amp;&amp; npm install"</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"keywords": [</w:t>
      </w:r>
    </w:p>
    <w:p w:rsidR="00000000" w:rsidDel="00000000" w:rsidP="00000000" w:rsidRDefault="00000000" w:rsidRPr="00000000" w14:paraId="00000464">
      <w:pPr>
        <w:rPr/>
      </w:pPr>
      <w:r w:rsidDel="00000000" w:rsidR="00000000" w:rsidRPr="00000000">
        <w:rPr>
          <w:rtl w:val="0"/>
        </w:rPr>
        <w:t xml:space="preserve">    "cannabis",</w:t>
      </w:r>
    </w:p>
    <w:p w:rsidR="00000000" w:rsidDel="00000000" w:rsidP="00000000" w:rsidRDefault="00000000" w:rsidRPr="00000000" w14:paraId="00000465">
      <w:pPr>
        <w:rPr/>
      </w:pPr>
      <w:r w:rsidDel="00000000" w:rsidR="00000000" w:rsidRPr="00000000">
        <w:rPr>
          <w:rtl w:val="0"/>
        </w:rPr>
        <w:t xml:space="preserve">    "AI",</w:t>
      </w:r>
    </w:p>
    <w:p w:rsidR="00000000" w:rsidDel="00000000" w:rsidP="00000000" w:rsidRDefault="00000000" w:rsidRPr="00000000" w14:paraId="00000466">
      <w:pPr>
        <w:rPr/>
      </w:pPr>
      <w:r w:rsidDel="00000000" w:rsidR="00000000" w:rsidRPr="00000000">
        <w:rPr>
          <w:rtl w:val="0"/>
        </w:rPr>
        <w:t xml:space="preserve">    "LLM",</w:t>
      </w:r>
    </w:p>
    <w:p w:rsidR="00000000" w:rsidDel="00000000" w:rsidP="00000000" w:rsidRDefault="00000000" w:rsidRPr="00000000" w14:paraId="00000467">
      <w:pPr>
        <w:rPr/>
      </w:pPr>
      <w:r w:rsidDel="00000000" w:rsidR="00000000" w:rsidRPr="00000000">
        <w:rPr>
          <w:rtl w:val="0"/>
        </w:rPr>
        <w:t xml:space="preserve">    "ML",</w:t>
      </w:r>
    </w:p>
    <w:p w:rsidR="00000000" w:rsidDel="00000000" w:rsidP="00000000" w:rsidRDefault="00000000" w:rsidRPr="00000000" w14:paraId="00000468">
      <w:pPr>
        <w:rPr/>
      </w:pPr>
      <w:r w:rsidDel="00000000" w:rsidR="00000000" w:rsidRPr="00000000">
        <w:rPr>
          <w:rtl w:val="0"/>
        </w:rPr>
        <w:t xml:space="preserve">    "NLP",</w:t>
      </w:r>
    </w:p>
    <w:p w:rsidR="00000000" w:rsidDel="00000000" w:rsidP="00000000" w:rsidRDefault="00000000" w:rsidRPr="00000000" w14:paraId="00000469">
      <w:pPr>
        <w:rPr/>
      </w:pPr>
      <w:r w:rsidDel="00000000" w:rsidR="00000000" w:rsidRPr="00000000">
        <w:rPr>
          <w:rtl w:val="0"/>
        </w:rPr>
        <w:t xml:space="preserve">    "NLG",</w:t>
      </w:r>
    </w:p>
    <w:p w:rsidR="00000000" w:rsidDel="00000000" w:rsidP="00000000" w:rsidRDefault="00000000" w:rsidRPr="00000000" w14:paraId="0000046A">
      <w:pPr>
        <w:rPr/>
      </w:pPr>
      <w:r w:rsidDel="00000000" w:rsidR="00000000" w:rsidRPr="00000000">
        <w:rPr>
          <w:rtl w:val="0"/>
        </w:rPr>
        <w:t xml:space="preserve">    "3D",</w:t>
      </w:r>
    </w:p>
    <w:p w:rsidR="00000000" w:rsidDel="00000000" w:rsidP="00000000" w:rsidRDefault="00000000" w:rsidRPr="00000000" w14:paraId="0000046B">
      <w:pPr>
        <w:rPr/>
      </w:pPr>
      <w:r w:rsidDel="00000000" w:rsidR="00000000" w:rsidRPr="00000000">
        <w:rPr>
          <w:rtl w:val="0"/>
        </w:rPr>
        <w:t xml:space="preserve">    "WebGL",</w:t>
      </w:r>
    </w:p>
    <w:p w:rsidR="00000000" w:rsidDel="00000000" w:rsidP="00000000" w:rsidRDefault="00000000" w:rsidRPr="00000000" w14:paraId="0000046C">
      <w:pPr>
        <w:rPr/>
      </w:pPr>
      <w:r w:rsidDel="00000000" w:rsidR="00000000" w:rsidRPr="00000000">
        <w:rPr>
          <w:rtl w:val="0"/>
        </w:rPr>
        <w:t xml:space="preserve">    "AR",</w:t>
      </w:r>
    </w:p>
    <w:p w:rsidR="00000000" w:rsidDel="00000000" w:rsidP="00000000" w:rsidRDefault="00000000" w:rsidRPr="00000000" w14:paraId="0000046D">
      <w:pPr>
        <w:rPr/>
      </w:pPr>
      <w:r w:rsidDel="00000000" w:rsidR="00000000" w:rsidRPr="00000000">
        <w:rPr>
          <w:rtl w:val="0"/>
        </w:rPr>
        <w:t xml:space="preserve">    "VR",</w:t>
      </w:r>
    </w:p>
    <w:p w:rsidR="00000000" w:rsidDel="00000000" w:rsidP="00000000" w:rsidRDefault="00000000" w:rsidRPr="00000000" w14:paraId="0000046E">
      <w:pPr>
        <w:rPr/>
      </w:pPr>
      <w:r w:rsidDel="00000000" w:rsidR="00000000" w:rsidRPr="00000000">
        <w:rPr>
          <w:rtl w:val="0"/>
        </w:rPr>
        <w:t xml:space="preserve">    "webxr",</w:t>
      </w:r>
    </w:p>
    <w:p w:rsidR="00000000" w:rsidDel="00000000" w:rsidP="00000000" w:rsidRDefault="00000000" w:rsidRPr="00000000" w14:paraId="0000046F">
      <w:pPr>
        <w:rPr/>
      </w:pPr>
      <w:r w:rsidDel="00000000" w:rsidR="00000000" w:rsidRPr="00000000">
        <w:rPr>
          <w:rtl w:val="0"/>
        </w:rPr>
        <w:t xml:space="preserve">    "three.js",</w:t>
      </w:r>
    </w:p>
    <w:p w:rsidR="00000000" w:rsidDel="00000000" w:rsidP="00000000" w:rsidRDefault="00000000" w:rsidRPr="00000000" w14:paraId="00000470">
      <w:pPr>
        <w:rPr/>
      </w:pPr>
      <w:r w:rsidDel="00000000" w:rsidR="00000000" w:rsidRPr="00000000">
        <w:rPr>
          <w:rtl w:val="0"/>
        </w:rPr>
        <w:t xml:space="preserve">    "nextjs",</w:t>
      </w:r>
    </w:p>
    <w:p w:rsidR="00000000" w:rsidDel="00000000" w:rsidP="00000000" w:rsidRDefault="00000000" w:rsidRPr="00000000" w14:paraId="00000471">
      <w:pPr>
        <w:rPr/>
      </w:pPr>
      <w:r w:rsidDel="00000000" w:rsidR="00000000" w:rsidRPr="00000000">
        <w:rPr>
          <w:rtl w:val="0"/>
        </w:rPr>
        <w:t xml:space="preserve">    "ecommerce",</w:t>
      </w:r>
    </w:p>
    <w:p w:rsidR="00000000" w:rsidDel="00000000" w:rsidP="00000000" w:rsidRDefault="00000000" w:rsidRPr="00000000" w14:paraId="00000472">
      <w:pPr>
        <w:rPr/>
      </w:pPr>
      <w:r w:rsidDel="00000000" w:rsidR="00000000" w:rsidRPr="00000000">
        <w:rPr>
          <w:rtl w:val="0"/>
        </w:rPr>
        <w:t xml:space="preserve">    "metaverse",</w:t>
      </w:r>
    </w:p>
    <w:p w:rsidR="00000000" w:rsidDel="00000000" w:rsidP="00000000" w:rsidRDefault="00000000" w:rsidRPr="00000000" w14:paraId="00000473">
      <w:pPr>
        <w:rPr/>
      </w:pPr>
      <w:r w:rsidDel="00000000" w:rsidR="00000000" w:rsidRPr="00000000">
        <w:rPr>
          <w:rtl w:val="0"/>
        </w:rPr>
        <w:t xml:space="preserve">    "voice",</w:t>
      </w:r>
    </w:p>
    <w:p w:rsidR="00000000" w:rsidDel="00000000" w:rsidP="00000000" w:rsidRDefault="00000000" w:rsidRPr="00000000" w14:paraId="00000474">
      <w:pPr>
        <w:rPr/>
      </w:pPr>
      <w:r w:rsidDel="00000000" w:rsidR="00000000" w:rsidRPr="00000000">
        <w:rPr>
          <w:rtl w:val="0"/>
        </w:rPr>
        <w:t xml:space="preserve">    "speech",</w:t>
      </w:r>
    </w:p>
    <w:p w:rsidR="00000000" w:rsidDel="00000000" w:rsidP="00000000" w:rsidRDefault="00000000" w:rsidRPr="00000000" w14:paraId="00000475">
      <w:pPr>
        <w:rPr/>
      </w:pPr>
      <w:r w:rsidDel="00000000" w:rsidR="00000000" w:rsidRPr="00000000">
        <w:rPr>
          <w:rtl w:val="0"/>
        </w:rPr>
        <w:t xml:space="preserve">    "pod",</w:t>
      </w:r>
    </w:p>
    <w:p w:rsidR="00000000" w:rsidDel="00000000" w:rsidP="00000000" w:rsidRDefault="00000000" w:rsidRPr="00000000" w14:paraId="00000476">
      <w:pPr>
        <w:rPr/>
      </w:pPr>
      <w:r w:rsidDel="00000000" w:rsidR="00000000" w:rsidRPr="00000000">
        <w:rPr>
          <w:rtl w:val="0"/>
        </w:rPr>
        <w:t xml:space="preserve">    "3dpod",</w:t>
      </w:r>
    </w:p>
    <w:p w:rsidR="00000000" w:rsidDel="00000000" w:rsidP="00000000" w:rsidRDefault="00000000" w:rsidRPr="00000000" w14:paraId="00000477">
      <w:pPr>
        <w:rPr/>
      </w:pPr>
      <w:r w:rsidDel="00000000" w:rsidR="00000000" w:rsidRPr="00000000">
        <w:rPr>
          <w:rtl w:val="0"/>
        </w:rPr>
        <w:t xml:space="preserve">    "print-on-demand",</w:t>
      </w:r>
    </w:p>
    <w:p w:rsidR="00000000" w:rsidDel="00000000" w:rsidP="00000000" w:rsidRDefault="00000000" w:rsidRPr="00000000" w14:paraId="00000478">
      <w:pPr>
        <w:rPr/>
      </w:pPr>
      <w:r w:rsidDel="00000000" w:rsidR="00000000" w:rsidRPr="00000000">
        <w:rPr>
          <w:rtl w:val="0"/>
        </w:rPr>
        <w:t xml:space="preserve">    "dropshipping",</w:t>
      </w:r>
    </w:p>
    <w:p w:rsidR="00000000" w:rsidDel="00000000" w:rsidP="00000000" w:rsidRDefault="00000000" w:rsidRPr="00000000" w14:paraId="00000479">
      <w:pPr>
        <w:rPr/>
      </w:pPr>
      <w:r w:rsidDel="00000000" w:rsidR="00000000" w:rsidRPr="00000000">
        <w:rPr>
          <w:rtl w:val="0"/>
        </w:rPr>
        <w:t xml:space="preserve">    "blockchain",</w:t>
      </w:r>
    </w:p>
    <w:p w:rsidR="00000000" w:rsidDel="00000000" w:rsidP="00000000" w:rsidRDefault="00000000" w:rsidRPr="00000000" w14:paraId="0000047A">
      <w:pPr>
        <w:rPr/>
      </w:pPr>
      <w:r w:rsidDel="00000000" w:rsidR="00000000" w:rsidRPr="00000000">
        <w:rPr>
          <w:rtl w:val="0"/>
        </w:rPr>
        <w:t xml:space="preserve">    "neo4j",</w:t>
      </w:r>
    </w:p>
    <w:p w:rsidR="00000000" w:rsidDel="00000000" w:rsidP="00000000" w:rsidRDefault="00000000" w:rsidRPr="00000000" w14:paraId="0000047B">
      <w:pPr>
        <w:rPr/>
      </w:pPr>
      <w:r w:rsidDel="00000000" w:rsidR="00000000" w:rsidRPr="00000000">
        <w:rPr>
          <w:rtl w:val="0"/>
        </w:rPr>
        <w:t xml:space="preserve">    "iot",</w:t>
      </w:r>
    </w:p>
    <w:p w:rsidR="00000000" w:rsidDel="00000000" w:rsidP="00000000" w:rsidRDefault="00000000" w:rsidRPr="00000000" w14:paraId="0000047C">
      <w:pPr>
        <w:rPr/>
      </w:pPr>
      <w:r w:rsidDel="00000000" w:rsidR="00000000" w:rsidRPr="00000000">
        <w:rPr>
          <w:rtl w:val="0"/>
        </w:rPr>
        <w:t xml:space="preserve">    "creator",</w:t>
      </w:r>
    </w:p>
    <w:p w:rsidR="00000000" w:rsidDel="00000000" w:rsidP="00000000" w:rsidRDefault="00000000" w:rsidRPr="00000000" w14:paraId="0000047D">
      <w:pPr>
        <w:rPr/>
      </w:pPr>
      <w:r w:rsidDel="00000000" w:rsidR="00000000" w:rsidRPr="00000000">
        <w:rPr>
          <w:rtl w:val="0"/>
        </w:rPr>
        <w:t xml:space="preserve">    "nltk",</w:t>
      </w:r>
    </w:p>
    <w:p w:rsidR="00000000" w:rsidDel="00000000" w:rsidP="00000000" w:rsidRDefault="00000000" w:rsidRPr="00000000" w14:paraId="0000047E">
      <w:pPr>
        <w:rPr/>
      </w:pPr>
      <w:r w:rsidDel="00000000" w:rsidR="00000000" w:rsidRPr="00000000">
        <w:rPr>
          <w:rtl w:val="0"/>
        </w:rPr>
        <w:t xml:space="preserve">    "huggingface",</w:t>
      </w:r>
    </w:p>
    <w:p w:rsidR="00000000" w:rsidDel="00000000" w:rsidP="00000000" w:rsidRDefault="00000000" w:rsidRPr="00000000" w14:paraId="0000047F">
      <w:pPr>
        <w:rPr/>
      </w:pPr>
      <w:r w:rsidDel="00000000" w:rsidR="00000000" w:rsidRPr="00000000">
        <w:rPr>
          <w:rtl w:val="0"/>
        </w:rPr>
        <w:t xml:space="preserve">    "openai",</w:t>
      </w:r>
    </w:p>
    <w:p w:rsidR="00000000" w:rsidDel="00000000" w:rsidP="00000000" w:rsidRDefault="00000000" w:rsidRPr="00000000" w14:paraId="00000480">
      <w:pPr>
        <w:rPr/>
      </w:pPr>
      <w:r w:rsidDel="00000000" w:rsidR="00000000" w:rsidRPr="00000000">
        <w:rPr>
          <w:rtl w:val="0"/>
        </w:rPr>
        <w:t xml:space="preserve">    "react",</w:t>
      </w:r>
    </w:p>
    <w:p w:rsidR="00000000" w:rsidDel="00000000" w:rsidP="00000000" w:rsidRDefault="00000000" w:rsidRPr="00000000" w14:paraId="00000481">
      <w:pPr>
        <w:rPr/>
      </w:pPr>
      <w:r w:rsidDel="00000000" w:rsidR="00000000" w:rsidRPr="00000000">
        <w:rPr>
          <w:rtl w:val="0"/>
        </w:rPr>
        <w:t xml:space="preserve">    "audio",</w:t>
      </w:r>
    </w:p>
    <w:p w:rsidR="00000000" w:rsidDel="00000000" w:rsidP="00000000" w:rsidRDefault="00000000" w:rsidRPr="00000000" w14:paraId="00000482">
      <w:pPr>
        <w:rPr/>
      </w:pPr>
      <w:r w:rsidDel="00000000" w:rsidR="00000000" w:rsidRPr="00000000">
        <w:rPr>
          <w:rtl w:val="0"/>
        </w:rPr>
        <w:t xml:space="preserve">    "generative",</w:t>
      </w:r>
    </w:p>
    <w:p w:rsidR="00000000" w:rsidDel="00000000" w:rsidP="00000000" w:rsidRDefault="00000000" w:rsidRPr="00000000" w14:paraId="00000483">
      <w:pPr>
        <w:rPr/>
      </w:pPr>
      <w:r w:rsidDel="00000000" w:rsidR="00000000" w:rsidRPr="00000000">
        <w:rPr>
          <w:rtl w:val="0"/>
        </w:rPr>
        <w:t xml:space="preserve">    "webgpu",</w:t>
      </w:r>
    </w:p>
    <w:p w:rsidR="00000000" w:rsidDel="00000000" w:rsidP="00000000" w:rsidRDefault="00000000" w:rsidRPr="00000000" w14:paraId="00000484">
      <w:pPr>
        <w:rPr/>
      </w:pPr>
      <w:r w:rsidDel="00000000" w:rsidR="00000000" w:rsidRPr="00000000">
        <w:rPr>
          <w:rtl w:val="0"/>
        </w:rPr>
        <w:t xml:space="preserve">    "immersive",</w:t>
      </w:r>
    </w:p>
    <w:p w:rsidR="00000000" w:rsidDel="00000000" w:rsidP="00000000" w:rsidRDefault="00000000" w:rsidRPr="00000000" w14:paraId="00000485">
      <w:pPr>
        <w:rPr/>
      </w:pPr>
      <w:r w:rsidDel="00000000" w:rsidR="00000000" w:rsidRPr="00000000">
        <w:rPr>
          <w:rtl w:val="0"/>
        </w:rPr>
        <w:t xml:space="preserve">    "voicebot",</w:t>
      </w:r>
    </w:p>
    <w:p w:rsidR="00000000" w:rsidDel="00000000" w:rsidP="00000000" w:rsidRDefault="00000000" w:rsidRPr="00000000" w14:paraId="00000486">
      <w:pPr>
        <w:rPr/>
      </w:pPr>
      <w:r w:rsidDel="00000000" w:rsidR="00000000" w:rsidRPr="00000000">
        <w:rPr>
          <w:rtl w:val="0"/>
        </w:rPr>
        <w:t xml:space="preserve">    "nlp",</w:t>
      </w:r>
    </w:p>
    <w:p w:rsidR="00000000" w:rsidDel="00000000" w:rsidP="00000000" w:rsidRDefault="00000000" w:rsidRPr="00000000" w14:paraId="00000487">
      <w:pPr>
        <w:rPr/>
      </w:pPr>
      <w:r w:rsidDel="00000000" w:rsidR="00000000" w:rsidRPr="00000000">
        <w:rPr>
          <w:rtl w:val="0"/>
        </w:rPr>
        <w:t xml:space="preserve">    "ai/ml"</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"author": "GanjaGuru Dev Team",</w:t>
      </w:r>
    </w:p>
    <w:p w:rsidR="00000000" w:rsidDel="00000000" w:rsidP="00000000" w:rsidRDefault="00000000" w:rsidRPr="00000000" w14:paraId="0000048A">
      <w:pPr>
        <w:rPr/>
      </w:pPr>
      <w:r w:rsidDel="00000000" w:rsidR="00000000" w:rsidRPr="00000000">
        <w:rPr>
          <w:rtl w:val="0"/>
        </w:rPr>
        <w:t xml:space="preserve">  "license": "MIT",</w:t>
      </w:r>
    </w:p>
    <w:p w:rsidR="00000000" w:rsidDel="00000000" w:rsidP="00000000" w:rsidRDefault="00000000" w:rsidRPr="00000000" w14:paraId="0000048B">
      <w:pPr>
        <w:rPr/>
      </w:pPr>
      <w:r w:rsidDel="00000000" w:rsidR="00000000" w:rsidRPr="00000000">
        <w:rPr>
          <w:rtl w:val="0"/>
        </w:rPr>
        <w:t xml:space="preserve">  "dependencies": {</w:t>
      </w:r>
    </w:p>
    <w:p w:rsidR="00000000" w:rsidDel="00000000" w:rsidP="00000000" w:rsidRDefault="00000000" w:rsidRPr="00000000" w14:paraId="0000048C">
      <w:pPr>
        <w:rPr/>
      </w:pPr>
      <w:r w:rsidDel="00000000" w:rsidR="00000000" w:rsidRPr="00000000">
        <w:rPr>
          <w:rtl w:val="0"/>
        </w:rPr>
        <w:t xml:space="preserve">    "next": "^14.0.0",</w:t>
      </w:r>
    </w:p>
    <w:p w:rsidR="00000000" w:rsidDel="00000000" w:rsidP="00000000" w:rsidRDefault="00000000" w:rsidRPr="00000000" w14:paraId="0000048D">
      <w:pPr>
        <w:rPr/>
      </w:pPr>
      <w:r w:rsidDel="00000000" w:rsidR="00000000" w:rsidRPr="00000000">
        <w:rPr>
          <w:rtl w:val="0"/>
        </w:rPr>
        <w:t xml:space="preserve">    "react": "^18.0.0",</w:t>
      </w:r>
    </w:p>
    <w:p w:rsidR="00000000" w:rsidDel="00000000" w:rsidP="00000000" w:rsidRDefault="00000000" w:rsidRPr="00000000" w14:paraId="0000048E">
      <w:pPr>
        <w:rPr/>
      </w:pPr>
      <w:r w:rsidDel="00000000" w:rsidR="00000000" w:rsidRPr="00000000">
        <w:rPr>
          <w:rtl w:val="0"/>
        </w:rPr>
        <w:t xml:space="preserve">    "react-dom": "^18.0.0",</w:t>
      </w:r>
    </w:p>
    <w:p w:rsidR="00000000" w:rsidDel="00000000" w:rsidP="00000000" w:rsidRDefault="00000000" w:rsidRPr="00000000" w14:paraId="0000048F">
      <w:pPr>
        <w:rPr/>
      </w:pPr>
      <w:r w:rsidDel="00000000" w:rsidR="00000000" w:rsidRPr="00000000">
        <w:rPr>
          <w:rtl w:val="0"/>
        </w:rPr>
        <w:t xml:space="preserve">    "three": "^0.158.0",</w:t>
      </w:r>
    </w:p>
    <w:p w:rsidR="00000000" w:rsidDel="00000000" w:rsidP="00000000" w:rsidRDefault="00000000" w:rsidRPr="00000000" w14:paraId="00000490">
      <w:pPr>
        <w:rPr/>
      </w:pPr>
      <w:r w:rsidDel="00000000" w:rsidR="00000000" w:rsidRPr="00000000">
        <w:rPr>
          <w:rtl w:val="0"/>
        </w:rPr>
        <w:t xml:space="preserve">    "webxr": "^1.0.0",</w:t>
      </w:r>
    </w:p>
    <w:p w:rsidR="00000000" w:rsidDel="00000000" w:rsidP="00000000" w:rsidRDefault="00000000" w:rsidRPr="00000000" w14:paraId="00000491">
      <w:pPr>
        <w:rPr/>
      </w:pPr>
      <w:r w:rsidDel="00000000" w:rsidR="00000000" w:rsidRPr="00000000">
        <w:rPr>
          <w:rtl w:val="0"/>
        </w:rPr>
        <w:t xml:space="preserve">    "zustand": "^4.4.0",</w:t>
      </w:r>
    </w:p>
    <w:p w:rsidR="00000000" w:rsidDel="00000000" w:rsidP="00000000" w:rsidRDefault="00000000" w:rsidRPr="00000000" w14:paraId="00000492">
      <w:pPr>
        <w:rPr/>
      </w:pPr>
      <w:r w:rsidDel="00000000" w:rsidR="00000000" w:rsidRPr="00000000">
        <w:rPr>
          <w:rtl w:val="0"/>
        </w:rPr>
        <w:t xml:space="preserve">    "framer-motion": "^11.0.0",</w:t>
      </w:r>
    </w:p>
    <w:p w:rsidR="00000000" w:rsidDel="00000000" w:rsidP="00000000" w:rsidRDefault="00000000" w:rsidRPr="00000000" w14:paraId="00000493">
      <w:pPr>
        <w:rPr/>
      </w:pPr>
      <w:r w:rsidDel="00000000" w:rsidR="00000000" w:rsidRPr="00000000">
        <w:rPr>
          <w:rtl w:val="0"/>
        </w:rPr>
        <w:t xml:space="preserve">    "graphql": "^16.8.1",</w:t>
      </w:r>
    </w:p>
    <w:p w:rsidR="00000000" w:rsidDel="00000000" w:rsidP="00000000" w:rsidRDefault="00000000" w:rsidRPr="00000000" w14:paraId="00000494">
      <w:pPr>
        <w:rPr/>
      </w:pPr>
      <w:r w:rsidDel="00000000" w:rsidR="00000000" w:rsidRPr="00000000">
        <w:rPr>
          <w:rtl w:val="0"/>
        </w:rPr>
        <w:t xml:space="preserve">    "apollo-client": "^3.8.0",</w:t>
      </w:r>
    </w:p>
    <w:p w:rsidR="00000000" w:rsidDel="00000000" w:rsidP="00000000" w:rsidRDefault="00000000" w:rsidRPr="00000000" w14:paraId="00000495">
      <w:pPr>
        <w:rPr/>
      </w:pPr>
      <w:r w:rsidDel="00000000" w:rsidR="00000000" w:rsidRPr="00000000">
        <w:rPr>
          <w:rtl w:val="0"/>
        </w:rPr>
        <w:t xml:space="preserve">    "neo4j-driver": "^5.16.0",</w:t>
      </w:r>
    </w:p>
    <w:p w:rsidR="00000000" w:rsidDel="00000000" w:rsidP="00000000" w:rsidRDefault="00000000" w:rsidRPr="00000000" w14:paraId="00000496">
      <w:pPr>
        <w:rPr/>
      </w:pPr>
      <w:r w:rsidDel="00000000" w:rsidR="00000000" w:rsidRPr="00000000">
        <w:rPr>
          <w:rtl w:val="0"/>
        </w:rPr>
        <w:t xml:space="preserve">    "redis": "^4.6.7",</w:t>
      </w:r>
    </w:p>
    <w:p w:rsidR="00000000" w:rsidDel="00000000" w:rsidP="00000000" w:rsidRDefault="00000000" w:rsidRPr="00000000" w14:paraId="00000497">
      <w:pPr>
        <w:rPr/>
      </w:pPr>
      <w:r w:rsidDel="00000000" w:rsidR="00000000" w:rsidRPr="00000000">
        <w:rPr>
          <w:rtl w:val="0"/>
        </w:rPr>
        <w:t xml:space="preserve">    "socket.io": "^4.7.5",</w:t>
      </w:r>
    </w:p>
    <w:p w:rsidR="00000000" w:rsidDel="00000000" w:rsidP="00000000" w:rsidRDefault="00000000" w:rsidRPr="00000000" w14:paraId="00000498">
      <w:pPr>
        <w:rPr/>
      </w:pPr>
      <w:r w:rsidDel="00000000" w:rsidR="00000000" w:rsidRPr="00000000">
        <w:rPr>
          <w:rtl w:val="0"/>
        </w:rPr>
        <w:t xml:space="preserve">    "express": "^4.19.2",</w:t>
      </w:r>
    </w:p>
    <w:p w:rsidR="00000000" w:rsidDel="00000000" w:rsidP="00000000" w:rsidRDefault="00000000" w:rsidRPr="00000000" w14:paraId="00000499">
      <w:pPr>
        <w:rPr/>
      </w:pPr>
      <w:r w:rsidDel="00000000" w:rsidR="00000000" w:rsidRPr="00000000">
        <w:rPr>
          <w:rtl w:val="0"/>
        </w:rPr>
        <w:t xml:space="preserve">    "ipfs-http-client": "^63.2.2",</w:t>
      </w:r>
    </w:p>
    <w:p w:rsidR="00000000" w:rsidDel="00000000" w:rsidP="00000000" w:rsidRDefault="00000000" w:rsidRPr="00000000" w14:paraId="0000049A">
      <w:pPr>
        <w:rPr/>
      </w:pPr>
      <w:r w:rsidDel="00000000" w:rsidR="00000000" w:rsidRPr="00000000">
        <w:rPr>
          <w:rtl w:val="0"/>
        </w:rPr>
        <w:t xml:space="preserve">    "ethers": "^6.10.0",</w:t>
      </w:r>
    </w:p>
    <w:p w:rsidR="00000000" w:rsidDel="00000000" w:rsidP="00000000" w:rsidRDefault="00000000" w:rsidRPr="00000000" w14:paraId="0000049B">
      <w:pPr>
        <w:rPr/>
      </w:pPr>
      <w:r w:rsidDel="00000000" w:rsidR="00000000" w:rsidRPr="00000000">
        <w:rPr>
          <w:rtl w:val="0"/>
        </w:rPr>
        <w:t xml:space="preserve">    "web3": "^4.2.2",</w:t>
      </w:r>
    </w:p>
    <w:p w:rsidR="00000000" w:rsidDel="00000000" w:rsidP="00000000" w:rsidRDefault="00000000" w:rsidRPr="00000000" w14:paraId="0000049C">
      <w:pPr>
        <w:rPr/>
      </w:pPr>
      <w:r w:rsidDel="00000000" w:rsidR="00000000" w:rsidRPr="00000000">
        <w:rPr>
          <w:rtl w:val="0"/>
        </w:rPr>
        <w:t xml:space="preserve">    "openai": "^4.45.1",</w:t>
      </w:r>
    </w:p>
    <w:p w:rsidR="00000000" w:rsidDel="00000000" w:rsidP="00000000" w:rsidRDefault="00000000" w:rsidRPr="00000000" w14:paraId="0000049D">
      <w:pPr>
        <w:rPr/>
      </w:pPr>
      <w:r w:rsidDel="00000000" w:rsidR="00000000" w:rsidRPr="00000000">
        <w:rPr>
          <w:rtl w:val="0"/>
        </w:rPr>
        <w:t xml:space="preserve">    "huggingface": "^0.0.4",</w:t>
      </w:r>
    </w:p>
    <w:p w:rsidR="00000000" w:rsidDel="00000000" w:rsidP="00000000" w:rsidRDefault="00000000" w:rsidRPr="00000000" w14:paraId="0000049E">
      <w:pPr>
        <w:rPr/>
      </w:pPr>
      <w:r w:rsidDel="00000000" w:rsidR="00000000" w:rsidRPr="00000000">
        <w:rPr>
          <w:rtl w:val="0"/>
        </w:rPr>
        <w:t xml:space="preserve">    "nltk": "^3.8.1",</w:t>
      </w:r>
    </w:p>
    <w:p w:rsidR="00000000" w:rsidDel="00000000" w:rsidP="00000000" w:rsidRDefault="00000000" w:rsidRPr="00000000" w14:paraId="0000049F">
      <w:pPr>
        <w:rPr/>
      </w:pPr>
      <w:r w:rsidDel="00000000" w:rsidR="00000000" w:rsidRPr="00000000">
        <w:rPr>
          <w:rtl w:val="0"/>
        </w:rPr>
        <w:t xml:space="preserve">    "natural": "^5.4.2",</w:t>
      </w:r>
    </w:p>
    <w:p w:rsidR="00000000" w:rsidDel="00000000" w:rsidP="00000000" w:rsidRDefault="00000000" w:rsidRPr="00000000" w14:paraId="000004A0">
      <w:pPr>
        <w:rPr/>
      </w:pPr>
      <w:r w:rsidDel="00000000" w:rsidR="00000000" w:rsidRPr="00000000">
        <w:rPr>
          <w:rtl w:val="0"/>
        </w:rPr>
        <w:t xml:space="preserve">    "compromise": "^13.12.2",</w:t>
      </w:r>
    </w:p>
    <w:p w:rsidR="00000000" w:rsidDel="00000000" w:rsidP="00000000" w:rsidRDefault="00000000" w:rsidRPr="00000000" w14:paraId="000004A1">
      <w:pPr>
        <w:rPr/>
      </w:pPr>
      <w:r w:rsidDel="00000000" w:rsidR="00000000" w:rsidRPr="00000000">
        <w:rPr>
          <w:rtl w:val="0"/>
        </w:rPr>
        <w:t xml:space="preserve">    "tensorflow": "^2.16.0",</w:t>
      </w:r>
    </w:p>
    <w:p w:rsidR="00000000" w:rsidDel="00000000" w:rsidP="00000000" w:rsidRDefault="00000000" w:rsidRPr="00000000" w14:paraId="000004A2">
      <w:pPr>
        <w:rPr/>
      </w:pPr>
      <w:r w:rsidDel="00000000" w:rsidR="00000000" w:rsidRPr="00000000">
        <w:rPr>
          <w:rtl w:val="0"/>
        </w:rPr>
        <w:t xml:space="preserve">    "torch-js": "^1.0.3",</w:t>
      </w:r>
    </w:p>
    <w:p w:rsidR="00000000" w:rsidDel="00000000" w:rsidP="00000000" w:rsidRDefault="00000000" w:rsidRPr="00000000" w14:paraId="000004A3">
      <w:pPr>
        <w:rPr/>
      </w:pPr>
      <w:r w:rsidDel="00000000" w:rsidR="00000000" w:rsidRPr="00000000">
        <w:rPr>
          <w:rtl w:val="0"/>
        </w:rPr>
        <w:t xml:space="preserve">    "react-voice-components": "^2.0.1",</w:t>
      </w:r>
    </w:p>
    <w:p w:rsidR="00000000" w:rsidDel="00000000" w:rsidP="00000000" w:rsidRDefault="00000000" w:rsidRPr="00000000" w14:paraId="000004A4">
      <w:pPr>
        <w:rPr/>
      </w:pPr>
      <w:r w:rsidDel="00000000" w:rsidR="00000000" w:rsidRPr="00000000">
        <w:rPr>
          <w:rtl w:val="0"/>
        </w:rPr>
        <w:t xml:space="preserve">    "react-speech-recognition": "^4.0.3",</w:t>
      </w:r>
    </w:p>
    <w:p w:rsidR="00000000" w:rsidDel="00000000" w:rsidP="00000000" w:rsidRDefault="00000000" w:rsidRPr="00000000" w14:paraId="000004A5">
      <w:pPr>
        <w:rPr/>
      </w:pPr>
      <w:r w:rsidDel="00000000" w:rsidR="00000000" w:rsidRPr="00000000">
        <w:rPr>
          <w:rtl w:val="0"/>
        </w:rPr>
        <w:t xml:space="preserve">    "react-360": "^1.2.3",</w:t>
      </w:r>
    </w:p>
    <w:p w:rsidR="00000000" w:rsidDel="00000000" w:rsidP="00000000" w:rsidRDefault="00000000" w:rsidRPr="00000000" w14:paraId="000004A6">
      <w:pPr>
        <w:rPr/>
      </w:pPr>
      <w:r w:rsidDel="00000000" w:rsidR="00000000" w:rsidRPr="00000000">
        <w:rPr>
          <w:rtl w:val="0"/>
        </w:rPr>
        <w:t xml:space="preserve">    "aframe": "^1.4.2",</w:t>
      </w:r>
    </w:p>
    <w:p w:rsidR="00000000" w:rsidDel="00000000" w:rsidP="00000000" w:rsidRDefault="00000000" w:rsidRPr="00000000" w14:paraId="000004A7">
      <w:pPr>
        <w:rPr/>
      </w:pPr>
      <w:r w:rsidDel="00000000" w:rsidR="00000000" w:rsidRPr="00000000">
        <w:rPr>
          <w:rtl w:val="0"/>
        </w:rPr>
        <w:t xml:space="preserve">    "react-xr": "^1.5.0",</w:t>
      </w:r>
    </w:p>
    <w:p w:rsidR="00000000" w:rsidDel="00000000" w:rsidP="00000000" w:rsidRDefault="00000000" w:rsidRPr="00000000" w14:paraId="000004A8">
      <w:pPr>
        <w:rPr/>
      </w:pPr>
      <w:r w:rsidDel="00000000" w:rsidR="00000000" w:rsidRPr="00000000">
        <w:rPr>
          <w:rtl w:val="0"/>
        </w:rPr>
        <w:t xml:space="preserve">    "three-stdlib": "^2.20.4",</w:t>
      </w:r>
    </w:p>
    <w:p w:rsidR="00000000" w:rsidDel="00000000" w:rsidP="00000000" w:rsidRDefault="00000000" w:rsidRPr="00000000" w14:paraId="000004A9">
      <w:pPr>
        <w:rPr/>
      </w:pPr>
      <w:r w:rsidDel="00000000" w:rsidR="00000000" w:rsidRPr="00000000">
        <w:rPr>
          <w:rtl w:val="0"/>
        </w:rPr>
        <w:t xml:space="preserve">    "babylonjs": "^6.38.0",</w:t>
      </w:r>
    </w:p>
    <w:p w:rsidR="00000000" w:rsidDel="00000000" w:rsidP="00000000" w:rsidRDefault="00000000" w:rsidRPr="00000000" w14:paraId="000004AA">
      <w:pPr>
        <w:rPr/>
      </w:pPr>
      <w:r w:rsidDel="00000000" w:rsidR="00000000" w:rsidRPr="00000000">
        <w:rPr>
          <w:rtl w:val="0"/>
        </w:rPr>
        <w:t xml:space="preserve">    "react-three-fiber": "^8.15.7",</w:t>
      </w:r>
    </w:p>
    <w:p w:rsidR="00000000" w:rsidDel="00000000" w:rsidP="00000000" w:rsidRDefault="00000000" w:rsidRPr="00000000" w14:paraId="000004AB">
      <w:pPr>
        <w:rPr/>
      </w:pPr>
      <w:r w:rsidDel="00000000" w:rsidR="00000000" w:rsidRPr="00000000">
        <w:rPr>
          <w:rtl w:val="0"/>
        </w:rPr>
        <w:t xml:space="preserve">    "moralis": "^2.24.2",</w:t>
      </w:r>
    </w:p>
    <w:p w:rsidR="00000000" w:rsidDel="00000000" w:rsidP="00000000" w:rsidRDefault="00000000" w:rsidRPr="00000000" w14:paraId="000004AC">
      <w:pPr>
        <w:rPr/>
      </w:pPr>
      <w:r w:rsidDel="00000000" w:rsidR="00000000" w:rsidRPr="00000000">
        <w:rPr>
          <w:rtl w:val="0"/>
        </w:rPr>
        <w:t xml:space="preserve">    "shopify-buy": "^2.21.0",</w:t>
      </w:r>
    </w:p>
    <w:p w:rsidR="00000000" w:rsidDel="00000000" w:rsidP="00000000" w:rsidRDefault="00000000" w:rsidRPr="00000000" w14:paraId="000004AD">
      <w:pPr>
        <w:rPr/>
      </w:pPr>
      <w:r w:rsidDel="00000000" w:rsidR="00000000" w:rsidRPr="00000000">
        <w:rPr>
          <w:rtl w:val="0"/>
        </w:rPr>
        <w:t xml:space="preserve">    "commerce.js": "^2.5.0",</w:t>
      </w:r>
    </w:p>
    <w:p w:rsidR="00000000" w:rsidDel="00000000" w:rsidP="00000000" w:rsidRDefault="00000000" w:rsidRPr="00000000" w14:paraId="000004AE">
      <w:pPr>
        <w:rPr/>
      </w:pPr>
      <w:r w:rsidDel="00000000" w:rsidR="00000000" w:rsidRPr="00000000">
        <w:rPr>
          <w:rtl w:val="0"/>
        </w:rPr>
        <w:t xml:space="preserve">    "stripe": "^14.21.1",</w:t>
      </w:r>
    </w:p>
    <w:p w:rsidR="00000000" w:rsidDel="00000000" w:rsidP="00000000" w:rsidRDefault="00000000" w:rsidRPr="00000000" w14:paraId="000004AF">
      <w:pPr>
        <w:rPr/>
      </w:pPr>
      <w:r w:rsidDel="00000000" w:rsidR="00000000" w:rsidRPr="00000000">
        <w:rPr>
          <w:rtl w:val="0"/>
        </w:rPr>
        <w:t xml:space="preserve">    "shopify-api-node": "^4.13.0",</w:t>
      </w:r>
    </w:p>
    <w:p w:rsidR="00000000" w:rsidDel="00000000" w:rsidP="00000000" w:rsidRDefault="00000000" w:rsidRPr="00000000" w14:paraId="000004B0">
      <w:pPr>
        <w:rPr/>
      </w:pPr>
      <w:r w:rsidDel="00000000" w:rsidR="00000000" w:rsidRPr="00000000">
        <w:rPr>
          <w:rtl w:val="0"/>
        </w:rPr>
        <w:t xml:space="preserve">    "printful": "^3.4.0",</w:t>
      </w:r>
    </w:p>
    <w:p w:rsidR="00000000" w:rsidDel="00000000" w:rsidP="00000000" w:rsidRDefault="00000000" w:rsidRPr="00000000" w14:paraId="000004B1">
      <w:pPr>
        <w:rPr/>
      </w:pPr>
      <w:r w:rsidDel="00000000" w:rsidR="00000000" w:rsidRPr="00000000">
        <w:rPr>
          <w:rtl w:val="0"/>
        </w:rPr>
        <w:t xml:space="preserve">    "pod-api": "^1.0.0",</w:t>
      </w:r>
    </w:p>
    <w:p w:rsidR="00000000" w:rsidDel="00000000" w:rsidP="00000000" w:rsidRDefault="00000000" w:rsidRPr="00000000" w14:paraId="000004B2">
      <w:pPr>
        <w:rPr/>
      </w:pPr>
      <w:r w:rsidDel="00000000" w:rsidR="00000000" w:rsidRPr="00000000">
        <w:rPr>
          <w:rtl w:val="0"/>
        </w:rPr>
        <w:t xml:space="preserve">    "multer": "^2.0.0",</w:t>
      </w:r>
    </w:p>
    <w:p w:rsidR="00000000" w:rsidDel="00000000" w:rsidP="00000000" w:rsidRDefault="00000000" w:rsidRPr="00000000" w14:paraId="000004B3">
      <w:pPr>
        <w:rPr/>
      </w:pPr>
      <w:r w:rsidDel="00000000" w:rsidR="00000000" w:rsidRPr="00000000">
        <w:rPr>
          <w:rtl w:val="0"/>
        </w:rPr>
        <w:t xml:space="preserve">    "vite": "^5.2.0"</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"devDependencies": {</w:t>
      </w:r>
    </w:p>
    <w:p w:rsidR="00000000" w:rsidDel="00000000" w:rsidP="00000000" w:rsidRDefault="00000000" w:rsidRPr="00000000" w14:paraId="000004B6">
      <w:pPr>
        <w:rPr/>
      </w:pPr>
      <w:r w:rsidDel="00000000" w:rsidR="00000000" w:rsidRPr="00000000">
        <w:rPr>
          <w:rtl w:val="0"/>
        </w:rPr>
        <w:t xml:space="preserve">    "eslint": "^8.56.0",</w:t>
      </w:r>
    </w:p>
    <w:p w:rsidR="00000000" w:rsidDel="00000000" w:rsidP="00000000" w:rsidRDefault="00000000" w:rsidRPr="00000000" w14:paraId="000004B7">
      <w:pPr>
        <w:rPr/>
      </w:pPr>
      <w:r w:rsidDel="00000000" w:rsidR="00000000" w:rsidRPr="00000000">
        <w:rPr>
          <w:rtl w:val="0"/>
        </w:rPr>
        <w:t xml:space="preserve">    "jest": "^29.7.0",</w:t>
      </w:r>
    </w:p>
    <w:p w:rsidR="00000000" w:rsidDel="00000000" w:rsidP="00000000" w:rsidRDefault="00000000" w:rsidRPr="00000000" w14:paraId="000004B8">
      <w:pPr>
        <w:rPr/>
      </w:pPr>
      <w:r w:rsidDel="00000000" w:rsidR="00000000" w:rsidRPr="00000000">
        <w:rPr>
          <w:rtl w:val="0"/>
        </w:rPr>
        <w:t xml:space="preserve">    "cypress": "^12.17.4",</w:t>
      </w:r>
    </w:p>
    <w:p w:rsidR="00000000" w:rsidDel="00000000" w:rsidP="00000000" w:rsidRDefault="00000000" w:rsidRPr="00000000" w14:paraId="000004B9">
      <w:pPr>
        <w:rPr/>
      </w:pPr>
      <w:r w:rsidDel="00000000" w:rsidR="00000000" w:rsidRPr="00000000">
        <w:rPr>
          <w:rtl w:val="0"/>
        </w:rPr>
        <w:t xml:space="preserve">    "webpack-bundle-analyzer": "^4.10.1",</w:t>
      </w:r>
    </w:p>
    <w:p w:rsidR="00000000" w:rsidDel="00000000" w:rsidP="00000000" w:rsidRDefault="00000000" w:rsidRPr="00000000" w14:paraId="000004BA">
      <w:pPr>
        <w:rPr/>
      </w:pPr>
      <w:r w:rsidDel="00000000" w:rsidR="00000000" w:rsidRPr="00000000">
        <w:rPr>
          <w:rtl w:val="0"/>
        </w:rPr>
        <w:t xml:space="preserve">    "npm-check-updates": "^16.14.13",</w:t>
      </w:r>
    </w:p>
    <w:p w:rsidR="00000000" w:rsidDel="00000000" w:rsidP="00000000" w:rsidRDefault="00000000" w:rsidRPr="00000000" w14:paraId="000004BB">
      <w:pPr>
        <w:rPr/>
      </w:pPr>
      <w:r w:rsidDel="00000000" w:rsidR="00000000" w:rsidRPr="00000000">
        <w:rPr>
          <w:rtl w:val="0"/>
        </w:rPr>
        <w:t xml:space="preserve">    "typescript": "^5.4.5",</w:t>
      </w:r>
    </w:p>
    <w:p w:rsidR="00000000" w:rsidDel="00000000" w:rsidP="00000000" w:rsidRDefault="00000000" w:rsidRPr="00000000" w14:paraId="000004BC">
      <w:pPr>
        <w:rPr/>
      </w:pPr>
      <w:r w:rsidDel="00000000" w:rsidR="00000000" w:rsidRPr="00000000">
        <w:rPr>
          <w:rtl w:val="0"/>
        </w:rPr>
        <w:t xml:space="preserve">    "@types/node": "^20.12.12",</w:t>
      </w:r>
    </w:p>
    <w:p w:rsidR="00000000" w:rsidDel="00000000" w:rsidP="00000000" w:rsidRDefault="00000000" w:rsidRPr="00000000" w14:paraId="000004BD">
      <w:pPr>
        <w:rPr/>
      </w:pPr>
      <w:r w:rsidDel="00000000" w:rsidR="00000000" w:rsidRPr="00000000">
        <w:rPr>
          <w:rtl w:val="0"/>
        </w:rPr>
        <w:t xml:space="preserve">    "@types/react": "^18.3.6",</w:t>
      </w:r>
    </w:p>
    <w:p w:rsidR="00000000" w:rsidDel="00000000" w:rsidP="00000000" w:rsidRDefault="00000000" w:rsidRPr="00000000" w14:paraId="000004BE">
      <w:pPr>
        <w:rPr/>
      </w:pPr>
      <w:r w:rsidDel="00000000" w:rsidR="00000000" w:rsidRPr="00000000">
        <w:rPr>
          <w:rtl w:val="0"/>
        </w:rPr>
        <w:t xml:space="preserve">    "@types/three": "^0.158.2",</w:t>
      </w:r>
    </w:p>
    <w:p w:rsidR="00000000" w:rsidDel="00000000" w:rsidP="00000000" w:rsidRDefault="00000000" w:rsidRPr="00000000" w14:paraId="000004BF">
      <w:pPr>
        <w:rPr/>
      </w:pPr>
      <w:r w:rsidDel="00000000" w:rsidR="00000000" w:rsidRPr="00000000">
        <w:rPr>
          <w:rtl w:val="0"/>
        </w:rPr>
        <w:t xml:space="preserve">    "@testing-library/react": "^15.3.0",</w:t>
      </w:r>
    </w:p>
    <w:p w:rsidR="00000000" w:rsidDel="00000000" w:rsidP="00000000" w:rsidRDefault="00000000" w:rsidRPr="00000000" w14:paraId="000004C0">
      <w:pPr>
        <w:rPr/>
      </w:pPr>
      <w:r w:rsidDel="00000000" w:rsidR="00000000" w:rsidRPr="00000000">
        <w:rPr>
          <w:rtl w:val="0"/>
        </w:rPr>
        <w:t xml:space="preserve">    "babel-jest": "^29.7.2",</w:t>
      </w:r>
    </w:p>
    <w:p w:rsidR="00000000" w:rsidDel="00000000" w:rsidP="00000000" w:rsidRDefault="00000000" w:rsidRPr="00000000" w14:paraId="000004C1">
      <w:pPr>
        <w:rPr/>
      </w:pPr>
      <w:r w:rsidDel="00000000" w:rsidR="00000000" w:rsidRPr="00000000">
        <w:rPr>
          <w:rtl w:val="0"/>
        </w:rPr>
        <w:t xml:space="preserve">    "dotenv": "^16.4.5",</w:t>
      </w:r>
    </w:p>
    <w:p w:rsidR="00000000" w:rsidDel="00000000" w:rsidP="00000000" w:rsidRDefault="00000000" w:rsidRPr="00000000" w14:paraId="000004C2">
      <w:pPr>
        <w:rPr/>
      </w:pPr>
      <w:r w:rsidDel="00000000" w:rsidR="00000000" w:rsidRPr="00000000">
        <w:rPr>
          <w:rtl w:val="0"/>
        </w:rPr>
        <w:t xml:space="preserve">    "msw": "^2.2.2",</w:t>
      </w:r>
    </w:p>
    <w:p w:rsidR="00000000" w:rsidDel="00000000" w:rsidP="00000000" w:rsidRDefault="00000000" w:rsidRPr="00000000" w14:paraId="000004C3">
      <w:pPr>
        <w:rPr/>
      </w:pPr>
      <w:r w:rsidDel="00000000" w:rsidR="00000000" w:rsidRPr="00000000">
        <w:rPr>
          <w:rtl w:val="0"/>
        </w:rPr>
        <w:t xml:space="preserve">    "vite-plugin-pwa": "^0.20.0",</w:t>
      </w:r>
    </w:p>
    <w:p w:rsidR="00000000" w:rsidDel="00000000" w:rsidP="00000000" w:rsidRDefault="00000000" w:rsidRPr="00000000" w14:paraId="000004C4">
      <w:pPr>
        <w:rPr/>
      </w:pPr>
      <w:r w:rsidDel="00000000" w:rsidR="00000000" w:rsidRPr="00000000">
        <w:rPr>
          <w:rtl w:val="0"/>
        </w:rPr>
        <w:t xml:space="preserve">    "react-testing-library": "^14.2.1",</w:t>
      </w:r>
    </w:p>
    <w:p w:rsidR="00000000" w:rsidDel="00000000" w:rsidP="00000000" w:rsidRDefault="00000000" w:rsidRPr="00000000" w14:paraId="000004C5">
      <w:pPr>
        <w:rPr/>
      </w:pPr>
      <w:r w:rsidDel="00000000" w:rsidR="00000000" w:rsidRPr="00000000">
        <w:rPr>
          <w:rtl w:val="0"/>
        </w:rPr>
        <w:t xml:space="preserve">    "storybook": "^8.1.0"</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"engines": {</w:t>
      </w:r>
    </w:p>
    <w:p w:rsidR="00000000" w:rsidDel="00000000" w:rsidP="00000000" w:rsidRDefault="00000000" w:rsidRPr="00000000" w14:paraId="000004C8">
      <w:pPr>
        <w:rPr/>
      </w:pPr>
      <w:r w:rsidDel="00000000" w:rsidR="00000000" w:rsidRPr="00000000">
        <w:rPr>
          <w:rtl w:val="0"/>
        </w:rPr>
        <w:t xml:space="preserve">    "node": "&gt;=18.0.0"</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"repository": {</w:t>
      </w:r>
    </w:p>
    <w:p w:rsidR="00000000" w:rsidDel="00000000" w:rsidP="00000000" w:rsidRDefault="00000000" w:rsidRPr="00000000" w14:paraId="000004CB">
      <w:pPr>
        <w:rPr/>
      </w:pPr>
      <w:r w:rsidDel="00000000" w:rsidR="00000000" w:rsidRPr="00000000">
        <w:rPr>
          <w:rtl w:val="0"/>
        </w:rPr>
        <w:t xml:space="preserve">    "type": "git",</w:t>
      </w:r>
    </w:p>
    <w:p w:rsidR="00000000" w:rsidDel="00000000" w:rsidP="00000000" w:rsidRDefault="00000000" w:rsidRPr="00000000" w14:paraId="000004CC">
      <w:pPr>
        <w:rPr/>
      </w:pPr>
      <w:r w:rsidDel="00000000" w:rsidR="00000000" w:rsidRPr="00000000">
        <w:rPr>
          <w:rtl w:val="0"/>
        </w:rPr>
        <w:t xml:space="preserve">    "url": "https://github.com/tek420135/ganjaguru-gravitygone"</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"bugs": {</w:t>
      </w:r>
    </w:p>
    <w:p w:rsidR="00000000" w:rsidDel="00000000" w:rsidP="00000000" w:rsidRDefault="00000000" w:rsidRPr="00000000" w14:paraId="000004CF">
      <w:pPr>
        <w:rPr/>
      </w:pPr>
      <w:r w:rsidDel="00000000" w:rsidR="00000000" w:rsidRPr="00000000">
        <w:rPr>
          <w:rtl w:val="0"/>
        </w:rPr>
        <w:t xml:space="preserve">    "url": "https://github.com/tek420135/ganjaguru-gravitygone/issues"</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"homepage": "https://ganjaguru.app"</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t xml:space="preserve">I'm```</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``````javascript name=public/service-worker.js</w:t>
      </w:r>
    </w:p>
    <w:p w:rsidR="00000000" w:rsidDel="00000000" w:rsidP="00000000" w:rsidRDefault="00000000" w:rsidRPr="00000000" w14:paraId="000004D6">
      <w:pPr>
        <w:rPr/>
      </w:pPr>
      <w:r w:rsidDel="00000000" w:rsidR="00000000" w:rsidRPr="00000000">
        <w:rPr>
          <w:rtl w:val="0"/>
        </w:rPr>
        <w:t xml:space="preserve">const CACHE_NAME = "ganjaguru-v1";</w:t>
      </w:r>
    </w:p>
    <w:p w:rsidR="00000000" w:rsidDel="00000000" w:rsidP="00000000" w:rsidRDefault="00000000" w:rsidRPr="00000000" w14:paraId="000004D7">
      <w:pPr>
        <w:rPr/>
      </w:pPr>
      <w:r w:rsidDel="00000000" w:rsidR="00000000" w:rsidRPr="00000000">
        <w:rPr>
          <w:rtl w:val="0"/>
        </w:rPr>
        <w:t xml:space="preserve">const URLS_TO_CACHE =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"/index.html",</w:t>
      </w:r>
    </w:p>
    <w:p w:rsidR="00000000" w:rsidDel="00000000" w:rsidP="00000000" w:rsidRDefault="00000000" w:rsidRPr="00000000" w14:paraId="000004DA">
      <w:pPr>
        <w:rPr/>
      </w:pPr>
      <w:r w:rsidDel="00000000" w:rsidR="00000000" w:rsidRPr="00000000">
        <w:rPr>
          <w:rtl w:val="0"/>
        </w:rPr>
        <w:t xml:space="preserve">  "/manifest.json",</w:t>
      </w:r>
    </w:p>
    <w:p w:rsidR="00000000" w:rsidDel="00000000" w:rsidP="00000000" w:rsidRDefault="00000000" w:rsidRPr="00000000" w14:paraId="000004DB">
      <w:pPr>
        <w:rPr/>
      </w:pPr>
      <w:r w:rsidDel="00000000" w:rsidR="00000000" w:rsidRPr="00000000">
        <w:rPr>
          <w:rtl w:val="0"/>
        </w:rPr>
        <w:t xml:space="preserve">  "/favicon.ico",</w:t>
      </w:r>
    </w:p>
    <w:p w:rsidR="00000000" w:rsidDel="00000000" w:rsidP="00000000" w:rsidRDefault="00000000" w:rsidRPr="00000000" w14:paraId="000004DC">
      <w:pPr>
        <w:rPr/>
      </w:pPr>
      <w:r w:rsidDel="00000000" w:rsidR="00000000" w:rsidRPr="00000000">
        <w:rPr>
          <w:rtl w:val="0"/>
        </w:rPr>
        <w:t xml:space="preserve">  "/offline.html",</w:t>
      </w:r>
    </w:p>
    <w:p w:rsidR="00000000" w:rsidDel="00000000" w:rsidP="00000000" w:rsidRDefault="00000000" w:rsidRPr="00000000" w14:paraId="000004DD">
      <w:pPr>
        <w:rPr/>
      </w:pPr>
      <w:r w:rsidDel="00000000" w:rsidR="00000000" w:rsidRPr="00000000">
        <w:rPr>
          <w:rtl w:val="0"/>
        </w:rPr>
        <w:t xml:space="preserve">  "/styles/main.css",</w:t>
      </w:r>
    </w:p>
    <w:p w:rsidR="00000000" w:rsidDel="00000000" w:rsidP="00000000" w:rsidRDefault="00000000" w:rsidRPr="00000000" w14:paraId="000004DE">
      <w:pPr>
        <w:rPr/>
      </w:pPr>
      <w:r w:rsidDel="00000000" w:rsidR="00000000" w:rsidRPr="00000000">
        <w:rPr>
          <w:rtl w:val="0"/>
        </w:rPr>
        <w:t xml:space="preserve">  "/scripts/main.js",</w:t>
      </w:r>
    </w:p>
    <w:p w:rsidR="00000000" w:rsidDel="00000000" w:rsidP="00000000" w:rsidRDefault="00000000" w:rsidRPr="00000000" w14:paraId="000004DF">
      <w:pPr>
        <w:rPr/>
      </w:pPr>
      <w:r w:rsidDel="00000000" w:rsidR="00000000" w:rsidRPr="00000000">
        <w:rPr>
          <w:rtl w:val="0"/>
        </w:rPr>
        <w:t xml:space="preserve">  // Add more assets if needed</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Utility: Log service worker status</w:t>
      </w:r>
    </w:p>
    <w:p w:rsidR="00000000" w:rsidDel="00000000" w:rsidP="00000000" w:rsidRDefault="00000000" w:rsidRPr="00000000" w14:paraId="000004E3">
      <w:pPr>
        <w:rPr/>
      </w:pPr>
      <w:r w:rsidDel="00000000" w:rsidR="00000000" w:rsidRPr="00000000">
        <w:rPr>
          <w:rtl w:val="0"/>
        </w:rPr>
        <w:t xml:space="preserve">function logSW(msg) {</w:t>
      </w:r>
    </w:p>
    <w:p w:rsidR="00000000" w:rsidDel="00000000" w:rsidP="00000000" w:rsidRDefault="00000000" w:rsidRPr="00000000" w14:paraId="000004E4">
      <w:pPr>
        <w:rPr/>
      </w:pPr>
      <w:r w:rsidDel="00000000" w:rsidR="00000000" w:rsidRPr="00000000">
        <w:rPr>
          <w:rtl w:val="0"/>
        </w:rPr>
        <w:t xml:space="preserve">  console.log(`[GanjaGuru SW]: ${msg}`);</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Install event: Pre-cache critical assets</w:t>
      </w:r>
    </w:p>
    <w:p w:rsidR="00000000" w:rsidDel="00000000" w:rsidP="00000000" w:rsidRDefault="00000000" w:rsidRPr="00000000" w14:paraId="000004E8">
      <w:pPr>
        <w:rPr/>
      </w:pPr>
      <w:r w:rsidDel="00000000" w:rsidR="00000000" w:rsidRPr="00000000">
        <w:rPr>
          <w:rtl w:val="0"/>
        </w:rPr>
        <w:t xml:space="preserve">self.addEventListener("install", event =&gt; {</w:t>
      </w:r>
    </w:p>
    <w:p w:rsidR="00000000" w:rsidDel="00000000" w:rsidP="00000000" w:rsidRDefault="00000000" w:rsidRPr="00000000" w14:paraId="000004E9">
      <w:pPr>
        <w:rPr/>
      </w:pPr>
      <w:r w:rsidDel="00000000" w:rsidR="00000000" w:rsidRPr="00000000">
        <w:rPr>
          <w:rtl w:val="0"/>
        </w:rPr>
        <w:t xml:space="preserve">  logSW("Installing and caching essential assets...");</w:t>
      </w:r>
    </w:p>
    <w:p w:rsidR="00000000" w:rsidDel="00000000" w:rsidP="00000000" w:rsidRDefault="00000000" w:rsidRPr="00000000" w14:paraId="000004EA">
      <w:pPr>
        <w:rPr/>
      </w:pPr>
      <w:r w:rsidDel="00000000" w:rsidR="00000000" w:rsidRPr="00000000">
        <w:rPr>
          <w:rtl w:val="0"/>
        </w:rPr>
        <w:t xml:space="preserve">  event.waitUntil(</w:t>
      </w:r>
    </w:p>
    <w:p w:rsidR="00000000" w:rsidDel="00000000" w:rsidP="00000000" w:rsidRDefault="00000000" w:rsidRPr="00000000" w14:paraId="000004EB">
      <w:pPr>
        <w:rPr/>
      </w:pPr>
      <w:r w:rsidDel="00000000" w:rsidR="00000000" w:rsidRPr="00000000">
        <w:rPr>
          <w:rtl w:val="0"/>
        </w:rPr>
        <w:t xml:space="preserve">    caches.open(CACHE_NAME).then(cache =&gt; cache.addAll(URLS_TO_CACHE))</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self.skipWaiting();</w:t>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Activate event: Clean up old caches and enable navigation preload if supported</w:t>
      </w:r>
    </w:p>
    <w:p w:rsidR="00000000" w:rsidDel="00000000" w:rsidP="00000000" w:rsidRDefault="00000000" w:rsidRPr="00000000" w14:paraId="000004F1">
      <w:pPr>
        <w:rPr/>
      </w:pPr>
      <w:r w:rsidDel="00000000" w:rsidR="00000000" w:rsidRPr="00000000">
        <w:rPr>
          <w:rtl w:val="0"/>
        </w:rPr>
        <w:t xml:space="preserve">self.addEventListener("activate", event =&gt; {</w:t>
      </w:r>
    </w:p>
    <w:p w:rsidR="00000000" w:rsidDel="00000000" w:rsidP="00000000" w:rsidRDefault="00000000" w:rsidRPr="00000000" w14:paraId="000004F2">
      <w:pPr>
        <w:rPr/>
      </w:pPr>
      <w:r w:rsidDel="00000000" w:rsidR="00000000" w:rsidRPr="00000000">
        <w:rPr>
          <w:rtl w:val="0"/>
        </w:rPr>
        <w:t xml:space="preserve">  logSW("Activating and cleaning up old caches...");</w:t>
      </w:r>
    </w:p>
    <w:p w:rsidR="00000000" w:rsidDel="00000000" w:rsidP="00000000" w:rsidRDefault="00000000" w:rsidRPr="00000000" w14:paraId="000004F3">
      <w:pPr>
        <w:rPr/>
      </w:pPr>
      <w:r w:rsidDel="00000000" w:rsidR="00000000" w:rsidRPr="00000000">
        <w:rPr>
          <w:rtl w:val="0"/>
        </w:rPr>
        <w:t xml:space="preserve">  event.waitUntil(</w:t>
      </w:r>
    </w:p>
    <w:p w:rsidR="00000000" w:rsidDel="00000000" w:rsidP="00000000" w:rsidRDefault="00000000" w:rsidRPr="00000000" w14:paraId="000004F4">
      <w:pPr>
        <w:rPr/>
      </w:pPr>
      <w:r w:rsidDel="00000000" w:rsidR="00000000" w:rsidRPr="00000000">
        <w:rPr>
          <w:rtl w:val="0"/>
        </w:rPr>
        <w:t xml:space="preserve">    (async () =&gt; {</w:t>
      </w:r>
    </w:p>
    <w:p w:rsidR="00000000" w:rsidDel="00000000" w:rsidP="00000000" w:rsidRDefault="00000000" w:rsidRPr="00000000" w14:paraId="000004F5">
      <w:pPr>
        <w:rPr/>
      </w:pPr>
      <w:r w:rsidDel="00000000" w:rsidR="00000000" w:rsidRPr="00000000">
        <w:rPr>
          <w:rtl w:val="0"/>
        </w:rPr>
        <w:t xml:space="preserve">      const keys = await caches.keys();</w:t>
      </w:r>
    </w:p>
    <w:p w:rsidR="00000000" w:rsidDel="00000000" w:rsidP="00000000" w:rsidRDefault="00000000" w:rsidRPr="00000000" w14:paraId="000004F6">
      <w:pPr>
        <w:rPr/>
      </w:pPr>
      <w:r w:rsidDel="00000000" w:rsidR="00000000" w:rsidRPr="00000000">
        <w:rPr>
          <w:rtl w:val="0"/>
        </w:rPr>
        <w:t xml:space="preserve">      await Promise.all(</w:t>
      </w:r>
    </w:p>
    <w:p w:rsidR="00000000" w:rsidDel="00000000" w:rsidP="00000000" w:rsidRDefault="00000000" w:rsidRPr="00000000" w14:paraId="000004F7">
      <w:pPr>
        <w:rPr/>
      </w:pPr>
      <w:r w:rsidDel="00000000" w:rsidR="00000000" w:rsidRPr="00000000">
        <w:rPr>
          <w:rtl w:val="0"/>
        </w:rPr>
        <w:t xml:space="preserve">        keys.filter(key =&gt; key !== CACHE_NAME).map(key =&gt; caches.delete(key))</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if (self.registration.navigationPreload) {</w:t>
      </w:r>
    </w:p>
    <w:p w:rsidR="00000000" w:rsidDel="00000000" w:rsidP="00000000" w:rsidRDefault="00000000" w:rsidRPr="00000000" w14:paraId="000004FA">
      <w:pPr>
        <w:rPr/>
      </w:pPr>
      <w:r w:rsidDel="00000000" w:rsidR="00000000" w:rsidRPr="00000000">
        <w:rPr>
          <w:rtl w:val="0"/>
        </w:rPr>
        <w:t xml:space="preserve">        await self.registration.navigationPreload.enable();</w:t>
      </w:r>
    </w:p>
    <w:p w:rsidR="00000000" w:rsidDel="00000000" w:rsidP="00000000" w:rsidRDefault="00000000" w:rsidRPr="00000000" w14:paraId="000004FB">
      <w:pPr>
        <w:rPr/>
      </w:pPr>
      <w:r w:rsidDel="00000000" w:rsidR="00000000" w:rsidRPr="00000000">
        <w:rPr>
          <w:rtl w:val="0"/>
        </w:rPr>
        <w:t xml:space="preserve">        logSW("Navigation preload enabled.");</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self.clients.claim();</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Fetch event: Respond from cache, then network, then offline page</w:t>
      </w:r>
    </w:p>
    <w:p w:rsidR="00000000" w:rsidDel="00000000" w:rsidP="00000000" w:rsidRDefault="00000000" w:rsidRPr="00000000" w14:paraId="00000503">
      <w:pPr>
        <w:rPr/>
      </w:pPr>
      <w:r w:rsidDel="00000000" w:rsidR="00000000" w:rsidRPr="00000000">
        <w:rPr>
          <w:rtl w:val="0"/>
        </w:rPr>
        <w:t xml:space="preserve">self.addEventListener("fetch", event =&gt; {</w:t>
      </w:r>
    </w:p>
    <w:p w:rsidR="00000000" w:rsidDel="00000000" w:rsidP="00000000" w:rsidRDefault="00000000" w:rsidRPr="00000000" w14:paraId="00000504">
      <w:pPr>
        <w:rPr/>
      </w:pPr>
      <w:r w:rsidDel="00000000" w:rsidR="00000000" w:rsidRPr="00000000">
        <w:rPr>
          <w:rtl w:val="0"/>
        </w:rPr>
        <w:t xml:space="preserve">  // API requests: Skip cache for /api/ endpoints, always fetch fresh</w:t>
      </w:r>
    </w:p>
    <w:p w:rsidR="00000000" w:rsidDel="00000000" w:rsidP="00000000" w:rsidRDefault="00000000" w:rsidRPr="00000000" w14:paraId="00000505">
      <w:pPr>
        <w:rPr/>
      </w:pPr>
      <w:r w:rsidDel="00000000" w:rsidR="00000000" w:rsidRPr="00000000">
        <w:rPr>
          <w:rtl w:val="0"/>
        </w:rPr>
        <w:t xml:space="preserve">  if (event.request.url.includes("/api/")) {</w:t>
      </w:r>
    </w:p>
    <w:p w:rsidR="00000000" w:rsidDel="00000000" w:rsidP="00000000" w:rsidRDefault="00000000" w:rsidRPr="00000000" w14:paraId="00000506">
      <w:pPr>
        <w:rPr/>
      </w:pPr>
      <w:r w:rsidDel="00000000" w:rsidR="00000000" w:rsidRPr="00000000">
        <w:rPr>
          <w:rtl w:val="0"/>
        </w:rPr>
        <w:t xml:space="preserve">    return event.respondWith(fetch(event.request));</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event.respondWith(</w:t>
      </w:r>
    </w:p>
    <w:p w:rsidR="00000000" w:rsidDel="00000000" w:rsidP="00000000" w:rsidRDefault="00000000" w:rsidRPr="00000000" w14:paraId="0000050A">
      <w:pPr>
        <w:rPr/>
      </w:pPr>
      <w:r w:rsidDel="00000000" w:rsidR="00000000" w:rsidRPr="00000000">
        <w:rPr>
          <w:rtl w:val="0"/>
        </w:rPr>
        <w:t xml:space="preserve">    caches.match(event.request).then(response =&gt; {</w:t>
      </w:r>
    </w:p>
    <w:p w:rsidR="00000000" w:rsidDel="00000000" w:rsidP="00000000" w:rsidRDefault="00000000" w:rsidRPr="00000000" w14:paraId="0000050B">
      <w:pPr>
        <w:rPr/>
      </w:pPr>
      <w:r w:rsidDel="00000000" w:rsidR="00000000" w:rsidRPr="00000000">
        <w:rPr>
          <w:rtl w:val="0"/>
        </w:rPr>
        <w:t xml:space="preserve">      if (response) {</w:t>
      </w:r>
    </w:p>
    <w:p w:rsidR="00000000" w:rsidDel="00000000" w:rsidP="00000000" w:rsidRDefault="00000000" w:rsidRPr="00000000" w14:paraId="0000050C">
      <w:pPr>
        <w:rPr/>
      </w:pPr>
      <w:r w:rsidDel="00000000" w:rsidR="00000000" w:rsidRPr="00000000">
        <w:rPr>
          <w:rtl w:val="0"/>
        </w:rPr>
        <w:t xml:space="preserve">        logSW(`Serving from cache: ${event.request.url}`);</w:t>
      </w:r>
    </w:p>
    <w:p w:rsidR="00000000" w:rsidDel="00000000" w:rsidP="00000000" w:rsidRDefault="00000000" w:rsidRPr="00000000" w14:paraId="0000050D">
      <w:pPr>
        <w:rPr/>
      </w:pPr>
      <w:r w:rsidDel="00000000" w:rsidR="00000000" w:rsidRPr="00000000">
        <w:rPr>
          <w:rtl w:val="0"/>
        </w:rPr>
        <w:t xml:space="preserve">        return response;</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 Try to fetch from network, fallback to offline page if fails</w:t>
      </w:r>
    </w:p>
    <w:p w:rsidR="00000000" w:rsidDel="00000000" w:rsidP="00000000" w:rsidRDefault="00000000" w:rsidRPr="00000000" w14:paraId="00000510">
      <w:pPr>
        <w:rPr/>
      </w:pPr>
      <w:r w:rsidDel="00000000" w:rsidR="00000000" w:rsidRPr="00000000">
        <w:rPr>
          <w:rtl w:val="0"/>
        </w:rPr>
        <w:t xml:space="preserve">      return fetch(event.request).catch(() =&gt; {</w:t>
      </w:r>
    </w:p>
    <w:p w:rsidR="00000000" w:rsidDel="00000000" w:rsidP="00000000" w:rsidRDefault="00000000" w:rsidRPr="00000000" w14:paraId="00000511">
      <w:pPr>
        <w:rPr/>
      </w:pPr>
      <w:r w:rsidDel="00000000" w:rsidR="00000000" w:rsidRPr="00000000">
        <w:rPr>
          <w:rtl w:val="0"/>
        </w:rPr>
        <w:t xml:space="preserve">        if (event.request.mode === "navigate") {</w:t>
      </w:r>
    </w:p>
    <w:p w:rsidR="00000000" w:rsidDel="00000000" w:rsidP="00000000" w:rsidRDefault="00000000" w:rsidRPr="00000000" w14:paraId="00000512">
      <w:pPr>
        <w:rPr/>
      </w:pPr>
      <w:r w:rsidDel="00000000" w:rsidR="00000000" w:rsidRPr="00000000">
        <w:rPr>
          <w:rtl w:val="0"/>
        </w:rPr>
        <w:t xml:space="preserve">          logSW("Network failed, serving offline page.");</w:t>
      </w:r>
    </w:p>
    <w:p w:rsidR="00000000" w:rsidDel="00000000" w:rsidP="00000000" w:rsidRDefault="00000000" w:rsidRPr="00000000" w14:paraId="00000513">
      <w:pPr>
        <w:rPr/>
      </w:pPr>
      <w:r w:rsidDel="00000000" w:rsidR="00000000" w:rsidRPr="00000000">
        <w:rPr>
          <w:rtl w:val="0"/>
        </w:rPr>
        <w:t xml:space="preserve">          return caches.match("/offline.html");</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Listen for messages (e.g., skipWaiting from app)</w:t>
      </w:r>
    </w:p>
    <w:p w:rsidR="00000000" w:rsidDel="00000000" w:rsidP="00000000" w:rsidRDefault="00000000" w:rsidRPr="00000000" w14:paraId="0000051B">
      <w:pPr>
        <w:rPr/>
      </w:pPr>
      <w:r w:rsidDel="00000000" w:rsidR="00000000" w:rsidRPr="00000000">
        <w:rPr>
          <w:rtl w:val="0"/>
        </w:rPr>
        <w:t xml:space="preserve">self.addEventListener("message", event =&gt; {</w:t>
      </w:r>
    </w:p>
    <w:p w:rsidR="00000000" w:rsidDel="00000000" w:rsidP="00000000" w:rsidRDefault="00000000" w:rsidRPr="00000000" w14:paraId="0000051C">
      <w:pPr>
        <w:rPr/>
      </w:pPr>
      <w:r w:rsidDel="00000000" w:rsidR="00000000" w:rsidRPr="00000000">
        <w:rPr>
          <w:rtl w:val="0"/>
        </w:rPr>
        <w:t xml:space="preserve">  if (event.data &amp;&amp; event.data.type === "SKIP_WAITING") {</w:t>
      </w:r>
    </w:p>
    <w:p w:rsidR="00000000" w:rsidDel="00000000" w:rsidP="00000000" w:rsidRDefault="00000000" w:rsidRPr="00000000" w14:paraId="0000051D">
      <w:pPr>
        <w:rPr/>
      </w:pPr>
      <w:r w:rsidDel="00000000" w:rsidR="00000000" w:rsidRPr="00000000">
        <w:rPr>
          <w:rtl w:val="0"/>
        </w:rPr>
        <w:t xml:space="preserve">    self.skipWaiting();</w:t>
      </w:r>
    </w:p>
    <w:p w:rsidR="00000000" w:rsidDel="00000000" w:rsidP="00000000" w:rsidRDefault="00000000" w:rsidRPr="00000000" w14:paraId="0000051E">
      <w:pPr>
        <w:rPr/>
      </w:pPr>
      <w:r w:rsidDel="00000000" w:rsidR="00000000" w:rsidRPr="00000000">
        <w:rPr>
          <w:rtl w:val="0"/>
        </w:rPr>
        <w:t xml:space="preserve">    logSW("Received SKIP_WAITING message, updating service worker.");</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 Push notifications</w:t>
      </w:r>
    </w:p>
    <w:p w:rsidR="00000000" w:rsidDel="00000000" w:rsidP="00000000" w:rsidRDefault="00000000" w:rsidRPr="00000000" w14:paraId="00000523">
      <w:pPr>
        <w:rPr/>
      </w:pPr>
      <w:r w:rsidDel="00000000" w:rsidR="00000000" w:rsidRPr="00000000">
        <w:rPr>
          <w:rtl w:val="0"/>
        </w:rPr>
        <w:t xml:space="preserve">self.addEventListener("push", event =&gt; {</w:t>
      </w:r>
    </w:p>
    <w:p w:rsidR="00000000" w:rsidDel="00000000" w:rsidP="00000000" w:rsidRDefault="00000000" w:rsidRPr="00000000" w14:paraId="00000524">
      <w:pPr>
        <w:rPr/>
      </w:pPr>
      <w:r w:rsidDel="00000000" w:rsidR="00000000" w:rsidRPr="00000000">
        <w:rPr>
          <w:rtl w:val="0"/>
        </w:rPr>
        <w:t xml:space="preserve">  const data = event.data ? event.data.json() : {};</w:t>
      </w:r>
    </w:p>
    <w:p w:rsidR="00000000" w:rsidDel="00000000" w:rsidP="00000000" w:rsidRDefault="00000000" w:rsidRPr="00000000" w14:paraId="00000525">
      <w:pPr>
        <w:rPr/>
      </w:pPr>
      <w:r w:rsidDel="00000000" w:rsidR="00000000" w:rsidRPr="00000000">
        <w:rPr>
          <w:rtl w:val="0"/>
        </w:rPr>
        <w:t xml:space="preserve">  const title = data.title || "GanjaGuru Notification";</w:t>
      </w:r>
    </w:p>
    <w:p w:rsidR="00000000" w:rsidDel="00000000" w:rsidP="00000000" w:rsidRDefault="00000000" w:rsidRPr="00000000" w14:paraId="00000526">
      <w:pPr>
        <w:rPr/>
      </w:pPr>
      <w:r w:rsidDel="00000000" w:rsidR="00000000" w:rsidRPr="00000000">
        <w:rPr>
          <w:rtl w:val="0"/>
        </w:rPr>
        <w:t xml:space="preserve">  const options = {</w:t>
      </w:r>
    </w:p>
    <w:p w:rsidR="00000000" w:rsidDel="00000000" w:rsidP="00000000" w:rsidRDefault="00000000" w:rsidRPr="00000000" w14:paraId="00000527">
      <w:pPr>
        <w:rPr/>
      </w:pPr>
      <w:r w:rsidDel="00000000" w:rsidR="00000000" w:rsidRPr="00000000">
        <w:rPr>
          <w:rtl w:val="0"/>
        </w:rPr>
        <w:t xml:space="preserve">    body: data.body || "You have a new message.",</w:t>
      </w:r>
    </w:p>
    <w:p w:rsidR="00000000" w:rsidDel="00000000" w:rsidP="00000000" w:rsidRDefault="00000000" w:rsidRPr="00000000" w14:paraId="00000528">
      <w:pPr>
        <w:rPr/>
      </w:pPr>
      <w:r w:rsidDel="00000000" w:rsidR="00000000" w:rsidRPr="00000000">
        <w:rPr>
          <w:rtl w:val="0"/>
        </w:rPr>
        <w:t xml:space="preserve">    icon: "/icons/icon-192.png",</w:t>
      </w:r>
    </w:p>
    <w:p w:rsidR="00000000" w:rsidDel="00000000" w:rsidP="00000000" w:rsidRDefault="00000000" w:rsidRPr="00000000" w14:paraId="00000529">
      <w:pPr>
        <w:rPr/>
      </w:pPr>
      <w:r w:rsidDel="00000000" w:rsidR="00000000" w:rsidRPr="00000000">
        <w:rPr>
          <w:rtl w:val="0"/>
        </w:rPr>
        <w:t xml:space="preserve">    badge: "/icons/icon-192.png",</w:t>
      </w:r>
    </w:p>
    <w:p w:rsidR="00000000" w:rsidDel="00000000" w:rsidP="00000000" w:rsidRDefault="00000000" w:rsidRPr="00000000" w14:paraId="0000052A">
      <w:pPr>
        <w:rPr/>
      </w:pPr>
      <w:r w:rsidDel="00000000" w:rsidR="00000000" w:rsidRPr="00000000">
        <w:rPr>
          <w:rtl w:val="0"/>
        </w:rPr>
        <w:t xml:space="preserve">    data: data.url || "/"</w:t>
      </w:r>
    </w:p>
    <w:p w:rsidR="00000000" w:rsidDel="00000000" w:rsidP="00000000" w:rsidRDefault="00000000" w:rsidRPr="00000000" w14:paraId="0000052B">
      <w:pPr>
        <w:rPr/>
      </w:pPr>
      <w:r w:rsidDel="00000000" w:rsidR="00000000" w:rsidRPr="00000000">
        <w:rPr>
          <w:rtl w:val="0"/>
        </w:rPr>
        <w:t xml:space="preserve">  };</w:t>
      </w:r>
    </w:p>
    <w:p w:rsidR="00000000" w:rsidDel="00000000" w:rsidP="00000000" w:rsidRDefault="00000000" w:rsidRPr="00000000" w14:paraId="0000052C">
      <w:pPr>
        <w:rPr/>
      </w:pPr>
      <w:r w:rsidDel="00000000" w:rsidR="00000000" w:rsidRPr="00000000">
        <w:rPr>
          <w:rtl w:val="0"/>
        </w:rPr>
        <w:t xml:space="preserve">  event.waitUntil(self.registration.showNotification(title, options));</w:t>
      </w:r>
    </w:p>
    <w:p w:rsidR="00000000" w:rsidDel="00000000" w:rsidP="00000000" w:rsidRDefault="00000000" w:rsidRPr="00000000" w14:paraId="0000052D">
      <w:pPr>
        <w:rPr/>
      </w:pPr>
      <w:r w:rsidDel="00000000" w:rsidR="00000000" w:rsidRPr="00000000">
        <w:rPr>
          <w:rtl w:val="0"/>
        </w:rPr>
        <w:t xml:space="preserv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Notification click handler</w:t>
      </w:r>
    </w:p>
    <w:p w:rsidR="00000000" w:rsidDel="00000000" w:rsidP="00000000" w:rsidRDefault="00000000" w:rsidRPr="00000000" w14:paraId="00000530">
      <w:pPr>
        <w:rPr/>
      </w:pPr>
      <w:r w:rsidDel="00000000" w:rsidR="00000000" w:rsidRPr="00000000">
        <w:rPr>
          <w:rtl w:val="0"/>
        </w:rPr>
        <w:t xml:space="preserve">self.addEventListener("notificationclick", event =&gt; {</w:t>
      </w:r>
    </w:p>
    <w:p w:rsidR="00000000" w:rsidDel="00000000" w:rsidP="00000000" w:rsidRDefault="00000000" w:rsidRPr="00000000" w14:paraId="00000531">
      <w:pPr>
        <w:rPr/>
      </w:pPr>
      <w:r w:rsidDel="00000000" w:rsidR="00000000" w:rsidRPr="00000000">
        <w:rPr>
          <w:rtl w:val="0"/>
        </w:rPr>
        <w:t xml:space="preserve">  event.notification.close();</w:t>
      </w:r>
    </w:p>
    <w:p w:rsidR="00000000" w:rsidDel="00000000" w:rsidP="00000000" w:rsidRDefault="00000000" w:rsidRPr="00000000" w14:paraId="00000532">
      <w:pPr>
        <w:rPr/>
      </w:pPr>
      <w:r w:rsidDel="00000000" w:rsidR="00000000" w:rsidRPr="00000000">
        <w:rPr>
          <w:rtl w:val="0"/>
        </w:rPr>
        <w:t xml:space="preserve">  event.waitUntil(</w:t>
      </w:r>
    </w:p>
    <w:p w:rsidR="00000000" w:rsidDel="00000000" w:rsidP="00000000" w:rsidRDefault="00000000" w:rsidRPr="00000000" w14:paraId="00000533">
      <w:pPr>
        <w:rPr/>
      </w:pPr>
      <w:r w:rsidDel="00000000" w:rsidR="00000000" w:rsidRPr="00000000">
        <w:rPr>
          <w:rtl w:val="0"/>
        </w:rPr>
        <w:t xml:space="preserve">    clients.matchAll({ type: "window", includeUncontrolled: true }).then(clientList =&gt; {</w:t>
      </w:r>
    </w:p>
    <w:p w:rsidR="00000000" w:rsidDel="00000000" w:rsidP="00000000" w:rsidRDefault="00000000" w:rsidRPr="00000000" w14:paraId="00000534">
      <w:pPr>
        <w:rPr/>
      </w:pPr>
      <w:r w:rsidDel="00000000" w:rsidR="00000000" w:rsidRPr="00000000">
        <w:rPr>
          <w:rtl w:val="0"/>
        </w:rPr>
        <w:t xml:space="preserve">      for (const client of clientList) {</w:t>
      </w:r>
    </w:p>
    <w:p w:rsidR="00000000" w:rsidDel="00000000" w:rsidP="00000000" w:rsidRDefault="00000000" w:rsidRPr="00000000" w14:paraId="00000535">
      <w:pPr>
        <w:rPr/>
      </w:pPr>
      <w:r w:rsidDel="00000000" w:rsidR="00000000" w:rsidRPr="00000000">
        <w:rPr>
          <w:rtl w:val="0"/>
        </w:rPr>
        <w:t xml:space="preserve">        if (client.url === event.notification.data &amp;&amp; "focus" in client) {</w:t>
      </w:r>
    </w:p>
    <w:p w:rsidR="00000000" w:rsidDel="00000000" w:rsidP="00000000" w:rsidRDefault="00000000" w:rsidRPr="00000000" w14:paraId="00000536">
      <w:pPr>
        <w:rPr/>
      </w:pPr>
      <w:r w:rsidDel="00000000" w:rsidR="00000000" w:rsidRPr="00000000">
        <w:rPr>
          <w:rtl w:val="0"/>
        </w:rPr>
        <w:t xml:space="preserve">          return client.focus();</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if (clients.openWindow) {</w:t>
      </w:r>
    </w:p>
    <w:p w:rsidR="00000000" w:rsidDel="00000000" w:rsidP="00000000" w:rsidRDefault="00000000" w:rsidRPr="00000000" w14:paraId="0000053A">
      <w:pPr>
        <w:rPr/>
      </w:pPr>
      <w:r w:rsidDel="00000000" w:rsidR="00000000" w:rsidRPr="00000000">
        <w:rPr>
          <w:rtl w:val="0"/>
        </w:rPr>
        <w:t xml:space="preserve">        return clients.openWindow(event.notification.data);</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Periodic Sync (if supported)</w:t>
      </w:r>
    </w:p>
    <w:p w:rsidR="00000000" w:rsidDel="00000000" w:rsidP="00000000" w:rsidRDefault="00000000" w:rsidRPr="00000000" w14:paraId="00000541">
      <w:pPr>
        <w:rPr/>
      </w:pPr>
      <w:r w:rsidDel="00000000" w:rsidR="00000000" w:rsidRPr="00000000">
        <w:rPr>
          <w:rtl w:val="0"/>
        </w:rPr>
        <w:t xml:space="preserve">self.addEventListener("periodicsync", event =&gt; {</w:t>
      </w:r>
    </w:p>
    <w:p w:rsidR="00000000" w:rsidDel="00000000" w:rsidP="00000000" w:rsidRDefault="00000000" w:rsidRPr="00000000" w14:paraId="00000542">
      <w:pPr>
        <w:rPr/>
      </w:pPr>
      <w:r w:rsidDel="00000000" w:rsidR="00000000" w:rsidRPr="00000000">
        <w:rPr>
          <w:rtl w:val="0"/>
        </w:rPr>
        <w:t xml:space="preserve">  if (event.tag === "ganjaguru-sync") {</w:t>
      </w:r>
    </w:p>
    <w:p w:rsidR="00000000" w:rsidDel="00000000" w:rsidP="00000000" w:rsidRDefault="00000000" w:rsidRPr="00000000" w14:paraId="00000543">
      <w:pPr>
        <w:rPr/>
      </w:pPr>
      <w:r w:rsidDel="00000000" w:rsidR="00000000" w:rsidRPr="00000000">
        <w:rPr>
          <w:rtl w:val="0"/>
        </w:rPr>
        <w:t xml:space="preserve">    event.waitUntil(</w:t>
      </w:r>
    </w:p>
    <w:p w:rsidR="00000000" w:rsidDel="00000000" w:rsidP="00000000" w:rsidRDefault="00000000" w:rsidRPr="00000000" w14:paraId="00000544">
      <w:pPr>
        <w:rPr/>
      </w:pPr>
      <w:r w:rsidDel="00000000" w:rsidR="00000000" w:rsidRPr="00000000">
        <w:rPr>
          <w:rtl w:val="0"/>
        </w:rPr>
        <w:t xml:space="preserve">      // Example: Could sync data, refresh cache, or prefetch new assets</w:t>
      </w:r>
    </w:p>
    <w:p w:rsidR="00000000" w:rsidDel="00000000" w:rsidP="00000000" w:rsidRDefault="00000000" w:rsidRPr="00000000" w14:paraId="00000545">
      <w:pPr>
        <w:rPr/>
      </w:pPr>
      <w:r w:rsidDel="00000000" w:rsidR="00000000" w:rsidRPr="00000000">
        <w:rPr>
          <w:rtl w:val="0"/>
        </w:rPr>
        <w:t xml:space="preserve">      logSW("Periodic background sync triggered.")</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 Fallback: Catch unhandled rejections in service worker</w:t>
      </w:r>
    </w:p>
    <w:p w:rsidR="00000000" w:rsidDel="00000000" w:rsidP="00000000" w:rsidRDefault="00000000" w:rsidRPr="00000000" w14:paraId="0000054B">
      <w:pPr>
        <w:rPr/>
      </w:pPr>
      <w:r w:rsidDel="00000000" w:rsidR="00000000" w:rsidRPr="00000000">
        <w:rPr>
          <w:rtl w:val="0"/>
        </w:rPr>
        <w:t xml:space="preserve">self.addEventListener("unhandledrejection", event =&gt; {</w:t>
      </w:r>
    </w:p>
    <w:p w:rsidR="00000000" w:rsidDel="00000000" w:rsidP="00000000" w:rsidRDefault="00000000" w:rsidRPr="00000000" w14:paraId="0000054C">
      <w:pPr>
        <w:rPr/>
      </w:pPr>
      <w:r w:rsidDel="00000000" w:rsidR="00000000" w:rsidRPr="00000000">
        <w:rPr>
          <w:rtl w:val="0"/>
        </w:rPr>
        <w:t xml:space="preserve">  logSW(`Unhandled rejection in SW: ${event.reason}`);</w:t>
      </w:r>
    </w:p>
    <w:p w:rsidR="00000000" w:rsidDel="00000000" w:rsidP="00000000" w:rsidRDefault="00000000" w:rsidRPr="00000000" w14:paraId="0000054D">
      <w:pPr>
        <w:rPr/>
      </w:pPr>
      <w:r w:rsidDel="00000000" w:rsidR="00000000" w:rsidRPr="00000000">
        <w:rPr>
          <w:rtl w:val="0"/>
        </w:rPr>
        <w:t xml:space="preserv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``````json name=public/manifest.json</w:t>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rPr/>
      </w:pPr>
      <w:r w:rsidDel="00000000" w:rsidR="00000000" w:rsidRPr="00000000">
        <w:rPr>
          <w:rtl w:val="0"/>
        </w:rPr>
        <w:t xml:space="preserve">  "name": "The GanjaGuru: Gravity-Gone",</w:t>
      </w:r>
    </w:p>
    <w:p w:rsidR="00000000" w:rsidDel="00000000" w:rsidP="00000000" w:rsidRDefault="00000000" w:rsidRPr="00000000" w14:paraId="00000553">
      <w:pPr>
        <w:rPr/>
      </w:pPr>
      <w:r w:rsidDel="00000000" w:rsidR="00000000" w:rsidRPr="00000000">
        <w:rPr>
          <w:rtl w:val="0"/>
        </w:rPr>
        <w:t xml:space="preserve">  "short_name": "GanjaGuru",</w:t>
      </w:r>
    </w:p>
    <w:p w:rsidR="00000000" w:rsidDel="00000000" w:rsidP="00000000" w:rsidRDefault="00000000" w:rsidRPr="00000000" w14:paraId="00000554">
      <w:pPr>
        <w:rPr/>
      </w:pPr>
      <w:r w:rsidDel="00000000" w:rsidR="00000000" w:rsidRPr="00000000">
        <w:rPr>
          <w:rtl w:val="0"/>
        </w:rPr>
        <w:t xml:space="preserve">  "description": "A fully immersive, AI-powered, anti-gravity cannabis ecosystem.",</w:t>
      </w:r>
    </w:p>
    <w:p w:rsidR="00000000" w:rsidDel="00000000" w:rsidP="00000000" w:rsidRDefault="00000000" w:rsidRPr="00000000" w14:paraId="00000555">
      <w:pPr>
        <w:rPr/>
      </w:pPr>
      <w:r w:rsidDel="00000000" w:rsidR="00000000" w:rsidRPr="00000000">
        <w:rPr>
          <w:rtl w:val="0"/>
        </w:rPr>
        <w:t xml:space="preserve">  "start_url": "/",</w:t>
      </w:r>
    </w:p>
    <w:p w:rsidR="00000000" w:rsidDel="00000000" w:rsidP="00000000" w:rsidRDefault="00000000" w:rsidRPr="00000000" w14:paraId="00000556">
      <w:pPr>
        <w:rPr/>
      </w:pPr>
      <w:r w:rsidDel="00000000" w:rsidR="00000000" w:rsidRPr="00000000">
        <w:rPr>
          <w:rtl w:val="0"/>
        </w:rPr>
        <w:t xml:space="preserve">  "display": "standalone",</w:t>
      </w:r>
    </w:p>
    <w:p w:rsidR="00000000" w:rsidDel="00000000" w:rsidP="00000000" w:rsidRDefault="00000000" w:rsidRPr="00000000" w14:paraId="00000557">
      <w:pPr>
        <w:rPr/>
      </w:pPr>
      <w:r w:rsidDel="00000000" w:rsidR="00000000" w:rsidRPr="00000000">
        <w:rPr>
          <w:rtl w:val="0"/>
        </w:rPr>
        <w:t xml:space="preserve">  "background_color": "#0b0c10",</w:t>
      </w:r>
    </w:p>
    <w:p w:rsidR="00000000" w:rsidDel="00000000" w:rsidP="00000000" w:rsidRDefault="00000000" w:rsidRPr="00000000" w14:paraId="00000558">
      <w:pPr>
        <w:rPr/>
      </w:pPr>
      <w:r w:rsidDel="00000000" w:rsidR="00000000" w:rsidRPr="00000000">
        <w:rPr>
          <w:rtl w:val="0"/>
        </w:rPr>
        <w:t xml:space="preserve">  "theme_color": "#22ff88",</w:t>
      </w:r>
    </w:p>
    <w:p w:rsidR="00000000" w:rsidDel="00000000" w:rsidP="00000000" w:rsidRDefault="00000000" w:rsidRPr="00000000" w14:paraId="00000559">
      <w:pPr>
        <w:rPr/>
      </w:pPr>
      <w:r w:rsidDel="00000000" w:rsidR="00000000" w:rsidRPr="00000000">
        <w:rPr>
          <w:rtl w:val="0"/>
        </w:rPr>
        <w:t xml:space="preserve">  "orientation": "any",</w:t>
      </w:r>
    </w:p>
    <w:p w:rsidR="00000000" w:rsidDel="00000000" w:rsidP="00000000" w:rsidRDefault="00000000" w:rsidRPr="00000000" w14:paraId="0000055A">
      <w:pPr>
        <w:rPr/>
      </w:pPr>
      <w:r w:rsidDel="00000000" w:rsidR="00000000" w:rsidRPr="00000000">
        <w:rPr>
          <w:rtl w:val="0"/>
        </w:rPr>
        <w:t xml:space="preserve">  "icons": [</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"src": "/icons/icon-72.png",</w:t>
      </w:r>
    </w:p>
    <w:p w:rsidR="00000000" w:rsidDel="00000000" w:rsidP="00000000" w:rsidRDefault="00000000" w:rsidRPr="00000000" w14:paraId="0000055D">
      <w:pPr>
        <w:rPr/>
      </w:pPr>
      <w:r w:rsidDel="00000000" w:rsidR="00000000" w:rsidRPr="00000000">
        <w:rPr>
          <w:rtl w:val="0"/>
        </w:rPr>
        <w:t xml:space="preserve">      "type": "image/png",</w:t>
      </w:r>
    </w:p>
    <w:p w:rsidR="00000000" w:rsidDel="00000000" w:rsidP="00000000" w:rsidRDefault="00000000" w:rsidRPr="00000000" w14:paraId="0000055E">
      <w:pPr>
        <w:rPr/>
      </w:pPr>
      <w:r w:rsidDel="00000000" w:rsidR="00000000" w:rsidRPr="00000000">
        <w:rPr>
          <w:rtl w:val="0"/>
        </w:rPr>
        <w:t xml:space="preserve">      "sizes": "72x72"</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"src": "/icons/icon-96.png",</w:t>
      </w:r>
    </w:p>
    <w:p w:rsidR="00000000" w:rsidDel="00000000" w:rsidP="00000000" w:rsidRDefault="00000000" w:rsidRPr="00000000" w14:paraId="00000562">
      <w:pPr>
        <w:rPr/>
      </w:pPr>
      <w:r w:rsidDel="00000000" w:rsidR="00000000" w:rsidRPr="00000000">
        <w:rPr>
          <w:rtl w:val="0"/>
        </w:rPr>
        <w:t xml:space="preserve">      "type": "image/png",</w:t>
      </w:r>
    </w:p>
    <w:p w:rsidR="00000000" w:rsidDel="00000000" w:rsidP="00000000" w:rsidRDefault="00000000" w:rsidRPr="00000000" w14:paraId="00000563">
      <w:pPr>
        <w:rPr/>
      </w:pPr>
      <w:r w:rsidDel="00000000" w:rsidR="00000000" w:rsidRPr="00000000">
        <w:rPr>
          <w:rtl w:val="0"/>
        </w:rPr>
        <w:t xml:space="preserve">      "sizes": "96x96"</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"src": "/icons/icon-128.png",</w:t>
      </w:r>
    </w:p>
    <w:p w:rsidR="00000000" w:rsidDel="00000000" w:rsidP="00000000" w:rsidRDefault="00000000" w:rsidRPr="00000000" w14:paraId="00000567">
      <w:pPr>
        <w:rPr/>
      </w:pPr>
      <w:r w:rsidDel="00000000" w:rsidR="00000000" w:rsidRPr="00000000">
        <w:rPr>
          <w:rtl w:val="0"/>
        </w:rPr>
        <w:t xml:space="preserve">      "type": "image/png",</w:t>
      </w:r>
    </w:p>
    <w:p w:rsidR="00000000" w:rsidDel="00000000" w:rsidP="00000000" w:rsidRDefault="00000000" w:rsidRPr="00000000" w14:paraId="00000568">
      <w:pPr>
        <w:rPr/>
      </w:pPr>
      <w:r w:rsidDel="00000000" w:rsidR="00000000" w:rsidRPr="00000000">
        <w:rPr>
          <w:rtl w:val="0"/>
        </w:rPr>
        <w:t xml:space="preserve">      "sizes": "128x128"</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t xml:space="preserve">      "src": "/icons/icon-144.png",</w:t>
      </w:r>
    </w:p>
    <w:p w:rsidR="00000000" w:rsidDel="00000000" w:rsidP="00000000" w:rsidRDefault="00000000" w:rsidRPr="00000000" w14:paraId="0000056C">
      <w:pPr>
        <w:rPr/>
      </w:pPr>
      <w:r w:rsidDel="00000000" w:rsidR="00000000" w:rsidRPr="00000000">
        <w:rPr>
          <w:rtl w:val="0"/>
        </w:rPr>
        <w:t xml:space="preserve">      "type": "image/png",</w:t>
      </w:r>
    </w:p>
    <w:p w:rsidR="00000000" w:rsidDel="00000000" w:rsidP="00000000" w:rsidRDefault="00000000" w:rsidRPr="00000000" w14:paraId="0000056D">
      <w:pPr>
        <w:rPr/>
      </w:pPr>
      <w:r w:rsidDel="00000000" w:rsidR="00000000" w:rsidRPr="00000000">
        <w:rPr>
          <w:rtl w:val="0"/>
        </w:rPr>
        <w:t xml:space="preserve">      "sizes": "144x144"</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t xml:space="preserve">    {</w:t>
      </w:r>
    </w:p>
    <w:p w:rsidR="00000000" w:rsidDel="00000000" w:rsidP="00000000" w:rsidRDefault="00000000" w:rsidRPr="00000000" w14:paraId="00000570">
      <w:pPr>
        <w:rPr/>
      </w:pPr>
      <w:r w:rsidDel="00000000" w:rsidR="00000000" w:rsidRPr="00000000">
        <w:rPr>
          <w:rtl w:val="0"/>
        </w:rPr>
        <w:t xml:space="preserve">      "src": "/icons/icon-152.png",</w:t>
      </w:r>
    </w:p>
    <w:p w:rsidR="00000000" w:rsidDel="00000000" w:rsidP="00000000" w:rsidRDefault="00000000" w:rsidRPr="00000000" w14:paraId="00000571">
      <w:pPr>
        <w:rPr/>
      </w:pPr>
      <w:r w:rsidDel="00000000" w:rsidR="00000000" w:rsidRPr="00000000">
        <w:rPr>
          <w:rtl w:val="0"/>
        </w:rPr>
        <w:t xml:space="preserve">      "type": "image/png",</w:t>
      </w:r>
    </w:p>
    <w:p w:rsidR="00000000" w:rsidDel="00000000" w:rsidP="00000000" w:rsidRDefault="00000000" w:rsidRPr="00000000" w14:paraId="00000572">
      <w:pPr>
        <w:rPr/>
      </w:pPr>
      <w:r w:rsidDel="00000000" w:rsidR="00000000" w:rsidRPr="00000000">
        <w:rPr>
          <w:rtl w:val="0"/>
        </w:rPr>
        <w:t xml:space="preserve">      "sizes": "152x152"</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"src": "/icons/icon-192.png",</w:t>
      </w:r>
    </w:p>
    <w:p w:rsidR="00000000" w:rsidDel="00000000" w:rsidP="00000000" w:rsidRDefault="00000000" w:rsidRPr="00000000" w14:paraId="00000576">
      <w:pPr>
        <w:rPr/>
      </w:pPr>
      <w:r w:rsidDel="00000000" w:rsidR="00000000" w:rsidRPr="00000000">
        <w:rPr>
          <w:rtl w:val="0"/>
        </w:rPr>
        <w:t xml:space="preserve">      "type": "image/png",</w:t>
      </w:r>
    </w:p>
    <w:p w:rsidR="00000000" w:rsidDel="00000000" w:rsidP="00000000" w:rsidRDefault="00000000" w:rsidRPr="00000000" w14:paraId="00000577">
      <w:pPr>
        <w:rPr/>
      </w:pPr>
      <w:r w:rsidDel="00000000" w:rsidR="00000000" w:rsidRPr="00000000">
        <w:rPr>
          <w:rtl w:val="0"/>
        </w:rPr>
        <w:t xml:space="preserve">      "sizes": "192x192",</w:t>
      </w:r>
    </w:p>
    <w:p w:rsidR="00000000" w:rsidDel="00000000" w:rsidP="00000000" w:rsidRDefault="00000000" w:rsidRPr="00000000" w14:paraId="00000578">
      <w:pPr>
        <w:rPr/>
      </w:pPr>
      <w:r w:rsidDel="00000000" w:rsidR="00000000" w:rsidRPr="00000000">
        <w:rPr>
          <w:rtl w:val="0"/>
        </w:rPr>
        <w:t xml:space="preserve">      "purpose": "any maskable"</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      "src": "/icons/icon-384.png",</w:t>
      </w:r>
    </w:p>
    <w:p w:rsidR="00000000" w:rsidDel="00000000" w:rsidP="00000000" w:rsidRDefault="00000000" w:rsidRPr="00000000" w14:paraId="0000057C">
      <w:pPr>
        <w:rPr/>
      </w:pPr>
      <w:r w:rsidDel="00000000" w:rsidR="00000000" w:rsidRPr="00000000">
        <w:rPr>
          <w:rtl w:val="0"/>
        </w:rPr>
        <w:t xml:space="preserve">      "type": "image/png",</w:t>
      </w:r>
    </w:p>
    <w:p w:rsidR="00000000" w:rsidDel="00000000" w:rsidP="00000000" w:rsidRDefault="00000000" w:rsidRPr="00000000" w14:paraId="0000057D">
      <w:pPr>
        <w:rPr/>
      </w:pPr>
      <w:r w:rsidDel="00000000" w:rsidR="00000000" w:rsidRPr="00000000">
        <w:rPr>
          <w:rtl w:val="0"/>
        </w:rPr>
        <w:t xml:space="preserve">      "sizes": "384x384"</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"src": "/icons/icon-512.png",</w:t>
      </w:r>
    </w:p>
    <w:p w:rsidR="00000000" w:rsidDel="00000000" w:rsidP="00000000" w:rsidRDefault="00000000" w:rsidRPr="00000000" w14:paraId="00000581">
      <w:pPr>
        <w:rPr/>
      </w:pPr>
      <w:r w:rsidDel="00000000" w:rsidR="00000000" w:rsidRPr="00000000">
        <w:rPr>
          <w:rtl w:val="0"/>
        </w:rPr>
        <w:t xml:space="preserve">      "type": "image/png",</w:t>
      </w:r>
    </w:p>
    <w:p w:rsidR="00000000" w:rsidDel="00000000" w:rsidP="00000000" w:rsidRDefault="00000000" w:rsidRPr="00000000" w14:paraId="00000582">
      <w:pPr>
        <w:rPr/>
      </w:pPr>
      <w:r w:rsidDel="00000000" w:rsidR="00000000" w:rsidRPr="00000000">
        <w:rPr>
          <w:rtl w:val="0"/>
        </w:rPr>
        <w:t xml:space="preserve">      "sizes": "512x512"</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"categories": [</w:t>
      </w:r>
    </w:p>
    <w:p w:rsidR="00000000" w:rsidDel="00000000" w:rsidP="00000000" w:rsidRDefault="00000000" w:rsidRPr="00000000" w14:paraId="00000586">
      <w:pPr>
        <w:rPr/>
      </w:pPr>
      <w:r w:rsidDel="00000000" w:rsidR="00000000" w:rsidRPr="00000000">
        <w:rPr>
          <w:rtl w:val="0"/>
        </w:rPr>
        <w:t xml:space="preserve">    "shopping",</w:t>
      </w:r>
    </w:p>
    <w:p w:rsidR="00000000" w:rsidDel="00000000" w:rsidP="00000000" w:rsidRDefault="00000000" w:rsidRPr="00000000" w14:paraId="00000587">
      <w:pPr>
        <w:rPr/>
      </w:pPr>
      <w:r w:rsidDel="00000000" w:rsidR="00000000" w:rsidRPr="00000000">
        <w:rPr>
          <w:rtl w:val="0"/>
        </w:rPr>
        <w:t xml:space="preserve">    "lifestyle",</w:t>
      </w:r>
    </w:p>
    <w:p w:rsidR="00000000" w:rsidDel="00000000" w:rsidP="00000000" w:rsidRDefault="00000000" w:rsidRPr="00000000" w14:paraId="00000588">
      <w:pPr>
        <w:rPr/>
      </w:pPr>
      <w:r w:rsidDel="00000000" w:rsidR="00000000" w:rsidRPr="00000000">
        <w:rPr>
          <w:rtl w:val="0"/>
        </w:rPr>
        <w:t xml:space="preserve">    "business",</w:t>
      </w:r>
    </w:p>
    <w:p w:rsidR="00000000" w:rsidDel="00000000" w:rsidP="00000000" w:rsidRDefault="00000000" w:rsidRPr="00000000" w14:paraId="00000589">
      <w:pPr>
        <w:rPr/>
      </w:pPr>
      <w:r w:rsidDel="00000000" w:rsidR="00000000" w:rsidRPr="00000000">
        <w:rPr>
          <w:rtl w:val="0"/>
        </w:rPr>
        <w:t xml:space="preserve">    "productivity",</w:t>
      </w:r>
    </w:p>
    <w:p w:rsidR="00000000" w:rsidDel="00000000" w:rsidP="00000000" w:rsidRDefault="00000000" w:rsidRPr="00000000" w14:paraId="0000058A">
      <w:pPr>
        <w:rPr/>
      </w:pPr>
      <w:r w:rsidDel="00000000" w:rsidR="00000000" w:rsidRPr="00000000">
        <w:rPr>
          <w:rtl w:val="0"/>
        </w:rPr>
        <w:t xml:space="preserve">    "ar",</w:t>
      </w:r>
    </w:p>
    <w:p w:rsidR="00000000" w:rsidDel="00000000" w:rsidP="00000000" w:rsidRDefault="00000000" w:rsidRPr="00000000" w14:paraId="0000058B">
      <w:pPr>
        <w:rPr/>
      </w:pPr>
      <w:r w:rsidDel="00000000" w:rsidR="00000000" w:rsidRPr="00000000">
        <w:rPr>
          <w:rtl w:val="0"/>
        </w:rPr>
        <w:t xml:space="preserve">    "vr",</w:t>
      </w:r>
    </w:p>
    <w:p w:rsidR="00000000" w:rsidDel="00000000" w:rsidP="00000000" w:rsidRDefault="00000000" w:rsidRPr="00000000" w14:paraId="0000058C">
      <w:pPr>
        <w:rPr/>
      </w:pPr>
      <w:r w:rsidDel="00000000" w:rsidR="00000000" w:rsidRPr="00000000">
        <w:rPr>
          <w:rtl w:val="0"/>
        </w:rPr>
        <w:t xml:space="preserve">    "ai",</w:t>
      </w:r>
    </w:p>
    <w:p w:rsidR="00000000" w:rsidDel="00000000" w:rsidP="00000000" w:rsidRDefault="00000000" w:rsidRPr="00000000" w14:paraId="0000058D">
      <w:pPr>
        <w:rPr/>
      </w:pPr>
      <w:r w:rsidDel="00000000" w:rsidR="00000000" w:rsidRPr="00000000">
        <w:rPr>
          <w:rtl w:val="0"/>
        </w:rPr>
        <w:t xml:space="preserve">    "cannabis",</w:t>
      </w:r>
    </w:p>
    <w:p w:rsidR="00000000" w:rsidDel="00000000" w:rsidP="00000000" w:rsidRDefault="00000000" w:rsidRPr="00000000" w14:paraId="0000058E">
      <w:pPr>
        <w:rPr/>
      </w:pPr>
      <w:r w:rsidDel="00000000" w:rsidR="00000000" w:rsidRPr="00000000">
        <w:rPr>
          <w:rtl w:val="0"/>
        </w:rPr>
        <w:t xml:space="preserve">    "education"</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"scope": "/",</w:t>
      </w:r>
    </w:p>
    <w:p w:rsidR="00000000" w:rsidDel="00000000" w:rsidP="00000000" w:rsidRDefault="00000000" w:rsidRPr="00000000" w14:paraId="00000591">
      <w:pPr>
        <w:rPr/>
      </w:pPr>
      <w:r w:rsidDel="00000000" w:rsidR="00000000" w:rsidRPr="00000000">
        <w:rPr>
          <w:rtl w:val="0"/>
        </w:rPr>
        <w:t xml:space="preserve">  "lang": "en",</w:t>
      </w:r>
    </w:p>
    <w:p w:rsidR="00000000" w:rsidDel="00000000" w:rsidP="00000000" w:rsidRDefault="00000000" w:rsidRPr="00000000" w14:paraId="00000592">
      <w:pPr>
        <w:rPr/>
      </w:pPr>
      <w:r w:rsidDel="00000000" w:rsidR="00000000" w:rsidRPr="00000000">
        <w:rPr>
          <w:rtl w:val="0"/>
        </w:rPr>
        <w:t xml:space="preserve">  "dir": "ltr",</w:t>
      </w:r>
    </w:p>
    <w:p w:rsidR="00000000" w:rsidDel="00000000" w:rsidP="00000000" w:rsidRDefault="00000000" w:rsidRPr="00000000" w14:paraId="00000593">
      <w:pPr>
        <w:rPr/>
      </w:pPr>
      <w:r w:rsidDel="00000000" w:rsidR="00000000" w:rsidRPr="00000000">
        <w:rPr>
          <w:rtl w:val="0"/>
        </w:rPr>
        <w:t xml:space="preserve">  "screenshots": [</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"src": "/screenshots/nebula-home.png",</w:t>
      </w:r>
    </w:p>
    <w:p w:rsidR="00000000" w:rsidDel="00000000" w:rsidP="00000000" w:rsidRDefault="00000000" w:rsidRPr="00000000" w14:paraId="00000596">
      <w:pPr>
        <w:rPr/>
      </w:pPr>
      <w:r w:rsidDel="00000000" w:rsidR="00000000" w:rsidRPr="00000000">
        <w:rPr>
          <w:rtl w:val="0"/>
        </w:rPr>
        <w:t xml:space="preserve">      "type": "image/png",</w:t>
      </w:r>
    </w:p>
    <w:p w:rsidR="00000000" w:rsidDel="00000000" w:rsidP="00000000" w:rsidRDefault="00000000" w:rsidRPr="00000000" w14:paraId="00000597">
      <w:pPr>
        <w:rPr/>
      </w:pPr>
      <w:r w:rsidDel="00000000" w:rsidR="00000000" w:rsidRPr="00000000">
        <w:rPr>
          <w:rtl w:val="0"/>
        </w:rPr>
        <w:t xml:space="preserve">      "sizes": "1280x720",</w:t>
      </w:r>
    </w:p>
    <w:p w:rsidR="00000000" w:rsidDel="00000000" w:rsidP="00000000" w:rsidRDefault="00000000" w:rsidRPr="00000000" w14:paraId="00000598">
      <w:pPr>
        <w:rPr/>
      </w:pPr>
      <w:r w:rsidDel="00000000" w:rsidR="00000000" w:rsidRPr="00000000">
        <w:rPr>
          <w:rtl w:val="0"/>
        </w:rPr>
        <w:t xml:space="preserve">      "label": "Nebula Home"</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"src": "/screenshots/shop-island.png",</w:t>
      </w:r>
    </w:p>
    <w:p w:rsidR="00000000" w:rsidDel="00000000" w:rsidP="00000000" w:rsidRDefault="00000000" w:rsidRPr="00000000" w14:paraId="0000059C">
      <w:pPr>
        <w:rPr/>
      </w:pPr>
      <w:r w:rsidDel="00000000" w:rsidR="00000000" w:rsidRPr="00000000">
        <w:rPr>
          <w:rtl w:val="0"/>
        </w:rPr>
        <w:t xml:space="preserve">      "type": "image/png",</w:t>
      </w:r>
    </w:p>
    <w:p w:rsidR="00000000" w:rsidDel="00000000" w:rsidP="00000000" w:rsidRDefault="00000000" w:rsidRPr="00000000" w14:paraId="0000059D">
      <w:pPr>
        <w:rPr/>
      </w:pPr>
      <w:r w:rsidDel="00000000" w:rsidR="00000000" w:rsidRPr="00000000">
        <w:rPr>
          <w:rtl w:val="0"/>
        </w:rPr>
        <w:t xml:space="preserve">      "sizes": "1280x720",</w:t>
      </w:r>
    </w:p>
    <w:p w:rsidR="00000000" w:rsidDel="00000000" w:rsidP="00000000" w:rsidRDefault="00000000" w:rsidRPr="00000000" w14:paraId="0000059E">
      <w:pPr>
        <w:rPr/>
      </w:pPr>
      <w:r w:rsidDel="00000000" w:rsidR="00000000" w:rsidRPr="00000000">
        <w:rPr>
          <w:rtl w:val="0"/>
        </w:rPr>
        <w:t xml:space="preserve">      "label": "Shop Island"</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  "related_applications": [</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"platform": "play",</w:t>
      </w:r>
    </w:p>
    <w:p w:rsidR="00000000" w:rsidDel="00000000" w:rsidP="00000000" w:rsidRDefault="00000000" w:rsidRPr="00000000" w14:paraId="000005A4">
      <w:pPr>
        <w:rPr/>
      </w:pPr>
      <w:r w:rsidDel="00000000" w:rsidR="00000000" w:rsidRPr="00000000">
        <w:rPr>
          <w:rtl w:val="0"/>
        </w:rPr>
        <w:t xml:space="preserve">      "url": "https://play.google.com/store/apps/details?id=com.ganjaguru.gravitygone",</w:t>
      </w:r>
    </w:p>
    <w:p w:rsidR="00000000" w:rsidDel="00000000" w:rsidP="00000000" w:rsidRDefault="00000000" w:rsidRPr="00000000" w14:paraId="000005A5">
      <w:pPr>
        <w:rPr/>
      </w:pPr>
      <w:r w:rsidDel="00000000" w:rsidR="00000000" w:rsidRPr="00000000">
        <w:rPr>
          <w:rtl w:val="0"/>
        </w:rPr>
        <w:t xml:space="preserve">      "id": "com.ganjaguru.gravitygone"</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"platform": "itunes",</w:t>
      </w:r>
    </w:p>
    <w:p w:rsidR="00000000" w:rsidDel="00000000" w:rsidP="00000000" w:rsidRDefault="00000000" w:rsidRPr="00000000" w14:paraId="000005A9">
      <w:pPr>
        <w:rPr/>
      </w:pPr>
      <w:r w:rsidDel="00000000" w:rsidR="00000000" w:rsidRPr="00000000">
        <w:rPr>
          <w:rtl w:val="0"/>
        </w:rPr>
        <w:t xml:space="preserve">      "url": "https://apps.apple.com/app/ganjaguru-gravitygone/id000000000"</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"prefer_related_applications": false,</w:t>
      </w:r>
    </w:p>
    <w:p w:rsidR="00000000" w:rsidDel="00000000" w:rsidP="00000000" w:rsidRDefault="00000000" w:rsidRPr="00000000" w14:paraId="000005AD">
      <w:pPr>
        <w:rPr/>
      </w:pPr>
      <w:r w:rsidDel="00000000" w:rsidR="00000000" w:rsidRPr="00000000">
        <w:rPr>
          <w:rtl w:val="0"/>
        </w:rPr>
        <w:t xml:space="preserve">  "shortcuts": [</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"name": "Shop",</w:t>
      </w:r>
    </w:p>
    <w:p w:rsidR="00000000" w:rsidDel="00000000" w:rsidP="00000000" w:rsidRDefault="00000000" w:rsidRPr="00000000" w14:paraId="000005B0">
      <w:pPr>
        <w:rPr/>
      </w:pPr>
      <w:r w:rsidDel="00000000" w:rsidR="00000000" w:rsidRPr="00000000">
        <w:rPr>
          <w:rtl w:val="0"/>
        </w:rPr>
        <w:t xml:space="preserve">      "short_name": "Shop",</w:t>
      </w:r>
    </w:p>
    <w:p w:rsidR="00000000" w:rsidDel="00000000" w:rsidP="00000000" w:rsidRDefault="00000000" w:rsidRPr="00000000" w14:paraId="000005B1">
      <w:pPr>
        <w:rPr/>
      </w:pPr>
      <w:r w:rsidDel="00000000" w:rsidR="00000000" w:rsidRPr="00000000">
        <w:rPr>
          <w:rtl w:val="0"/>
        </w:rPr>
        <w:t xml:space="preserve">      "description": "Jump directly to the shopping nebula.",</w:t>
      </w:r>
    </w:p>
    <w:p w:rsidR="00000000" w:rsidDel="00000000" w:rsidP="00000000" w:rsidRDefault="00000000" w:rsidRPr="00000000" w14:paraId="000005B2">
      <w:pPr>
        <w:rPr/>
      </w:pPr>
      <w:r w:rsidDel="00000000" w:rsidR="00000000" w:rsidRPr="00000000">
        <w:rPr>
          <w:rtl w:val="0"/>
        </w:rPr>
        <w:t xml:space="preserve">      "url": "/shop",</w:t>
      </w:r>
    </w:p>
    <w:p w:rsidR="00000000" w:rsidDel="00000000" w:rsidP="00000000" w:rsidRDefault="00000000" w:rsidRPr="00000000" w14:paraId="000005B3">
      <w:pPr>
        <w:rPr/>
      </w:pPr>
      <w:r w:rsidDel="00000000" w:rsidR="00000000" w:rsidRPr="00000000">
        <w:rPr>
          <w:rtl w:val="0"/>
        </w:rPr>
        <w:t xml:space="preserve">      "icons": [{ "src": "/icons/icon-192.png", "sizes": "192x192" }]</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 xml:space="preserve">      "name": "Grow Room Designer",</w:t>
      </w:r>
    </w:p>
    <w:p w:rsidR="00000000" w:rsidDel="00000000" w:rsidP="00000000" w:rsidRDefault="00000000" w:rsidRPr="00000000" w14:paraId="000005B7">
      <w:pPr>
        <w:rPr/>
      </w:pPr>
      <w:r w:rsidDel="00000000" w:rsidR="00000000" w:rsidRPr="00000000">
        <w:rPr>
          <w:rtl w:val="0"/>
        </w:rPr>
        <w:t xml:space="preserve">      "short_name": "Grow Room",</w:t>
      </w:r>
    </w:p>
    <w:p w:rsidR="00000000" w:rsidDel="00000000" w:rsidP="00000000" w:rsidRDefault="00000000" w:rsidRPr="00000000" w14:paraId="000005B8">
      <w:pPr>
        <w:rPr/>
      </w:pPr>
      <w:r w:rsidDel="00000000" w:rsidR="00000000" w:rsidRPr="00000000">
        <w:rPr>
          <w:rtl w:val="0"/>
        </w:rPr>
        <w:t xml:space="preserve">      "description": "Design your smart grow room.",</w:t>
      </w:r>
    </w:p>
    <w:p w:rsidR="00000000" w:rsidDel="00000000" w:rsidP="00000000" w:rsidRDefault="00000000" w:rsidRPr="00000000" w14:paraId="000005B9">
      <w:pPr>
        <w:rPr/>
      </w:pPr>
      <w:r w:rsidDel="00000000" w:rsidR="00000000" w:rsidRPr="00000000">
        <w:rPr>
          <w:rtl w:val="0"/>
        </w:rPr>
        <w:t xml:space="preserve">      "url": "/grow-room",</w:t>
      </w:r>
    </w:p>
    <w:p w:rsidR="00000000" w:rsidDel="00000000" w:rsidP="00000000" w:rsidRDefault="00000000" w:rsidRPr="00000000" w14:paraId="000005BA">
      <w:pPr>
        <w:rPr/>
      </w:pPr>
      <w:r w:rsidDel="00000000" w:rsidR="00000000" w:rsidRPr="00000000">
        <w:rPr>
          <w:rtl w:val="0"/>
        </w:rPr>
        <w:t xml:space="preserve">      "icons": [{ "src": "/icons/icon-192.png", "sizes": "192x192" }]</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"name": "Events",</w:t>
      </w:r>
    </w:p>
    <w:p w:rsidR="00000000" w:rsidDel="00000000" w:rsidP="00000000" w:rsidRDefault="00000000" w:rsidRPr="00000000" w14:paraId="000005BE">
      <w:pPr>
        <w:rPr/>
      </w:pPr>
      <w:r w:rsidDel="00000000" w:rsidR="00000000" w:rsidRPr="00000000">
        <w:rPr>
          <w:rtl w:val="0"/>
        </w:rPr>
        <w:t xml:space="preserve">      "short_name": "Events",</w:t>
      </w:r>
    </w:p>
    <w:p w:rsidR="00000000" w:rsidDel="00000000" w:rsidP="00000000" w:rsidRDefault="00000000" w:rsidRPr="00000000" w14:paraId="000005BF">
      <w:pPr>
        <w:rPr/>
      </w:pPr>
      <w:r w:rsidDel="00000000" w:rsidR="00000000" w:rsidRPr="00000000">
        <w:rPr>
          <w:rtl w:val="0"/>
        </w:rPr>
        <w:t xml:space="preserve">      "description": "See live events and sessions.",</w:t>
      </w:r>
    </w:p>
    <w:p w:rsidR="00000000" w:rsidDel="00000000" w:rsidP="00000000" w:rsidRDefault="00000000" w:rsidRPr="00000000" w14:paraId="000005C0">
      <w:pPr>
        <w:rPr/>
      </w:pPr>
      <w:r w:rsidDel="00000000" w:rsidR="00000000" w:rsidRPr="00000000">
        <w:rPr>
          <w:rtl w:val="0"/>
        </w:rPr>
        <w:t xml:space="preserve">      "url": "/events",</w:t>
      </w:r>
    </w:p>
    <w:p w:rsidR="00000000" w:rsidDel="00000000" w:rsidP="00000000" w:rsidRDefault="00000000" w:rsidRPr="00000000" w14:paraId="000005C1">
      <w:pPr>
        <w:rPr/>
      </w:pPr>
      <w:r w:rsidDel="00000000" w:rsidR="00000000" w:rsidRPr="00000000">
        <w:rPr>
          <w:rtl w:val="0"/>
        </w:rPr>
        <w:t xml:space="preserve">      "icons": [{ "src": "/icons/icon-192.png", "sizes": "192x192" }]</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"permissions": [</w:t>
      </w:r>
    </w:p>
    <w:p w:rsidR="00000000" w:rsidDel="00000000" w:rsidP="00000000" w:rsidRDefault="00000000" w:rsidRPr="00000000" w14:paraId="000005C5">
      <w:pPr>
        <w:rPr/>
      </w:pPr>
      <w:r w:rsidDel="00000000" w:rsidR="00000000" w:rsidRPr="00000000">
        <w:rPr>
          <w:rtl w:val="0"/>
        </w:rPr>
        <w:t xml:space="preserve">    "notifications",</w:t>
      </w:r>
    </w:p>
    <w:p w:rsidR="00000000" w:rsidDel="00000000" w:rsidP="00000000" w:rsidRDefault="00000000" w:rsidRPr="00000000" w14:paraId="000005C6">
      <w:pPr>
        <w:rPr/>
      </w:pPr>
      <w:r w:rsidDel="00000000" w:rsidR="00000000" w:rsidRPr="00000000">
        <w:rPr>
          <w:rtl w:val="0"/>
        </w:rPr>
        <w:t xml:space="preserve">    "camera",</w:t>
      </w:r>
    </w:p>
    <w:p w:rsidR="00000000" w:rsidDel="00000000" w:rsidP="00000000" w:rsidRDefault="00000000" w:rsidRPr="00000000" w14:paraId="000005C7">
      <w:pPr>
        <w:rPr/>
      </w:pPr>
      <w:r w:rsidDel="00000000" w:rsidR="00000000" w:rsidRPr="00000000">
        <w:rPr>
          <w:rtl w:val="0"/>
        </w:rPr>
        <w:t xml:space="preserve">    "microphone",</w:t>
      </w:r>
    </w:p>
    <w:p w:rsidR="00000000" w:rsidDel="00000000" w:rsidP="00000000" w:rsidRDefault="00000000" w:rsidRPr="00000000" w14:paraId="000005C8">
      <w:pPr>
        <w:rPr/>
      </w:pPr>
      <w:r w:rsidDel="00000000" w:rsidR="00000000" w:rsidRPr="00000000">
        <w:rPr>
          <w:rtl w:val="0"/>
        </w:rPr>
        <w:t xml:space="preserve">    "background-sync"</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 GanjaGuru: Gravity-Gone Platform</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Welcome to the **GanjaGuru: Gravity-Gone** platform—an immersive, AI-powered, anti-gravity cannabis metaverse where shopping, learning, and socializing elevate to a whole new dimension. This project is a full-stack, modular, and extensible ecosystem, blending AI/ML, 3D/AR/VR, e-commerce, IoT, and blockchain to deliver a futuristic cannabis experience.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 Features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**3D Nebula UI**: Navigate a floating universe of “islands” (shops, events, creators) with Three.js/WebXR/AR/VR.</w:t>
      </w:r>
    </w:p>
    <w:p w:rsidR="00000000" w:rsidDel="00000000" w:rsidP="00000000" w:rsidRDefault="00000000" w:rsidRPr="00000000" w14:paraId="000005D6">
      <w:pPr>
        <w:rPr/>
      </w:pPr>
      <w:r w:rsidDel="00000000" w:rsidR="00000000" w:rsidRPr="00000000">
        <w:rPr>
          <w:rtl w:val="0"/>
        </w:rPr>
        <w:t xml:space="preserve">- **AI/LLM Integration**: Chat with multiple personas (OpenAI, Gemini, HuggingFace), get recommendations, and voice control.</w:t>
      </w:r>
    </w:p>
    <w:p w:rsidR="00000000" w:rsidDel="00000000" w:rsidP="00000000" w:rsidRDefault="00000000" w:rsidRPr="00000000" w14:paraId="000005D7">
      <w:pPr>
        <w:rPr/>
      </w:pPr>
      <w:r w:rsidDel="00000000" w:rsidR="00000000" w:rsidRPr="00000000">
        <w:rPr>
          <w:rtl w:val="0"/>
        </w:rPr>
        <w:t xml:space="preserve">- **E-commerce Orbs**: Browse, customize, and purchase cannabis products, merch, and 3D print-on-demand accessories.</w:t>
      </w:r>
    </w:p>
    <w:p w:rsidR="00000000" w:rsidDel="00000000" w:rsidP="00000000" w:rsidRDefault="00000000" w:rsidRPr="00000000" w14:paraId="000005D8">
      <w:pPr>
        <w:rPr/>
      </w:pPr>
      <w:r w:rsidDel="00000000" w:rsidR="00000000" w:rsidRPr="00000000">
        <w:rPr>
          <w:rtl w:val="0"/>
        </w:rPr>
        <w:t xml:space="preserve">- **IoT Smart Grow Dashboard**: Visualize and control connected grow rooms/devices in real time.</w:t>
      </w:r>
    </w:p>
    <w:p w:rsidR="00000000" w:rsidDel="00000000" w:rsidP="00000000" w:rsidRDefault="00000000" w:rsidRPr="00000000" w14:paraId="000005D9">
      <w:pPr>
        <w:rPr/>
      </w:pPr>
      <w:r w:rsidDel="00000000" w:rsidR="00000000" w:rsidRPr="00000000">
        <w:rPr>
          <w:rtl w:val="0"/>
        </w:rPr>
        <w:t xml:space="preserve">- **NFT &amp; Blockchain**: Mint, trade, and showcase unique digital collectibles and event passes.</w:t>
      </w:r>
    </w:p>
    <w:p w:rsidR="00000000" w:rsidDel="00000000" w:rsidP="00000000" w:rsidRDefault="00000000" w:rsidRPr="00000000" w14:paraId="000005DA">
      <w:pPr>
        <w:rPr/>
      </w:pPr>
      <w:r w:rsidDel="00000000" w:rsidR="00000000" w:rsidRPr="00000000">
        <w:rPr>
          <w:rtl w:val="0"/>
        </w:rPr>
        <w:t xml:space="preserve">- **Compliance &amp; Onboarding**: Gamified, region-aware legal checks and user onboarding.</w:t>
      </w:r>
    </w:p>
    <w:p w:rsidR="00000000" w:rsidDel="00000000" w:rsidP="00000000" w:rsidRDefault="00000000" w:rsidRPr="00000000" w14:paraId="000005DB">
      <w:pPr>
        <w:rPr/>
      </w:pPr>
      <w:r w:rsidDel="00000000" w:rsidR="00000000" w:rsidRPr="00000000">
        <w:rPr>
          <w:rtl w:val="0"/>
        </w:rPr>
        <w:t xml:space="preserve">- **Social Constellations**: Attend live events, co-shop, create/join communities, or launch your own branded “island.”</w:t>
      </w:r>
    </w:p>
    <w:p w:rsidR="00000000" w:rsidDel="00000000" w:rsidP="00000000" w:rsidRDefault="00000000" w:rsidRPr="00000000" w14:paraId="000005DC">
      <w:pPr>
        <w:rPr/>
      </w:pPr>
      <w:r w:rsidDel="00000000" w:rsidR="00000000" w:rsidRPr="00000000">
        <w:rPr>
          <w:rtl w:val="0"/>
        </w:rPr>
        <w:t xml:space="preserve">- **Accessibility**: Voice, screen reader, and one-hand optimized navigation.</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 Tech Stack</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 **Frontend**: Next.js, React, Three.js, react-three-fiber, framer-motion, Zustand</w:t>
      </w:r>
    </w:p>
    <w:p w:rsidR="00000000" w:rsidDel="00000000" w:rsidP="00000000" w:rsidRDefault="00000000" w:rsidRPr="00000000" w14:paraId="000005E3">
      <w:pPr>
        <w:rPr/>
      </w:pPr>
      <w:r w:rsidDel="00000000" w:rsidR="00000000" w:rsidRPr="00000000">
        <w:rPr>
          <w:rtl w:val="0"/>
        </w:rPr>
        <w:t xml:space="preserve">- **3D/AR/VR**: Three.js, WebXR, A-Frame, react-xr, Babylon.js</w:t>
      </w:r>
    </w:p>
    <w:p w:rsidR="00000000" w:rsidDel="00000000" w:rsidP="00000000" w:rsidRDefault="00000000" w:rsidRPr="00000000" w14:paraId="000005E4">
      <w:pPr>
        <w:rPr/>
      </w:pPr>
      <w:r w:rsidDel="00000000" w:rsidR="00000000" w:rsidRPr="00000000">
        <w:rPr>
          <w:rtl w:val="0"/>
        </w:rPr>
        <w:t xml:space="preserve">- **AI/ML/NLP**: OpenAI, Gemini, HuggingFace, NLTK, Natural, TensorFlow, Torch.js</w:t>
      </w:r>
    </w:p>
    <w:p w:rsidR="00000000" w:rsidDel="00000000" w:rsidP="00000000" w:rsidRDefault="00000000" w:rsidRPr="00000000" w14:paraId="000005E5">
      <w:pPr>
        <w:rPr/>
      </w:pPr>
      <w:r w:rsidDel="00000000" w:rsidR="00000000" w:rsidRPr="00000000">
        <w:rPr>
          <w:rtl w:val="0"/>
        </w:rPr>
        <w:t xml:space="preserve">- **Voice**: react-speech-recognition, react-voice-components, Web Speech API</w:t>
      </w:r>
    </w:p>
    <w:p w:rsidR="00000000" w:rsidDel="00000000" w:rsidP="00000000" w:rsidRDefault="00000000" w:rsidRPr="00000000" w14:paraId="000005E6">
      <w:pPr>
        <w:rPr/>
      </w:pPr>
      <w:r w:rsidDel="00000000" w:rsidR="00000000" w:rsidRPr="00000000">
        <w:rPr>
          <w:rtl w:val="0"/>
        </w:rPr>
        <w:t xml:space="preserve">- **E-commerce**: Stripe, Shopify, Commerce.js, Printful, PoD APIs</w:t>
      </w:r>
    </w:p>
    <w:p w:rsidR="00000000" w:rsidDel="00000000" w:rsidP="00000000" w:rsidRDefault="00000000" w:rsidRPr="00000000" w14:paraId="000005E7">
      <w:pPr>
        <w:rPr/>
      </w:pPr>
      <w:r w:rsidDel="00000000" w:rsidR="00000000" w:rsidRPr="00000000">
        <w:rPr>
          <w:rtl w:val="0"/>
        </w:rPr>
        <w:t xml:space="preserve">- **Backend**: Node.js, Express, GraphQL, Apollo, Redis, Neo4j, MongoDB</w:t>
      </w:r>
    </w:p>
    <w:p w:rsidR="00000000" w:rsidDel="00000000" w:rsidP="00000000" w:rsidRDefault="00000000" w:rsidRPr="00000000" w14:paraId="000005E8">
      <w:pPr>
        <w:rPr/>
      </w:pPr>
      <w:r w:rsidDel="00000000" w:rsidR="00000000" w:rsidRPr="00000000">
        <w:rPr>
          <w:rtl w:val="0"/>
        </w:rPr>
        <w:t xml:space="preserve">- **IoT**: MQTT/WebSockets, custom APIs</w:t>
      </w:r>
    </w:p>
    <w:p w:rsidR="00000000" w:rsidDel="00000000" w:rsidP="00000000" w:rsidRDefault="00000000" w:rsidRPr="00000000" w14:paraId="000005E9">
      <w:pPr>
        <w:rPr/>
      </w:pPr>
      <w:r w:rsidDel="00000000" w:rsidR="00000000" w:rsidRPr="00000000">
        <w:rPr>
          <w:rtl w:val="0"/>
        </w:rPr>
        <w:t xml:space="preserve">- **Blockchain/NFT**: ethers.js, web3.js, Moralis, Solidity contracts, IPFS</w:t>
      </w:r>
    </w:p>
    <w:p w:rsidR="00000000" w:rsidDel="00000000" w:rsidP="00000000" w:rsidRDefault="00000000" w:rsidRPr="00000000" w14:paraId="000005EA">
      <w:pPr>
        <w:rPr/>
      </w:pPr>
      <w:r w:rsidDel="00000000" w:rsidR="00000000" w:rsidRPr="00000000">
        <w:rPr>
          <w:rtl w:val="0"/>
        </w:rPr>
        <w:t xml:space="preserve">- **DevOps**: Docker, Kubernetes, GitHub Actions, Vite, Cypress, Storybook</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 Security &amp; Environment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 **.env** for API keys (OpenAI, Gemini, etc.)—never commit secrets!</w:t>
      </w:r>
    </w:p>
    <w:p w:rsidR="00000000" w:rsidDel="00000000" w:rsidP="00000000" w:rsidRDefault="00000000" w:rsidRPr="00000000" w14:paraId="000005F1">
      <w:pPr>
        <w:rPr/>
      </w:pPr>
      <w:r w:rsidDel="00000000" w:rsidR="00000000" w:rsidRPr="00000000">
        <w:rPr>
          <w:rtl w:val="0"/>
        </w:rPr>
        <w:t xml:space="preserve">- End-to-end encryption for chat and sensitive data</w:t>
      </w:r>
    </w:p>
    <w:p w:rsidR="00000000" w:rsidDel="00000000" w:rsidP="00000000" w:rsidRDefault="00000000" w:rsidRPr="00000000" w14:paraId="000005F2">
      <w:pPr>
        <w:rPr/>
      </w:pPr>
      <w:r w:rsidDel="00000000" w:rsidR="00000000" w:rsidRPr="00000000">
        <w:rPr>
          <w:rtl w:val="0"/>
        </w:rPr>
        <w:t xml:space="preserve">- Data export/import via decentralized identity (DID)</w:t>
      </w:r>
    </w:p>
    <w:p w:rsidR="00000000" w:rsidDel="00000000" w:rsidP="00000000" w:rsidRDefault="00000000" w:rsidRPr="00000000" w14:paraId="000005F3">
      <w:pPr>
        <w:rPr/>
      </w:pPr>
      <w:r w:rsidDel="00000000" w:rsidR="00000000" w:rsidRPr="00000000">
        <w:rPr>
          <w:rtl w:val="0"/>
        </w:rPr>
        <w:t xml:space="preserve">- `.env.example` provided for config reference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 Quick Start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1. **Clone the repo**</w:t>
      </w:r>
    </w:p>
    <w:p w:rsidR="00000000" w:rsidDel="00000000" w:rsidP="00000000" w:rsidRDefault="00000000" w:rsidRPr="00000000" w14:paraId="000005FA">
      <w:pPr>
        <w:rPr/>
      </w:pPr>
      <w:r w:rsidDel="00000000" w:rsidR="00000000" w:rsidRPr="00000000">
        <w:rPr>
          <w:rtl w:val="0"/>
        </w:rPr>
        <w:t xml:space="preserve">    ```bash</w:t>
      </w:r>
    </w:p>
    <w:p w:rsidR="00000000" w:rsidDel="00000000" w:rsidP="00000000" w:rsidRDefault="00000000" w:rsidRPr="00000000" w14:paraId="000005FB">
      <w:pPr>
        <w:rPr/>
      </w:pPr>
      <w:r w:rsidDel="00000000" w:rsidR="00000000" w:rsidRPr="00000000">
        <w:rPr>
          <w:rtl w:val="0"/>
        </w:rPr>
        <w:t xml:space="preserve">    git clone https://github.com/tek420135/ganjaguru-gravitygone.git</w:t>
      </w:r>
    </w:p>
    <w:p w:rsidR="00000000" w:rsidDel="00000000" w:rsidP="00000000" w:rsidRDefault="00000000" w:rsidRPr="00000000" w14:paraId="000005FC">
      <w:pPr>
        <w:rPr/>
      </w:pPr>
      <w:r w:rsidDel="00000000" w:rsidR="00000000" w:rsidRPr="00000000">
        <w:rPr>
          <w:rtl w:val="0"/>
        </w:rPr>
        <w:t xml:space="preserve">    cd ganjaguru-gravitygone</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2. **Install dependencies**</w:t>
      </w:r>
    </w:p>
    <w:p w:rsidR="00000000" w:rsidDel="00000000" w:rsidP="00000000" w:rsidRDefault="00000000" w:rsidRPr="00000000" w14:paraId="00000600">
      <w:pPr>
        <w:rPr/>
      </w:pPr>
      <w:r w:rsidDel="00000000" w:rsidR="00000000" w:rsidRPr="00000000">
        <w:rPr>
          <w:rtl w:val="0"/>
        </w:rPr>
        <w:t xml:space="preserve">    ```bash</w:t>
      </w:r>
    </w:p>
    <w:p w:rsidR="00000000" w:rsidDel="00000000" w:rsidP="00000000" w:rsidRDefault="00000000" w:rsidRPr="00000000" w14:paraId="00000601">
      <w:pPr>
        <w:rPr/>
      </w:pPr>
      <w:r w:rsidDel="00000000" w:rsidR="00000000" w:rsidRPr="00000000">
        <w:rPr>
          <w:rtl w:val="0"/>
        </w:rPr>
        <w:t xml:space="preserve">    npm install</w:t>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3. **Setup environment variables**</w:t>
      </w:r>
    </w:p>
    <w:p w:rsidR="00000000" w:rsidDel="00000000" w:rsidP="00000000" w:rsidRDefault="00000000" w:rsidRPr="00000000" w14:paraId="00000605">
      <w:pPr>
        <w:rPr/>
      </w:pPr>
      <w:r w:rsidDel="00000000" w:rsidR="00000000" w:rsidRPr="00000000">
        <w:rPr>
          <w:rtl w:val="0"/>
        </w:rPr>
        <w:t xml:space="preserve">    - Copy `.env.example` to `.env` and fill in your API keys and config.</w:t>
      </w:r>
    </w:p>
    <w:p w:rsidR="00000000" w:rsidDel="00000000" w:rsidP="00000000" w:rsidRDefault="00000000" w:rsidRPr="00000000" w14:paraId="00000606">
      <w:pPr>
        <w:rPr/>
      </w:pPr>
      <w:r w:rsidDel="00000000" w:rsidR="00000000" w:rsidRPr="00000000">
        <w:rPr>
          <w:rtl w:val="0"/>
        </w:rPr>
        <w:t xml:space="preserve">    - Never share or commit your real `.env` file!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4. **Run the development server**</w:t>
      </w:r>
    </w:p>
    <w:p w:rsidR="00000000" w:rsidDel="00000000" w:rsidP="00000000" w:rsidRDefault="00000000" w:rsidRPr="00000000" w14:paraId="00000609">
      <w:pPr>
        <w:rPr/>
      </w:pPr>
      <w:r w:rsidDel="00000000" w:rsidR="00000000" w:rsidRPr="00000000">
        <w:rPr>
          <w:rtl w:val="0"/>
        </w:rPr>
        <w:t xml:space="preserve">    ```bash</w:t>
      </w:r>
    </w:p>
    <w:p w:rsidR="00000000" w:rsidDel="00000000" w:rsidP="00000000" w:rsidRDefault="00000000" w:rsidRPr="00000000" w14:paraId="0000060A">
      <w:pPr>
        <w:rPr/>
      </w:pPr>
      <w:r w:rsidDel="00000000" w:rsidR="00000000" w:rsidRPr="00000000">
        <w:rPr>
          <w:rtl w:val="0"/>
        </w:rPr>
        <w:t xml:space="preserve">    npm run dev</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5. **Access the app at** [http://localhost:3000](http://localhost:3000)</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 AI/ML &amp; LLM Integration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**Supported Providers**: OpenAI, Gemini, HuggingFace, local models</w:t>
      </w:r>
    </w:p>
    <w:p w:rsidR="00000000" w:rsidDel="00000000" w:rsidP="00000000" w:rsidRDefault="00000000" w:rsidRPr="00000000" w14:paraId="00000614">
      <w:pPr>
        <w:rPr/>
      </w:pPr>
      <w:r w:rsidDel="00000000" w:rsidR="00000000" w:rsidRPr="00000000">
        <w:rPr>
          <w:rtl w:val="0"/>
        </w:rPr>
        <w:t xml:space="preserve">- **Persona Switching**: Select from curated cannabis AI personas (e.g., Snoop, Bruce Lee)</w:t>
      </w:r>
    </w:p>
    <w:p w:rsidR="00000000" w:rsidDel="00000000" w:rsidP="00000000" w:rsidRDefault="00000000" w:rsidRPr="00000000" w14:paraId="00000615">
      <w:pPr>
        <w:rPr/>
      </w:pPr>
      <w:r w:rsidDel="00000000" w:rsidR="00000000" w:rsidRPr="00000000">
        <w:rPr>
          <w:rtl w:val="0"/>
        </w:rPr>
        <w:t xml:space="preserve">- **Voice Chat**: Full voice-to-text and text-to-voice flows</w:t>
      </w:r>
    </w:p>
    <w:p w:rsidR="00000000" w:rsidDel="00000000" w:rsidP="00000000" w:rsidRDefault="00000000" w:rsidRPr="00000000" w14:paraId="00000616">
      <w:pPr>
        <w:rPr/>
      </w:pPr>
      <w:r w:rsidDel="00000000" w:rsidR="00000000" w:rsidRPr="00000000">
        <w:rPr>
          <w:rtl w:val="0"/>
        </w:rPr>
        <w:t xml:space="preserve">- **Natural Language Search**: In nebula, products, or help</w:t>
      </w:r>
    </w:p>
    <w:p w:rsidR="00000000" w:rsidDel="00000000" w:rsidP="00000000" w:rsidRDefault="00000000" w:rsidRPr="00000000" w14:paraId="00000617">
      <w:pPr>
        <w:rPr/>
      </w:pPr>
      <w:r w:rsidDel="00000000" w:rsidR="00000000" w:rsidRPr="00000000">
        <w:rPr>
          <w:rtl w:val="0"/>
        </w:rPr>
        <w:t xml:space="preserve">- **Custom Model Training**: Extend with your own fine-tuned models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**Environment Example:**</w:t>
      </w:r>
    </w:p>
    <w:p w:rsidR="00000000" w:rsidDel="00000000" w:rsidP="00000000" w:rsidRDefault="00000000" w:rsidRPr="00000000" w14:paraId="0000061A">
      <w:pPr>
        <w:rPr/>
      </w:pPr>
      <w:r w:rsidDel="00000000" w:rsidR="00000000" w:rsidRPr="00000000">
        <w:rPr>
          <w:rtl w:val="0"/>
        </w:rPr>
        <w:t xml:space="preserve">```</w:t>
      </w:r>
      <w:r w:rsidDel="00000000" w:rsidR="00000000" w:rsidRPr="00000000">
        <w:rPr>
          <w:rtl w:val="0"/>
          <w:rPrChange w:author="Ray Meadows" w:id="14" w:date="2025-06-19T13:29:51Z">
            <w:rPr/>
          </w:rPrChange>
        </w:rPr>
        <w:t xml:space="preserve">dotenv</w:t>
      </w: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OPENAI_API_KEY=sk-...</w:t>
      </w:r>
    </w:p>
    <w:p w:rsidR="00000000" w:rsidDel="00000000" w:rsidP="00000000" w:rsidRDefault="00000000" w:rsidRPr="00000000" w14:paraId="0000061C">
      <w:pPr>
        <w:rPr/>
      </w:pPr>
      <w:r w:rsidDel="00000000" w:rsidR="00000000" w:rsidRPr="00000000">
        <w:rPr>
          <w:rtl w:val="0"/>
        </w:rPr>
        <w:t xml:space="preserve">GEMINI_API_KEY=AIza...</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E-Commerce &amp; 3D Print-on-Demand</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Shop, customize, and order real or virtual products</w:t>
      </w:r>
    </w:p>
    <w:p w:rsidR="00000000" w:rsidDel="00000000" w:rsidP="00000000" w:rsidRDefault="00000000" w:rsidRPr="00000000" w14:paraId="00000624">
      <w:pPr>
        <w:rPr/>
      </w:pPr>
      <w:r w:rsidDel="00000000" w:rsidR="00000000" w:rsidRPr="00000000">
        <w:rPr>
          <w:rtl w:val="0"/>
        </w:rPr>
        <w:t xml:space="preserve">- 3D accessory designer and AR try-on preview</w:t>
      </w:r>
    </w:p>
    <w:p w:rsidR="00000000" w:rsidDel="00000000" w:rsidP="00000000" w:rsidRDefault="00000000" w:rsidRPr="00000000" w14:paraId="00000625">
      <w:pPr>
        <w:rPr/>
      </w:pPr>
      <w:r w:rsidDel="00000000" w:rsidR="00000000" w:rsidRPr="00000000">
        <w:rPr>
          <w:rtl w:val="0"/>
        </w:rPr>
        <w:t xml:space="preserve">- Print-on-demand (PoD) and drop shipping integration</w:t>
      </w:r>
    </w:p>
    <w:p w:rsidR="00000000" w:rsidDel="00000000" w:rsidP="00000000" w:rsidRDefault="00000000" w:rsidRPr="00000000" w14:paraId="00000626">
      <w:pPr>
        <w:rPr/>
      </w:pPr>
      <w:r w:rsidDel="00000000" w:rsidR="00000000" w:rsidRPr="00000000">
        <w:rPr>
          <w:rtl w:val="0"/>
        </w:rPr>
        <w:t xml:space="preserve">- Secure checkout via Stripe/Shopify</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 3D/AR/VR Immersion</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 **WebXR/AR**: Explore the nebula in AR via mobile or headset</w:t>
      </w:r>
    </w:p>
    <w:p w:rsidR="00000000" w:rsidDel="00000000" w:rsidP="00000000" w:rsidRDefault="00000000" w:rsidRPr="00000000" w14:paraId="0000062D">
      <w:pPr>
        <w:rPr/>
      </w:pPr>
      <w:r w:rsidDel="00000000" w:rsidR="00000000" w:rsidRPr="00000000">
        <w:rPr>
          <w:rtl w:val="0"/>
        </w:rPr>
        <w:t xml:space="preserve">- **VR Support**: Full “zero gravity” mode with hand/voice navigation</w:t>
      </w:r>
    </w:p>
    <w:p w:rsidR="00000000" w:rsidDel="00000000" w:rsidP="00000000" w:rsidRDefault="00000000" w:rsidRPr="00000000" w14:paraId="0000062E">
      <w:pPr>
        <w:rPr/>
      </w:pPr>
      <w:r w:rsidDel="00000000" w:rsidR="00000000" w:rsidRPr="00000000">
        <w:rPr>
          <w:rtl w:val="0"/>
        </w:rPr>
        <w:t xml:space="preserve">- **Customizable Avatars**: Sculpt your presence or import from external platforms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 IoT &amp; Grow Room Dashboard</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 Connect and monitor smart </w:t>
      </w:r>
      <w:r w:rsidDel="00000000" w:rsidR="00000000" w:rsidRPr="00000000">
        <w:rPr>
          <w:rtl w:val="0"/>
          <w:rPrChange w:author="Ray Meadows" w:id="15" w:date="2025-06-19T13:29:53Z">
            <w:rPr/>
          </w:rPrChange>
        </w:rPr>
        <w:t xml:space="preserve">grow</w:t>
      </w:r>
      <w:r w:rsidDel="00000000" w:rsidR="00000000" w:rsidRPr="00000000">
        <w:rPr>
          <w:rtl w:val="0"/>
        </w:rPr>
        <w:t xml:space="preserve"> devices (sensors, lights, fans, etc.)</w:t>
      </w:r>
    </w:p>
    <w:p w:rsidR="00000000" w:rsidDel="00000000" w:rsidP="00000000" w:rsidRDefault="00000000" w:rsidRPr="00000000" w14:paraId="00000635">
      <w:pPr>
        <w:rPr/>
      </w:pPr>
      <w:r w:rsidDel="00000000" w:rsidR="00000000" w:rsidRPr="00000000">
        <w:rPr>
          <w:rtl w:val="0"/>
        </w:rPr>
        <w:t xml:space="preserve">- Live data as floating orbs/ribbons in nebula or AR</w:t>
      </w:r>
    </w:p>
    <w:p w:rsidR="00000000" w:rsidDel="00000000" w:rsidP="00000000" w:rsidRDefault="00000000" w:rsidRPr="00000000" w14:paraId="00000636">
      <w:pPr>
        <w:rPr/>
      </w:pPr>
      <w:r w:rsidDel="00000000" w:rsidR="00000000" w:rsidRPr="00000000">
        <w:rPr>
          <w:rtl w:val="0"/>
        </w:rPr>
        <w:t xml:space="preserve">- AI-powered grow recommendations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 🖼️ NFTs &amp; Blockchain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Mint, claim, and trade event passes, badges, and collectibles</w:t>
      </w:r>
    </w:p>
    <w:p w:rsidR="00000000" w:rsidDel="00000000" w:rsidP="00000000" w:rsidRDefault="00000000" w:rsidRPr="00000000" w14:paraId="0000063D">
      <w:pPr>
        <w:rPr/>
      </w:pPr>
      <w:r w:rsidDel="00000000" w:rsidR="00000000" w:rsidRPr="00000000">
        <w:rPr>
          <w:rtl w:val="0"/>
        </w:rPr>
        <w:t xml:space="preserve">- Wallet connect and transaction history</w:t>
      </w:r>
    </w:p>
    <w:p w:rsidR="00000000" w:rsidDel="00000000" w:rsidP="00000000" w:rsidRDefault="00000000" w:rsidRPr="00000000" w14:paraId="0000063E">
      <w:pPr>
        <w:rPr/>
      </w:pPr>
      <w:r w:rsidDel="00000000" w:rsidR="00000000" w:rsidRPr="00000000">
        <w:rPr>
          <w:rtl w:val="0"/>
        </w:rPr>
        <w:t xml:space="preserve">- Decentralized asset storage via IPFS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 🌍 Accessibility &amp; Inclusivity</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 Voice navigation and commands</w:t>
      </w:r>
    </w:p>
    <w:p w:rsidR="00000000" w:rsidDel="00000000" w:rsidP="00000000" w:rsidRDefault="00000000" w:rsidRPr="00000000" w14:paraId="00000645">
      <w:pPr>
        <w:rPr/>
      </w:pPr>
      <w:r w:rsidDel="00000000" w:rsidR="00000000" w:rsidRPr="00000000">
        <w:rPr>
          <w:rtl w:val="0"/>
        </w:rPr>
        <w:t xml:space="preserve">- High contrast, screen reader, and one-hand modes</w:t>
      </w:r>
    </w:p>
    <w:p w:rsidR="00000000" w:rsidDel="00000000" w:rsidP="00000000" w:rsidRDefault="00000000" w:rsidRPr="00000000" w14:paraId="00000646">
      <w:pPr>
        <w:rPr/>
      </w:pPr>
      <w:r w:rsidDel="00000000" w:rsidR="00000000" w:rsidRPr="00000000">
        <w:rPr>
          <w:rtl w:val="0"/>
        </w:rPr>
        <w:t xml:space="preserve">- Auto-localization/translation for global users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 🏗️ Project Structure</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0"/>
        </w:rPr>
        <w:t xml:space="preserve">/src</w:t>
      </w:r>
    </w:p>
    <w:p w:rsidR="00000000" w:rsidDel="00000000" w:rsidP="00000000" w:rsidRDefault="00000000" w:rsidRPr="00000000" w14:paraId="0000064E">
      <w:pPr>
        <w:rPr/>
      </w:pPr>
      <w:r w:rsidDel="00000000" w:rsidR="00000000" w:rsidRPr="00000000">
        <w:rPr>
          <w:rtl w:val="0"/>
        </w:rPr>
        <w:t xml:space="preserve">  /components      # React UI &amp; 3D elements</w:t>
      </w:r>
    </w:p>
    <w:p w:rsidR="00000000" w:rsidDel="00000000" w:rsidP="00000000" w:rsidRDefault="00000000" w:rsidRPr="00000000" w14:paraId="0000064F">
      <w:pPr>
        <w:rPr/>
      </w:pPr>
      <w:r w:rsidDel="00000000" w:rsidR="00000000" w:rsidRPr="00000000">
        <w:rPr>
          <w:rtl w:val="0"/>
        </w:rPr>
        <w:t xml:space="preserve">  /ai              # AI, LLM, NLP, persona handlers</w:t>
      </w:r>
    </w:p>
    <w:p w:rsidR="00000000" w:rsidDel="00000000" w:rsidP="00000000" w:rsidRDefault="00000000" w:rsidRPr="00000000" w14:paraId="00000650">
      <w:pPr>
        <w:rPr/>
      </w:pPr>
      <w:r w:rsidDel="00000000" w:rsidR="00000000" w:rsidRPr="00000000">
        <w:rPr>
          <w:rtl w:val="0"/>
        </w:rPr>
        <w:t xml:space="preserve">  /pages           # Next.js routes</w:t>
      </w:r>
    </w:p>
    <w:p w:rsidR="00000000" w:rsidDel="00000000" w:rsidP="00000000" w:rsidRDefault="00000000" w:rsidRPr="00000000" w14:paraId="00000651">
      <w:pPr>
        <w:rPr/>
      </w:pPr>
      <w:r w:rsidDel="00000000" w:rsidR="00000000" w:rsidRPr="00000000">
        <w:rPr>
          <w:rtl w:val="0"/>
        </w:rPr>
        <w:t xml:space="preserve">  /public</w:t>
      </w:r>
    </w:p>
    <w:p w:rsidR="00000000" w:rsidDel="00000000" w:rsidP="00000000" w:rsidRDefault="00000000" w:rsidRPr="00000000" w14:paraId="00000652">
      <w:pPr>
        <w:rPr/>
      </w:pPr>
      <w:r w:rsidDel="00000000" w:rsidR="00000000" w:rsidRPr="00000000">
        <w:rPr>
          <w:rtl w:val="0"/>
        </w:rPr>
        <w:t xml:space="preserve">    /icons         # App &amp; PWA icons</w:t>
      </w:r>
    </w:p>
    <w:p w:rsidR="00000000" w:rsidDel="00000000" w:rsidP="00000000" w:rsidRDefault="00000000" w:rsidRPr="00000000" w14:paraId="00000653">
      <w:pPr>
        <w:rPr/>
      </w:pPr>
      <w:r w:rsidDel="00000000" w:rsidR="00000000" w:rsidRPr="00000000">
        <w:rPr>
          <w:rtl w:val="0"/>
        </w:rPr>
        <w:t xml:space="preserve">    /screenshots   # Manifest/web preview images</w:t>
      </w:r>
    </w:p>
    <w:p w:rsidR="00000000" w:rsidDel="00000000" w:rsidP="00000000" w:rsidRDefault="00000000" w:rsidRPr="00000000" w14:paraId="00000654">
      <w:pPr>
        <w:rPr/>
      </w:pPr>
      <w:r w:rsidDel="00000000" w:rsidR="00000000" w:rsidRPr="00000000">
        <w:rPr>
          <w:rtl w:val="0"/>
        </w:rPr>
        <w:t xml:space="preserve">    service-worker.js</w:t>
      </w:r>
    </w:p>
    <w:p w:rsidR="00000000" w:rsidDel="00000000" w:rsidP="00000000" w:rsidRDefault="00000000" w:rsidRPr="00000000" w14:paraId="00000655">
      <w:pPr>
        <w:rPr/>
      </w:pPr>
      <w:r w:rsidDel="00000000" w:rsidR="00000000" w:rsidRPr="00000000">
        <w:rPr>
          <w:rtl w:val="0"/>
        </w:rPr>
        <w:t xml:space="preserve">    manifest.json</w:t>
      </w:r>
    </w:p>
    <w:p w:rsidR="00000000" w:rsidDel="00000000" w:rsidP="00000000" w:rsidRDefault="00000000" w:rsidRPr="00000000" w14:paraId="00000656">
      <w:pPr>
        <w:rPr/>
      </w:pPr>
      <w:r w:rsidDel="00000000" w:rsidR="00000000" w:rsidRPr="00000000">
        <w:rPr>
          <w:rtl w:val="0"/>
        </w:rPr>
        <w:t xml:space="preserve">  /scripts         # Data sync, 3D POD, e-commerce, voice, AR/VR</w:t>
      </w:r>
    </w:p>
    <w:p w:rsidR="00000000" w:rsidDel="00000000" w:rsidP="00000000" w:rsidRDefault="00000000" w:rsidRPr="00000000" w14:paraId="00000657">
      <w:pPr>
        <w:rPr/>
      </w:pPr>
      <w:r w:rsidDel="00000000" w:rsidR="00000000" w:rsidRPr="00000000">
        <w:rPr>
          <w:rtl w:val="0"/>
        </w:rPr>
        <w:t xml:space="preserve">  /contracts       # Solidity smart contracts</w:t>
      </w:r>
    </w:p>
    <w:p w:rsidR="00000000" w:rsidDel="00000000" w:rsidP="00000000" w:rsidRDefault="00000000" w:rsidRPr="00000000" w14:paraId="00000658">
      <w:pPr>
        <w:rPr/>
      </w:pPr>
      <w:r w:rsidDel="00000000" w:rsidR="00000000" w:rsidRPr="00000000">
        <w:rPr>
          <w:rtl w:val="0"/>
        </w:rPr>
        <w:t xml:space="preserve">  /tests           # Jest &amp; Cypress tests</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.env.example</w:t>
      </w:r>
    </w:p>
    <w:p w:rsidR="00000000" w:rsidDel="00000000" w:rsidP="00000000" w:rsidRDefault="00000000" w:rsidRPr="00000000" w14:paraId="0000065B">
      <w:pPr>
        <w:rPr/>
      </w:pPr>
      <w:r w:rsidDel="00000000" w:rsidR="00000000" w:rsidRPr="00000000">
        <w:rPr>
          <w:rtl w:val="0"/>
        </w:rPr>
        <w:t xml:space="preserve">package.json</w:t>
      </w:r>
    </w:p>
    <w:p w:rsidR="00000000" w:rsidDel="00000000" w:rsidP="00000000" w:rsidRDefault="00000000" w:rsidRPr="00000000" w14:paraId="0000065C">
      <w:pPr>
        <w:rPr/>
      </w:pPr>
      <w:r w:rsidDel="00000000" w:rsidR="00000000" w:rsidRPr="00000000">
        <w:rPr>
          <w:rtl w:val="0"/>
        </w:rPr>
        <w:t xml:space="preserve">README.md</w:t>
      </w:r>
    </w:p>
    <w:p w:rsidR="00000000" w:rsidDel="00000000" w:rsidP="00000000" w:rsidRDefault="00000000" w:rsidRPr="00000000" w14:paraId="0000065D">
      <w:pPr>
        <w:rPr/>
      </w:pPr>
      <w:r w:rsidDel="00000000" w:rsidR="00000000" w:rsidRPr="00000000">
        <w:rPr>
          <w:rtl w:val="0"/>
        </w:rPr>
        <w:t xml:space="preserve">```</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 🧩 Extensibility</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 **API &amp; SDK:** Build your own islands, plugins, or AR/VR modules</w:t>
      </w:r>
    </w:p>
    <w:p w:rsidR="00000000" w:rsidDel="00000000" w:rsidP="00000000" w:rsidRDefault="00000000" w:rsidRPr="00000000" w14:paraId="00000664">
      <w:pPr>
        <w:rPr/>
      </w:pPr>
      <w:r w:rsidDel="00000000" w:rsidR="00000000" w:rsidRPr="00000000">
        <w:rPr>
          <w:rtl w:val="0"/>
        </w:rPr>
        <w:t xml:space="preserve">- **Marketplace:** For extensions, assets, and community features</w:t>
      </w:r>
    </w:p>
    <w:p w:rsidR="00000000" w:rsidDel="00000000" w:rsidP="00000000" w:rsidRDefault="00000000" w:rsidRPr="00000000" w14:paraId="00000665">
      <w:pPr>
        <w:rPr/>
      </w:pPr>
      <w:r w:rsidDel="00000000" w:rsidR="00000000" w:rsidRPr="00000000">
        <w:rPr>
          <w:rtl w:val="0"/>
        </w:rPr>
        <w:t xml:space="preserve">- **Events &amp; Social:** Create, join, and monetize virtual happenings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 🚦 Scripts &amp; Commands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`npm run dev` — Launches development server</w:t>
      </w:r>
    </w:p>
    <w:p w:rsidR="00000000" w:rsidDel="00000000" w:rsidP="00000000" w:rsidRDefault="00000000" w:rsidRPr="00000000" w14:paraId="0000066C">
      <w:pPr>
        <w:rPr/>
      </w:pPr>
      <w:r w:rsidDel="00000000" w:rsidR="00000000" w:rsidRPr="00000000">
        <w:rPr>
          <w:rtl w:val="0"/>
        </w:rPr>
        <w:t xml:space="preserve">- `npm run build` — Builds production bundle</w:t>
      </w:r>
    </w:p>
    <w:p w:rsidR="00000000" w:rsidDel="00000000" w:rsidP="00000000" w:rsidRDefault="00000000" w:rsidRPr="00000000" w14:paraId="0000066D">
      <w:pPr>
        <w:rPr/>
      </w:pPr>
      <w:r w:rsidDel="00000000" w:rsidR="00000000" w:rsidRPr="00000000">
        <w:rPr>
          <w:rtl w:val="0"/>
        </w:rPr>
        <w:t xml:space="preserve">- `npm run lint` — Lints codebase</w:t>
      </w:r>
    </w:p>
    <w:p w:rsidR="00000000" w:rsidDel="00000000" w:rsidP="00000000" w:rsidRDefault="00000000" w:rsidRPr="00000000" w14:paraId="0000066E">
      <w:pPr>
        <w:rPr/>
      </w:pPr>
      <w:r w:rsidDel="00000000" w:rsidR="00000000" w:rsidRPr="00000000">
        <w:rPr>
          <w:rtl w:val="0"/>
        </w:rPr>
        <w:t xml:space="preserve">- `npm run test` — Runs unit tests</w:t>
      </w:r>
    </w:p>
    <w:p w:rsidR="00000000" w:rsidDel="00000000" w:rsidP="00000000" w:rsidRDefault="00000000" w:rsidRPr="00000000" w14:paraId="0000066F">
      <w:pPr>
        <w:rPr/>
      </w:pPr>
      <w:r w:rsidDel="00000000" w:rsidR="00000000" w:rsidRPr="00000000">
        <w:rPr>
          <w:rtl w:val="0"/>
        </w:rPr>
        <w:t xml:space="preserve">- `npm run ar:dev` — Starts AR dev environment</w:t>
      </w:r>
    </w:p>
    <w:p w:rsidR="00000000" w:rsidDel="00000000" w:rsidP="00000000" w:rsidRDefault="00000000" w:rsidRPr="00000000" w14:paraId="00000670">
      <w:pPr>
        <w:rPr/>
      </w:pPr>
      <w:r w:rsidDel="00000000" w:rsidR="00000000" w:rsidRPr="00000000">
        <w:rPr>
          <w:rtl w:val="0"/>
        </w:rPr>
        <w:t xml:space="preserve">- `npm run vr:dev` — Starts VR dev environment</w:t>
      </w:r>
    </w:p>
    <w:p w:rsidR="00000000" w:rsidDel="00000000" w:rsidP="00000000" w:rsidRDefault="00000000" w:rsidRPr="00000000" w14:paraId="00000671">
      <w:pPr>
        <w:rPr/>
      </w:pPr>
      <w:r w:rsidDel="00000000" w:rsidR="00000000" w:rsidRPr="00000000">
        <w:rPr>
          <w:rtl w:val="0"/>
        </w:rPr>
        <w:t xml:space="preserve">- `npm run llm:train` — Trains/fine-tunes local LLM/AI models</w:t>
      </w:r>
    </w:p>
    <w:p w:rsidR="00000000" w:rsidDel="00000000" w:rsidP="00000000" w:rsidRDefault="00000000" w:rsidRPr="00000000" w14:paraId="00000672">
      <w:pPr>
        <w:rPr/>
      </w:pPr>
      <w:r w:rsidDel="00000000" w:rsidR="00000000" w:rsidRPr="00000000">
        <w:rPr>
          <w:rtl w:val="0"/>
        </w:rPr>
        <w:t xml:space="preserve">- `npm run pod:sync` — Syncs Print-on-Demand catalog</w:t>
      </w:r>
    </w:p>
    <w:p w:rsidR="00000000" w:rsidDel="00000000" w:rsidP="00000000" w:rsidRDefault="00000000" w:rsidRPr="00000000" w14:paraId="00000673">
      <w:pPr>
        <w:rPr/>
      </w:pPr>
      <w:r w:rsidDel="00000000" w:rsidR="00000000" w:rsidRPr="00000000">
        <w:rPr>
          <w:rtl w:val="0"/>
        </w:rPr>
        <w:t xml:space="preserve">- `npm run ecommerce:sync` — Syncs e-commerce products</w:t>
      </w:r>
    </w:p>
    <w:p w:rsidR="00000000" w:rsidDel="00000000" w:rsidP="00000000" w:rsidRDefault="00000000" w:rsidRPr="00000000" w14:paraId="00000674">
      <w:pPr>
        <w:rPr/>
      </w:pPr>
      <w:r w:rsidDel="00000000" w:rsidR="00000000" w:rsidRPr="00000000">
        <w:rPr>
          <w:rtl w:val="0"/>
        </w:rPr>
        <w:t xml:space="preserve">- `npm run voice:serve` — Runs voice backend server</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 Key Links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[Project Homepage](https://ganjaguru.app)</w:t>
      </w:r>
    </w:p>
    <w:p w:rsidR="00000000" w:rsidDel="00000000" w:rsidP="00000000" w:rsidRDefault="00000000" w:rsidRPr="00000000" w14:paraId="0000067B">
      <w:pPr>
        <w:rPr/>
      </w:pPr>
      <w:r w:rsidDel="00000000" w:rsidR="00000000" w:rsidRPr="00000000">
        <w:rPr>
          <w:rtl w:val="0"/>
        </w:rPr>
        <w:t xml:space="preserve">- [Issue Tracker](https://github.com/tek420135/ganjaguru-gravitygone/issues)</w:t>
      </w:r>
    </w:p>
    <w:p w:rsidR="00000000" w:rsidDel="00000000" w:rsidP="00000000" w:rsidRDefault="00000000" w:rsidRPr="00000000" w14:paraId="0000067C">
      <w:pPr>
        <w:rPr/>
      </w:pPr>
      <w:r w:rsidDel="00000000" w:rsidR="00000000" w:rsidRPr="00000000">
        <w:rPr>
          <w:rtl w:val="0"/>
        </w:rPr>
        <w:t xml:space="preserve">- [Docs &amp; Wiki](https://github.com/tek420135/ganjaguru-gravitygone/wiki)</w:t>
      </w:r>
    </w:p>
    <w:p w:rsidR="00000000" w:rsidDel="00000000" w:rsidP="00000000" w:rsidRDefault="00000000" w:rsidRPr="00000000" w14:paraId="0000067D">
      <w:pPr>
        <w:rPr/>
      </w:pPr>
      <w:r w:rsidDel="00000000" w:rsidR="00000000" w:rsidRPr="00000000">
        <w:rPr>
          <w:rtl w:val="0"/>
        </w:rPr>
        <w:t xml:space="preserve">- [API Reference](https://github.com/tek420135/ganjaguru-gravitygone/tree/main/docs/api)</w:t>
      </w:r>
    </w:p>
    <w:p w:rsidR="00000000" w:rsidDel="00000000" w:rsidP="00000000" w:rsidRDefault="00000000" w:rsidRPr="00000000" w14:paraId="0000067E">
      <w:pPr>
        <w:rPr/>
      </w:pPr>
      <w:r w:rsidDel="00000000" w:rsidR="00000000" w:rsidRPr="00000000">
        <w:rPr>
          <w:rtl w:val="0"/>
        </w:rPr>
        <w:t xml:space="preserve">- [Community Discord](https://discord.gg/ganjaguru)</w:t>
      </w:r>
    </w:p>
    <w:p w:rsidR="00000000" w:rsidDel="00000000" w:rsidP="00000000" w:rsidRDefault="00000000" w:rsidRPr="00000000" w14:paraId="0000067F">
      <w:pPr>
        <w:rPr/>
      </w:pPr>
      <w:r w:rsidDel="00000000" w:rsidR="00000000" w:rsidRPr="00000000">
        <w:rPr>
          <w:rtl w:val="0"/>
        </w:rPr>
        <w:t xml:space="preserve">- [AR/VR Demo](https://ganjaguru.app/ar-demo)</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 Contributing</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1. Fork, branch, and submit PRs with detailed descriptions.</w:t>
      </w:r>
    </w:p>
    <w:p w:rsidR="00000000" w:rsidDel="00000000" w:rsidP="00000000" w:rsidRDefault="00000000" w:rsidRPr="00000000" w14:paraId="00000686">
      <w:pPr>
        <w:rPr/>
      </w:pPr>
      <w:r w:rsidDel="00000000" w:rsidR="00000000" w:rsidRPr="00000000">
        <w:rPr>
          <w:rtl w:val="0"/>
        </w:rPr>
        <w:t xml:space="preserve">2. Run lint/tests before submitting.</w:t>
      </w:r>
    </w:p>
    <w:p w:rsidR="00000000" w:rsidDel="00000000" w:rsidP="00000000" w:rsidRDefault="00000000" w:rsidRPr="00000000" w14:paraId="00000687">
      <w:pPr>
        <w:rPr/>
      </w:pPr>
      <w:r w:rsidDel="00000000" w:rsidR="00000000" w:rsidRPr="00000000">
        <w:rPr>
          <w:rtl w:val="0"/>
        </w:rPr>
        <w:t xml:space="preserve">3. See [CONTRIBUTING.md](CONTRIBUTING.md) for style guide and module specs.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 🤝 Code of Conduct</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See [CODE_OF_CONDUCT.md](CODE_OF_CONDUCT.md).</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 🛡️ License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MIT © GanjaGuru Team</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 Credits</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**Project Lead**: [@tek420135](https://github.com/tek420135)</w:t>
      </w:r>
    </w:p>
    <w:p w:rsidR="00000000" w:rsidDel="00000000" w:rsidP="00000000" w:rsidRDefault="00000000" w:rsidRPr="00000000" w14:paraId="0000069A">
      <w:pPr>
        <w:rPr/>
      </w:pPr>
      <w:r w:rsidDel="00000000" w:rsidR="00000000" w:rsidRPr="00000000">
        <w:rPr>
          <w:rtl w:val="0"/>
        </w:rPr>
        <w:t xml:space="preserve">- **Contributors**: See [contributors](https://github.com/tek420135/ganjaguru-gravitygone/graphs/contributors)</w:t>
      </w:r>
    </w:p>
    <w:p w:rsidR="00000000" w:rsidDel="00000000" w:rsidP="00000000" w:rsidRDefault="00000000" w:rsidRPr="00000000" w14:paraId="0000069B">
      <w:pPr>
        <w:rPr/>
      </w:pPr>
      <w:r w:rsidDel="00000000" w:rsidR="00000000" w:rsidRPr="00000000">
        <w:rPr>
          <w:rtl w:val="0"/>
        </w:rPr>
        <w:t xml:space="preserve">- **Tech Partners**: OpenAI, Google Gemini, Shopify, Printful, HuggingFace, Moralis, and the open-source community</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&gt; **GanjaGuru: Gravity-Gone is more than an app—it's a movement. Welcome to the future of cannabis.**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 1. **Where to Put Training Files**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A common structure is:</w:t>
      </w:r>
    </w:p>
    <w:p w:rsidR="00000000" w:rsidDel="00000000" w:rsidP="00000000" w:rsidRDefault="00000000" w:rsidRPr="00000000" w14:paraId="000006A4">
      <w:pPr>
        <w:rPr/>
      </w:pPr>
      <w:r w:rsidDel="00000000" w:rsidR="00000000" w:rsidRPr="00000000">
        <w:rPr>
          <w:rtl w:val="0"/>
        </w:rPr>
        <w:t xml:space="preserve">```plaintext</w:t>
      </w:r>
    </w:p>
    <w:p w:rsidR="00000000" w:rsidDel="00000000" w:rsidP="00000000" w:rsidRDefault="00000000" w:rsidRPr="00000000" w14:paraId="000006A5">
      <w:pPr>
        <w:rPr/>
      </w:pPr>
      <w:r w:rsidDel="00000000" w:rsidR="00000000" w:rsidRPr="00000000">
        <w:rPr>
          <w:rtl w:val="0"/>
        </w:rPr>
        <w:t xml:space="preserve">/ai/</w:t>
      </w:r>
    </w:p>
    <w:p w:rsidR="00000000" w:rsidDel="00000000" w:rsidP="00000000" w:rsidRDefault="00000000" w:rsidRPr="00000000" w14:paraId="000006A6">
      <w:pPr>
        <w:rPr/>
      </w:pPr>
      <w:r w:rsidDel="00000000" w:rsidR="00000000" w:rsidRPr="00000000">
        <w:rPr>
          <w:rtl w:val="0"/>
        </w:rPr>
        <w:t xml:space="preserve">  /training_data/</w:t>
      </w:r>
    </w:p>
    <w:p w:rsidR="00000000" w:rsidDel="00000000" w:rsidP="00000000" w:rsidRDefault="00000000" w:rsidRPr="00000000" w14:paraId="000006A7">
      <w:pPr>
        <w:rPr/>
      </w:pPr>
      <w:r w:rsidDel="00000000" w:rsidR="00000000" w:rsidRPr="00000000">
        <w:rPr>
          <w:rtl w:val="0"/>
        </w:rPr>
        <w:t xml:space="preserve">    prompts.jsonl</w:t>
      </w:r>
    </w:p>
    <w:p w:rsidR="00000000" w:rsidDel="00000000" w:rsidP="00000000" w:rsidRDefault="00000000" w:rsidRPr="00000000" w14:paraId="000006A8">
      <w:pPr>
        <w:rPr/>
      </w:pPr>
      <w:r w:rsidDel="00000000" w:rsidR="00000000" w:rsidRPr="00000000">
        <w:rPr>
          <w:rtl w:val="0"/>
        </w:rPr>
        <w:t xml:space="preserve">    responses.csv</w:t>
      </w:r>
    </w:p>
    <w:p w:rsidR="00000000" w:rsidDel="00000000" w:rsidP="00000000" w:rsidRDefault="00000000" w:rsidRPr="00000000" w14:paraId="000006A9">
      <w:pPr>
        <w:rPr/>
      </w:pPr>
      <w:r w:rsidDel="00000000" w:rsidR="00000000" w:rsidRPr="00000000">
        <w:rPr>
          <w:rtl w:val="0"/>
        </w:rPr>
        <w:t xml:space="preserve">    intents.yaml</w:t>
      </w:r>
    </w:p>
    <w:p w:rsidR="00000000" w:rsidDel="00000000" w:rsidP="00000000" w:rsidRDefault="00000000" w:rsidRPr="00000000" w14:paraId="000006AA">
      <w:pPr>
        <w:rPr/>
      </w:pPr>
      <w:r w:rsidDel="00000000" w:rsidR="00000000" w:rsidRPr="00000000">
        <w:rPr>
          <w:rtl w:val="0"/>
        </w:rPr>
        <w:t xml:space="preserve">    product_knowledge.json</w:t>
      </w:r>
    </w:p>
    <w:p w:rsidR="00000000" w:rsidDel="00000000" w:rsidP="00000000" w:rsidRDefault="00000000" w:rsidRPr="00000000" w14:paraId="000006AB">
      <w:pPr>
        <w:rPr/>
      </w:pPr>
      <w:r w:rsidDel="00000000" w:rsidR="00000000" w:rsidRPr="00000000">
        <w:rPr>
          <w:rtl w:val="0"/>
        </w:rPr>
        <w:t xml:space="preserve">    persona_examples.json</w:t>
      </w:r>
    </w:p>
    <w:p w:rsidR="00000000" w:rsidDel="00000000" w:rsidP="00000000" w:rsidRDefault="00000000" w:rsidRPr="00000000" w14:paraId="000006AC">
      <w:pPr>
        <w:rPr/>
      </w:pPr>
      <w:r w:rsidDel="00000000" w:rsidR="00000000" w:rsidRPr="00000000">
        <w:rPr>
          <w:rtl w:val="0"/>
        </w:rPr>
        <w:t xml:space="preserve">  train_llm.py</w:t>
      </w:r>
    </w:p>
    <w:p w:rsidR="00000000" w:rsidDel="00000000" w:rsidP="00000000" w:rsidRDefault="00000000" w:rsidRPr="00000000" w14:paraId="000006AD">
      <w:pPr>
        <w:rPr/>
      </w:pPr>
      <w:r w:rsidDel="00000000" w:rsidR="00000000" w:rsidRPr="00000000">
        <w:rPr>
          <w:rtl w:val="0"/>
        </w:rPr>
        <w:t xml:space="preserve">  nlp_preprocess.py</w:t>
      </w:r>
    </w:p>
    <w:p w:rsidR="00000000" w:rsidDel="00000000" w:rsidP="00000000" w:rsidRDefault="00000000" w:rsidRPr="00000000" w14:paraId="000006AE">
      <w:pPr>
        <w:rPr/>
      </w:pPr>
      <w:r w:rsidDel="00000000" w:rsidR="00000000" w:rsidRPr="00000000">
        <w:rPr>
          <w:rtl w:val="0"/>
        </w:rPr>
        <w:t xml:space="preserve">  serve.py</w:t>
      </w:r>
    </w:p>
    <w:p w:rsidR="00000000" w:rsidDel="00000000" w:rsidP="00000000" w:rsidRDefault="00000000" w:rsidRPr="00000000" w14:paraId="000006AF">
      <w:pPr>
        <w:rPr/>
      </w:pPr>
      <w:r w:rsidDel="00000000" w:rsidR="00000000" w:rsidRPr="00000000">
        <w:rPr>
          <w:rtl w:val="0"/>
        </w:rPr>
        <w:t xml:space="preserv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2. **Example Training Files**</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**A. prompts.jsonl** (for prompt/response fine-tuning)</w:t>
      </w:r>
    </w:p>
    <w:p w:rsidR="00000000" w:rsidDel="00000000" w:rsidP="00000000" w:rsidRDefault="00000000" w:rsidRPr="00000000" w14:paraId="000006B6">
      <w:pPr>
        <w:rPr/>
      </w:pPr>
      <w:r w:rsidDel="00000000" w:rsidR="00000000" w:rsidRPr="00000000">
        <w:rPr>
          <w:rtl w:val="0"/>
        </w:rPr>
        <w:t xml:space="preserve">```</w:t>
      </w:r>
      <w:r w:rsidDel="00000000" w:rsidR="00000000" w:rsidRPr="00000000">
        <w:rPr>
          <w:rtl w:val="0"/>
          <w:rPrChange w:author="Ray Meadows" w:id="16" w:date="2025-06-19T13:29:55Z">
            <w:rPr/>
          </w:rPrChange>
        </w:rPr>
        <w:t xml:space="preserve">jsonl</w:t>
      </w:r>
      <w:r w:rsidDel="00000000" w:rsidR="00000000" w:rsidRPr="00000000">
        <w:rPr>
          <w:rtl w:val="0"/>
        </w:rPr>
        <w:t xml:space="preserve"> name=ai/training_data/prompts.jsonl</w:t>
      </w:r>
    </w:p>
    <w:p w:rsidR="00000000" w:rsidDel="00000000" w:rsidP="00000000" w:rsidRDefault="00000000" w:rsidRPr="00000000" w14:paraId="000006B7">
      <w:pPr>
        <w:rPr/>
      </w:pPr>
      <w:r w:rsidDel="00000000" w:rsidR="00000000" w:rsidRPr="00000000">
        <w:rPr>
          <w:rtl w:val="0"/>
        </w:rPr>
        <w:t xml:space="preserve">{"prompt": "What are the best strains for sleep?", "response": "Indica strains like Granddaddy Purple and Northern Lights are known for sleep support."}</w:t>
      </w:r>
    </w:p>
    <w:p w:rsidR="00000000" w:rsidDel="00000000" w:rsidP="00000000" w:rsidRDefault="00000000" w:rsidRPr="00000000" w14:paraId="000006B8">
      <w:pPr>
        <w:rPr/>
      </w:pPr>
      <w:r w:rsidDel="00000000" w:rsidR="00000000" w:rsidRPr="00000000">
        <w:rPr>
          <w:rtl w:val="0"/>
        </w:rPr>
        <w:t xml:space="preserve">{"prompt": "How do I use AR to design my grow room?", "response": "Open the Grow Room Designer, use your device camera, and place digital equipment virtually in your space."}</w:t>
      </w:r>
    </w:p>
    <w:p w:rsidR="00000000" w:rsidDel="00000000" w:rsidP="00000000" w:rsidRDefault="00000000" w:rsidRPr="00000000" w14:paraId="000006B9">
      <w:pPr>
        <w:rPr/>
      </w:pPr>
      <w:r w:rsidDel="00000000" w:rsidR="00000000" w:rsidRPr="00000000">
        <w:rPr>
          <w:rtl w:val="0"/>
        </w:rPr>
        <w:t xml:space="preserve">{"prompt": "Tell me a joke as Snoop Guru.", "response": "Why did the joint go to school? To get a little higher education, ya dig?"}</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**B. intents.yaml** (for intent classification training)</w:t>
      </w:r>
    </w:p>
    <w:p w:rsidR="00000000" w:rsidDel="00000000" w:rsidP="00000000" w:rsidRDefault="00000000" w:rsidRPr="00000000" w14:paraId="000006BD">
      <w:pPr>
        <w:rPr/>
      </w:pPr>
      <w:r w:rsidDel="00000000" w:rsidR="00000000" w:rsidRPr="00000000">
        <w:rPr>
          <w:rtl w:val="0"/>
        </w:rPr>
        <w:t xml:space="preserve">```- intent: product_recommendation</w:t>
      </w:r>
    </w:p>
    <w:p w:rsidR="00000000" w:rsidDel="00000000" w:rsidP="00000000" w:rsidRDefault="00000000" w:rsidRPr="00000000" w14:paraId="000006BE">
      <w:pPr>
        <w:rPr/>
      </w:pPr>
      <w:r w:rsidDel="00000000" w:rsidR="00000000" w:rsidRPr="00000000">
        <w:rPr>
          <w:rtl w:val="0"/>
        </w:rPr>
        <w:t xml:space="preserve">  examples:</w:t>
      </w:r>
    </w:p>
    <w:p w:rsidR="00000000" w:rsidDel="00000000" w:rsidP="00000000" w:rsidRDefault="00000000" w:rsidRPr="00000000" w14:paraId="000006BF">
      <w:pPr>
        <w:rPr/>
      </w:pPr>
      <w:r w:rsidDel="00000000" w:rsidR="00000000" w:rsidRPr="00000000">
        <w:rPr>
          <w:rtl w:val="0"/>
        </w:rPr>
        <w:t xml:space="preserve">    - "What’s the best edible for beginners?"</w:t>
      </w:r>
    </w:p>
    <w:p w:rsidR="00000000" w:rsidDel="00000000" w:rsidP="00000000" w:rsidRDefault="00000000" w:rsidRPr="00000000" w14:paraId="000006C0">
      <w:pPr>
        <w:rPr/>
      </w:pPr>
      <w:r w:rsidDel="00000000" w:rsidR="00000000" w:rsidRPr="00000000">
        <w:rPr>
          <w:rtl w:val="0"/>
        </w:rPr>
        <w:t xml:space="preserve">    - "Suggest a strain for focus."</w:t>
      </w:r>
    </w:p>
    <w:p w:rsidR="00000000" w:rsidDel="00000000" w:rsidP="00000000" w:rsidRDefault="00000000" w:rsidRPr="00000000" w14:paraId="000006C1">
      <w:pPr>
        <w:rPr/>
      </w:pPr>
      <w:r w:rsidDel="00000000" w:rsidR="00000000" w:rsidRPr="00000000">
        <w:rPr>
          <w:rtl w:val="0"/>
        </w:rPr>
        <w:t xml:space="preserve">    - "Can you recommend something relaxing?"</w:t>
      </w:r>
    </w:p>
    <w:p w:rsidR="00000000" w:rsidDel="00000000" w:rsidP="00000000" w:rsidRDefault="00000000" w:rsidRPr="00000000" w14:paraId="000006C2">
      <w:pPr>
        <w:rPr/>
      </w:pPr>
      <w:r w:rsidDel="00000000" w:rsidR="00000000" w:rsidRPr="00000000">
        <w:rPr>
          <w:rtl w:val="0"/>
        </w:rPr>
        <w:t xml:space="preserve">    - "What's good for creativity?"</w:t>
      </w:r>
    </w:p>
    <w:p w:rsidR="00000000" w:rsidDel="00000000" w:rsidP="00000000" w:rsidRDefault="00000000" w:rsidRPr="00000000" w14:paraId="000006C3">
      <w:pPr>
        <w:rPr/>
      </w:pPr>
      <w:r w:rsidDel="00000000" w:rsidR="00000000" w:rsidRPr="00000000">
        <w:rPr>
          <w:rtl w:val="0"/>
        </w:rPr>
        <w:t xml:space="preserve">    - "Which vape should I try first?"</w:t>
      </w:r>
    </w:p>
    <w:p w:rsidR="00000000" w:rsidDel="00000000" w:rsidP="00000000" w:rsidRDefault="00000000" w:rsidRPr="00000000" w14:paraId="000006C4">
      <w:pPr>
        <w:rPr/>
      </w:pPr>
      <w:r w:rsidDel="00000000" w:rsidR="00000000" w:rsidRPr="00000000">
        <w:rPr>
          <w:rtl w:val="0"/>
        </w:rPr>
        <w:t xml:space="preserve">    - "Best product for sleep?"</w:t>
      </w:r>
    </w:p>
    <w:p w:rsidR="00000000" w:rsidDel="00000000" w:rsidP="00000000" w:rsidRDefault="00000000" w:rsidRPr="00000000" w14:paraId="000006C5">
      <w:pPr>
        <w:rPr/>
      </w:pPr>
      <w:r w:rsidDel="00000000" w:rsidR="00000000" w:rsidRPr="00000000">
        <w:rPr>
          <w:rtl w:val="0"/>
        </w:rPr>
        <w:t xml:space="preserve">    - "Recommend a discreet option."</w:t>
      </w:r>
    </w:p>
    <w:p w:rsidR="00000000" w:rsidDel="00000000" w:rsidP="00000000" w:rsidRDefault="00000000" w:rsidRPr="00000000" w14:paraId="000006C6">
      <w:pPr>
        <w:rPr/>
      </w:pPr>
      <w:r w:rsidDel="00000000" w:rsidR="00000000" w:rsidRPr="00000000">
        <w:rPr>
          <w:rtl w:val="0"/>
        </w:rPr>
        <w:t xml:space="preserve">    - "What flower helps with anxiety?"</w:t>
      </w:r>
    </w:p>
    <w:p w:rsidR="00000000" w:rsidDel="00000000" w:rsidP="00000000" w:rsidRDefault="00000000" w:rsidRPr="00000000" w14:paraId="000006C7">
      <w:pPr>
        <w:rPr/>
      </w:pPr>
      <w:r w:rsidDel="00000000" w:rsidR="00000000" w:rsidRPr="00000000">
        <w:rPr>
          <w:rtl w:val="0"/>
        </w:rPr>
        <w:t xml:space="preserve">    - "What gummies are most popular?"</w:t>
      </w:r>
    </w:p>
    <w:p w:rsidR="00000000" w:rsidDel="00000000" w:rsidP="00000000" w:rsidRDefault="00000000" w:rsidRPr="00000000" w14:paraId="000006C8">
      <w:pPr>
        <w:rPr/>
      </w:pPr>
      <w:r w:rsidDel="00000000" w:rsidR="00000000" w:rsidRPr="00000000">
        <w:rPr>
          <w:rtl w:val="0"/>
        </w:rPr>
        <w:t xml:space="preserve">    - "Give me a chill strain."</w:t>
      </w:r>
    </w:p>
    <w:p w:rsidR="00000000" w:rsidDel="00000000" w:rsidP="00000000" w:rsidRDefault="00000000" w:rsidRPr="00000000" w14:paraId="000006C9">
      <w:pPr>
        <w:rPr/>
      </w:pPr>
      <w:r w:rsidDel="00000000" w:rsidR="00000000" w:rsidRPr="00000000">
        <w:rPr>
          <w:rtl w:val="0"/>
        </w:rPr>
        <w:t xml:space="preserve">    - "What's a good hybrid for daytime?"</w:t>
      </w:r>
    </w:p>
    <w:p w:rsidR="00000000" w:rsidDel="00000000" w:rsidP="00000000" w:rsidRDefault="00000000" w:rsidRPr="00000000" w14:paraId="000006CA">
      <w:pPr>
        <w:rPr/>
      </w:pPr>
      <w:r w:rsidDel="00000000" w:rsidR="00000000" w:rsidRPr="00000000">
        <w:rPr>
          <w:rtl w:val="0"/>
        </w:rPr>
        <w:t xml:space="preserve">- intent: order_status</w:t>
      </w:r>
    </w:p>
    <w:p w:rsidR="00000000" w:rsidDel="00000000" w:rsidP="00000000" w:rsidRDefault="00000000" w:rsidRPr="00000000" w14:paraId="000006CB">
      <w:pPr>
        <w:rPr/>
      </w:pPr>
      <w:r w:rsidDel="00000000" w:rsidR="00000000" w:rsidRPr="00000000">
        <w:rPr>
          <w:rtl w:val="0"/>
        </w:rPr>
        <w:t xml:space="preserve">  examples:</w:t>
      </w:r>
    </w:p>
    <w:p w:rsidR="00000000" w:rsidDel="00000000" w:rsidP="00000000" w:rsidRDefault="00000000" w:rsidRPr="00000000" w14:paraId="000006CC">
      <w:pPr>
        <w:rPr/>
      </w:pPr>
      <w:r w:rsidDel="00000000" w:rsidR="00000000" w:rsidRPr="00000000">
        <w:rPr>
          <w:rtl w:val="0"/>
        </w:rPr>
        <w:t xml:space="preserve">    - "Where’s my order?"</w:t>
      </w:r>
    </w:p>
    <w:p w:rsidR="00000000" w:rsidDel="00000000" w:rsidP="00000000" w:rsidRDefault="00000000" w:rsidRPr="00000000" w14:paraId="000006CD">
      <w:pPr>
        <w:rPr/>
      </w:pPr>
      <w:r w:rsidDel="00000000" w:rsidR="00000000" w:rsidRPr="00000000">
        <w:rPr>
          <w:rtl w:val="0"/>
        </w:rPr>
        <w:t xml:space="preserve">    - "Track my delivery."</w:t>
      </w:r>
    </w:p>
    <w:p w:rsidR="00000000" w:rsidDel="00000000" w:rsidP="00000000" w:rsidRDefault="00000000" w:rsidRPr="00000000" w14:paraId="000006CE">
      <w:pPr>
        <w:rPr/>
      </w:pPr>
      <w:r w:rsidDel="00000000" w:rsidR="00000000" w:rsidRPr="00000000">
        <w:rPr>
          <w:rtl w:val="0"/>
        </w:rPr>
        <w:t xml:space="preserve">    - "Is my package out for delivery?"</w:t>
      </w:r>
    </w:p>
    <w:p w:rsidR="00000000" w:rsidDel="00000000" w:rsidP="00000000" w:rsidRDefault="00000000" w:rsidRPr="00000000" w14:paraId="000006CF">
      <w:pPr>
        <w:rPr/>
      </w:pPr>
      <w:r w:rsidDel="00000000" w:rsidR="00000000" w:rsidRPr="00000000">
        <w:rPr>
          <w:rtl w:val="0"/>
        </w:rPr>
        <w:t xml:space="preserve">    - "When will my order arrive?"</w:t>
      </w:r>
    </w:p>
    <w:p w:rsidR="00000000" w:rsidDel="00000000" w:rsidP="00000000" w:rsidRDefault="00000000" w:rsidRPr="00000000" w14:paraId="000006D0">
      <w:pPr>
        <w:rPr/>
      </w:pPr>
      <w:r w:rsidDel="00000000" w:rsidR="00000000" w:rsidRPr="00000000">
        <w:rPr>
          <w:rtl w:val="0"/>
        </w:rPr>
        <w:t xml:space="preserve">    - "Has my shipment left yet?"</w:t>
      </w:r>
    </w:p>
    <w:p w:rsidR="00000000" w:rsidDel="00000000" w:rsidP="00000000" w:rsidRDefault="00000000" w:rsidRPr="00000000" w14:paraId="000006D1">
      <w:pPr>
        <w:rPr/>
      </w:pPr>
      <w:r w:rsidDel="00000000" w:rsidR="00000000" w:rsidRPr="00000000">
        <w:rPr>
          <w:rtl w:val="0"/>
        </w:rPr>
        <w:t xml:space="preserve">    - "Update me on my order."</w:t>
      </w:r>
    </w:p>
    <w:p w:rsidR="00000000" w:rsidDel="00000000" w:rsidP="00000000" w:rsidRDefault="00000000" w:rsidRPr="00000000" w14:paraId="000006D2">
      <w:pPr>
        <w:rPr/>
      </w:pPr>
      <w:r w:rsidDel="00000000" w:rsidR="00000000" w:rsidRPr="00000000">
        <w:rPr>
          <w:rtl w:val="0"/>
        </w:rPr>
        <w:t xml:space="preserve">    - "Order status please."</w:t>
      </w:r>
    </w:p>
    <w:p w:rsidR="00000000" w:rsidDel="00000000" w:rsidP="00000000" w:rsidRDefault="00000000" w:rsidRPr="00000000" w14:paraId="000006D3">
      <w:pPr>
        <w:rPr/>
      </w:pPr>
      <w:r w:rsidDel="00000000" w:rsidR="00000000" w:rsidRPr="00000000">
        <w:rPr>
          <w:rtl w:val="0"/>
        </w:rPr>
        <w:t xml:space="preserve">    - "Did my order ship?"</w:t>
      </w:r>
    </w:p>
    <w:p w:rsidR="00000000" w:rsidDel="00000000" w:rsidP="00000000" w:rsidRDefault="00000000" w:rsidRPr="00000000" w14:paraId="000006D4">
      <w:pPr>
        <w:rPr/>
      </w:pPr>
      <w:r w:rsidDel="00000000" w:rsidR="00000000" w:rsidRPr="00000000">
        <w:rPr>
          <w:rtl w:val="0"/>
        </w:rPr>
        <w:t xml:space="preserve">    - "Can you check my order?"</w:t>
      </w:r>
    </w:p>
    <w:p w:rsidR="00000000" w:rsidDel="00000000" w:rsidP="00000000" w:rsidRDefault="00000000" w:rsidRPr="00000000" w14:paraId="000006D5">
      <w:pPr>
        <w:rPr/>
      </w:pPr>
      <w:r w:rsidDel="00000000" w:rsidR="00000000" w:rsidRPr="00000000">
        <w:rPr>
          <w:rtl w:val="0"/>
        </w:rPr>
        <w:t xml:space="preserve">    - "What’s the ETA on my order?"</w:t>
      </w:r>
    </w:p>
    <w:p w:rsidR="00000000" w:rsidDel="00000000" w:rsidP="00000000" w:rsidRDefault="00000000" w:rsidRPr="00000000" w14:paraId="000006D6">
      <w:pPr>
        <w:rPr/>
      </w:pPr>
      <w:r w:rsidDel="00000000" w:rsidR="00000000" w:rsidRPr="00000000">
        <w:rPr>
          <w:rtl w:val="0"/>
        </w:rPr>
        <w:t xml:space="preserve">- intent: ar_help</w:t>
      </w:r>
    </w:p>
    <w:p w:rsidR="00000000" w:rsidDel="00000000" w:rsidP="00000000" w:rsidRDefault="00000000" w:rsidRPr="00000000" w14:paraId="000006D7">
      <w:pPr>
        <w:rPr/>
      </w:pPr>
      <w:r w:rsidDel="00000000" w:rsidR="00000000" w:rsidRPr="00000000">
        <w:rPr>
          <w:rtl w:val="0"/>
        </w:rPr>
        <w:t xml:space="preserve">  examples:</w:t>
      </w:r>
    </w:p>
    <w:p w:rsidR="00000000" w:rsidDel="00000000" w:rsidP="00000000" w:rsidRDefault="00000000" w:rsidRPr="00000000" w14:paraId="000006D8">
      <w:pPr>
        <w:rPr/>
      </w:pPr>
      <w:r w:rsidDel="00000000" w:rsidR="00000000" w:rsidRPr="00000000">
        <w:rPr>
          <w:rtl w:val="0"/>
        </w:rPr>
        <w:t xml:space="preserve">    - "How do I use AR?"</w:t>
      </w:r>
    </w:p>
    <w:p w:rsidR="00000000" w:rsidDel="00000000" w:rsidP="00000000" w:rsidRDefault="00000000" w:rsidRPr="00000000" w14:paraId="000006D9">
      <w:pPr>
        <w:rPr/>
      </w:pPr>
      <w:r w:rsidDel="00000000" w:rsidR="00000000" w:rsidRPr="00000000">
        <w:rPr>
          <w:rtl w:val="0"/>
        </w:rPr>
        <w:t xml:space="preserve">    - "Show me the AR features."</w:t>
      </w:r>
    </w:p>
    <w:p w:rsidR="00000000" w:rsidDel="00000000" w:rsidP="00000000" w:rsidRDefault="00000000" w:rsidRPr="00000000" w14:paraId="000006DA">
      <w:pPr>
        <w:rPr/>
      </w:pPr>
      <w:r w:rsidDel="00000000" w:rsidR="00000000" w:rsidRPr="00000000">
        <w:rPr>
          <w:rtl w:val="0"/>
        </w:rPr>
        <w:t xml:space="preserve">    - "Guide me through AR shopping."</w:t>
      </w:r>
    </w:p>
    <w:p w:rsidR="00000000" w:rsidDel="00000000" w:rsidP="00000000" w:rsidRDefault="00000000" w:rsidRPr="00000000" w14:paraId="000006DB">
      <w:pPr>
        <w:rPr/>
      </w:pPr>
      <w:r w:rsidDel="00000000" w:rsidR="00000000" w:rsidRPr="00000000">
        <w:rPr>
          <w:rtl w:val="0"/>
        </w:rPr>
        <w:t xml:space="preserve">    - "Help me scan with AR."</w:t>
      </w:r>
    </w:p>
    <w:p w:rsidR="00000000" w:rsidDel="00000000" w:rsidP="00000000" w:rsidRDefault="00000000" w:rsidRPr="00000000" w14:paraId="000006DC">
      <w:pPr>
        <w:rPr/>
      </w:pPr>
      <w:r w:rsidDel="00000000" w:rsidR="00000000" w:rsidRPr="00000000">
        <w:rPr>
          <w:rtl w:val="0"/>
        </w:rPr>
        <w:t xml:space="preserve">    - "What can I do with AR here?"</w:t>
      </w:r>
    </w:p>
    <w:p w:rsidR="00000000" w:rsidDel="00000000" w:rsidP="00000000" w:rsidRDefault="00000000" w:rsidRPr="00000000" w14:paraId="000006DD">
      <w:pPr>
        <w:rPr/>
      </w:pPr>
      <w:r w:rsidDel="00000000" w:rsidR="00000000" w:rsidRPr="00000000">
        <w:rPr>
          <w:rtl w:val="0"/>
        </w:rPr>
        <w:t xml:space="preserve">    - "AR isn’t working, help."</w:t>
      </w:r>
    </w:p>
    <w:p w:rsidR="00000000" w:rsidDel="00000000" w:rsidP="00000000" w:rsidRDefault="00000000" w:rsidRPr="00000000" w14:paraId="000006DE">
      <w:pPr>
        <w:rPr/>
      </w:pPr>
      <w:r w:rsidDel="00000000" w:rsidR="00000000" w:rsidRPr="00000000">
        <w:rPr>
          <w:rtl w:val="0"/>
        </w:rPr>
        <w:t xml:space="preserve">    - "How do I see products in my space?"</w:t>
      </w:r>
    </w:p>
    <w:p w:rsidR="00000000" w:rsidDel="00000000" w:rsidP="00000000" w:rsidRDefault="00000000" w:rsidRPr="00000000" w14:paraId="000006DF">
      <w:pPr>
        <w:rPr/>
      </w:pPr>
      <w:r w:rsidDel="00000000" w:rsidR="00000000" w:rsidRPr="00000000">
        <w:rPr>
          <w:rtl w:val="0"/>
        </w:rPr>
        <w:t xml:space="preserve">    - "Can I use AR on my phone?"</w:t>
      </w:r>
    </w:p>
    <w:p w:rsidR="00000000" w:rsidDel="00000000" w:rsidP="00000000" w:rsidRDefault="00000000" w:rsidRPr="00000000" w14:paraId="000006E0">
      <w:pPr>
        <w:rPr/>
      </w:pPr>
      <w:r w:rsidDel="00000000" w:rsidR="00000000" w:rsidRPr="00000000">
        <w:rPr>
          <w:rtl w:val="0"/>
        </w:rPr>
        <w:t xml:space="preserve">    - "AR tutorial please."</w:t>
      </w:r>
    </w:p>
    <w:p w:rsidR="00000000" w:rsidDel="00000000" w:rsidP="00000000" w:rsidRDefault="00000000" w:rsidRPr="00000000" w14:paraId="000006E1">
      <w:pPr>
        <w:rPr/>
      </w:pPr>
      <w:r w:rsidDel="00000000" w:rsidR="00000000" w:rsidRPr="00000000">
        <w:rPr>
          <w:rtl w:val="0"/>
        </w:rPr>
        <w:t xml:space="preserve">    - "How do I activate AR?"</w:t>
      </w:r>
    </w:p>
    <w:p w:rsidR="00000000" w:rsidDel="00000000" w:rsidP="00000000" w:rsidRDefault="00000000" w:rsidRPr="00000000" w14:paraId="000006E2">
      <w:pPr>
        <w:rPr/>
      </w:pPr>
      <w:r w:rsidDel="00000000" w:rsidR="00000000" w:rsidRPr="00000000">
        <w:rPr>
          <w:rtl w:val="0"/>
        </w:rPr>
        <w:t xml:space="preserve">- intent: store_location</w:t>
      </w:r>
    </w:p>
    <w:p w:rsidR="00000000" w:rsidDel="00000000" w:rsidP="00000000" w:rsidRDefault="00000000" w:rsidRPr="00000000" w14:paraId="000006E3">
      <w:pPr>
        <w:rPr/>
      </w:pPr>
      <w:r w:rsidDel="00000000" w:rsidR="00000000" w:rsidRPr="00000000">
        <w:rPr>
          <w:rtl w:val="0"/>
        </w:rPr>
        <w:t xml:space="preserve">  examples:</w:t>
      </w:r>
    </w:p>
    <w:p w:rsidR="00000000" w:rsidDel="00000000" w:rsidP="00000000" w:rsidRDefault="00000000" w:rsidRPr="00000000" w14:paraId="000006E4">
      <w:pPr>
        <w:rPr/>
      </w:pPr>
      <w:r w:rsidDel="00000000" w:rsidR="00000000" w:rsidRPr="00000000">
        <w:rPr>
          <w:rtl w:val="0"/>
        </w:rPr>
        <w:t xml:space="preserve">    - "Where’s the nearest store?"</w:t>
      </w:r>
    </w:p>
    <w:p w:rsidR="00000000" w:rsidDel="00000000" w:rsidP="00000000" w:rsidRDefault="00000000" w:rsidRPr="00000000" w14:paraId="000006E5">
      <w:pPr>
        <w:rPr/>
      </w:pPr>
      <w:r w:rsidDel="00000000" w:rsidR="00000000" w:rsidRPr="00000000">
        <w:rPr>
          <w:rtl w:val="0"/>
        </w:rPr>
        <w:t xml:space="preserve">    - "Find dispensaries near me."</w:t>
      </w:r>
    </w:p>
    <w:p w:rsidR="00000000" w:rsidDel="00000000" w:rsidP="00000000" w:rsidRDefault="00000000" w:rsidRPr="00000000" w14:paraId="000006E6">
      <w:pPr>
        <w:rPr/>
      </w:pPr>
      <w:r w:rsidDel="00000000" w:rsidR="00000000" w:rsidRPr="00000000">
        <w:rPr>
          <w:rtl w:val="0"/>
        </w:rPr>
        <w:t xml:space="preserve">    - "Is there a shop close by?"</w:t>
      </w:r>
    </w:p>
    <w:p w:rsidR="00000000" w:rsidDel="00000000" w:rsidP="00000000" w:rsidRDefault="00000000" w:rsidRPr="00000000" w14:paraId="000006E7">
      <w:pPr>
        <w:rPr/>
      </w:pPr>
      <w:r w:rsidDel="00000000" w:rsidR="00000000" w:rsidRPr="00000000">
        <w:rPr>
          <w:rtl w:val="0"/>
        </w:rPr>
        <w:t xml:space="preserve">    - "Show me your locations."</w:t>
      </w:r>
    </w:p>
    <w:p w:rsidR="00000000" w:rsidDel="00000000" w:rsidP="00000000" w:rsidRDefault="00000000" w:rsidRPr="00000000" w14:paraId="000006E8">
      <w:pPr>
        <w:rPr/>
      </w:pPr>
      <w:r w:rsidDel="00000000" w:rsidR="00000000" w:rsidRPr="00000000">
        <w:rPr>
          <w:rtl w:val="0"/>
        </w:rPr>
        <w:t xml:space="preserve">    - "Store hours please."</w:t>
      </w:r>
    </w:p>
    <w:p w:rsidR="00000000" w:rsidDel="00000000" w:rsidP="00000000" w:rsidRDefault="00000000" w:rsidRPr="00000000" w14:paraId="000006E9">
      <w:pPr>
        <w:rPr/>
      </w:pPr>
      <w:r w:rsidDel="00000000" w:rsidR="00000000" w:rsidRPr="00000000">
        <w:rPr>
          <w:rtl w:val="0"/>
        </w:rPr>
        <w:t xml:space="preserve">    - "Are you open today?"</w:t>
      </w:r>
    </w:p>
    <w:p w:rsidR="00000000" w:rsidDel="00000000" w:rsidP="00000000" w:rsidRDefault="00000000" w:rsidRPr="00000000" w14:paraId="000006EA">
      <w:pPr>
        <w:rPr/>
      </w:pPr>
      <w:r w:rsidDel="00000000" w:rsidR="00000000" w:rsidRPr="00000000">
        <w:rPr>
          <w:rtl w:val="0"/>
        </w:rPr>
        <w:t xml:space="preserve">    - "How late is the store open?"</w:t>
      </w:r>
    </w:p>
    <w:p w:rsidR="00000000" w:rsidDel="00000000" w:rsidP="00000000" w:rsidRDefault="00000000" w:rsidRPr="00000000" w14:paraId="000006EB">
      <w:pPr>
        <w:rPr/>
      </w:pPr>
      <w:r w:rsidDel="00000000" w:rsidR="00000000" w:rsidRPr="00000000">
        <w:rPr>
          <w:rtl w:val="0"/>
        </w:rPr>
        <w:t xml:space="preserve">    - "Closest location?"</w:t>
      </w:r>
    </w:p>
    <w:p w:rsidR="00000000" w:rsidDel="00000000" w:rsidP="00000000" w:rsidRDefault="00000000" w:rsidRPr="00000000" w14:paraId="000006EC">
      <w:pPr>
        <w:rPr/>
      </w:pPr>
      <w:r w:rsidDel="00000000" w:rsidR="00000000" w:rsidRPr="00000000">
        <w:rPr>
          <w:rtl w:val="0"/>
        </w:rPr>
        <w:t xml:space="preserve">    - "Which stores are open now?"</w:t>
      </w:r>
    </w:p>
    <w:p w:rsidR="00000000" w:rsidDel="00000000" w:rsidP="00000000" w:rsidRDefault="00000000" w:rsidRPr="00000000" w14:paraId="000006ED">
      <w:pPr>
        <w:rPr/>
      </w:pPr>
      <w:r w:rsidDel="00000000" w:rsidR="00000000" w:rsidRPr="00000000">
        <w:rPr>
          <w:rtl w:val="0"/>
        </w:rPr>
        <w:t xml:space="preserve">    - "Give me an address for your shop."</w:t>
      </w:r>
    </w:p>
    <w:p w:rsidR="00000000" w:rsidDel="00000000" w:rsidP="00000000" w:rsidRDefault="00000000" w:rsidRPr="00000000" w14:paraId="000006EE">
      <w:pPr>
        <w:rPr/>
      </w:pPr>
      <w:r w:rsidDel="00000000" w:rsidR="00000000" w:rsidRPr="00000000">
        <w:rPr>
          <w:rtl w:val="0"/>
        </w:rPr>
        <w:t xml:space="preserve">- intent: deals_and_promotions</w:t>
      </w:r>
    </w:p>
    <w:p w:rsidR="00000000" w:rsidDel="00000000" w:rsidP="00000000" w:rsidRDefault="00000000" w:rsidRPr="00000000" w14:paraId="000006EF">
      <w:pPr>
        <w:rPr/>
      </w:pPr>
      <w:r w:rsidDel="00000000" w:rsidR="00000000" w:rsidRPr="00000000">
        <w:rPr>
          <w:rtl w:val="0"/>
        </w:rPr>
        <w:t xml:space="preserve">  examples:</w:t>
      </w:r>
    </w:p>
    <w:p w:rsidR="00000000" w:rsidDel="00000000" w:rsidP="00000000" w:rsidRDefault="00000000" w:rsidRPr="00000000" w14:paraId="000006F0">
      <w:pPr>
        <w:rPr/>
      </w:pPr>
      <w:r w:rsidDel="00000000" w:rsidR="00000000" w:rsidRPr="00000000">
        <w:rPr>
          <w:rtl w:val="0"/>
        </w:rPr>
        <w:t xml:space="preserve">    - "What deals are running?"</w:t>
      </w:r>
    </w:p>
    <w:p w:rsidR="00000000" w:rsidDel="00000000" w:rsidP="00000000" w:rsidRDefault="00000000" w:rsidRPr="00000000" w14:paraId="000006F1">
      <w:pPr>
        <w:rPr/>
      </w:pPr>
      <w:r w:rsidDel="00000000" w:rsidR="00000000" w:rsidRPr="00000000">
        <w:rPr>
          <w:rtl w:val="0"/>
        </w:rPr>
        <w:t xml:space="preserve">    - "Any discounts today?"</w:t>
      </w:r>
    </w:p>
    <w:p w:rsidR="00000000" w:rsidDel="00000000" w:rsidP="00000000" w:rsidRDefault="00000000" w:rsidRPr="00000000" w14:paraId="000006F2">
      <w:pPr>
        <w:rPr/>
      </w:pPr>
      <w:r w:rsidDel="00000000" w:rsidR="00000000" w:rsidRPr="00000000">
        <w:rPr>
          <w:rtl w:val="0"/>
        </w:rPr>
        <w:t xml:space="preserve">    - "Show me current promotions."</w:t>
      </w:r>
    </w:p>
    <w:p w:rsidR="00000000" w:rsidDel="00000000" w:rsidP="00000000" w:rsidRDefault="00000000" w:rsidRPr="00000000" w14:paraId="000006F3">
      <w:pPr>
        <w:rPr/>
      </w:pPr>
      <w:r w:rsidDel="00000000" w:rsidR="00000000" w:rsidRPr="00000000">
        <w:rPr>
          <w:rtl w:val="0"/>
        </w:rPr>
        <w:t xml:space="preserve">    - "Any sales right now?"</w:t>
      </w:r>
    </w:p>
    <w:p w:rsidR="00000000" w:rsidDel="00000000" w:rsidP="00000000" w:rsidRDefault="00000000" w:rsidRPr="00000000" w14:paraId="000006F4">
      <w:pPr>
        <w:rPr/>
      </w:pPr>
      <w:r w:rsidDel="00000000" w:rsidR="00000000" w:rsidRPr="00000000">
        <w:rPr>
          <w:rtl w:val="0"/>
        </w:rPr>
        <w:t xml:space="preserve">    - "</w:t>
      </w:r>
      <w:r w:rsidDel="00000000" w:rsidR="00000000" w:rsidRPr="00000000">
        <w:rPr>
          <w:rtl w:val="0"/>
          <w:rPrChange w:author="Ray Meadows" w:id="17" w:date="2025-06-19T13:29:58Z">
            <w:rPr/>
          </w:rPrChange>
        </w:rPr>
        <w:t xml:space="preserve">What’s on special</w:t>
      </w:r>
      <w:r w:rsidDel="00000000" w:rsidR="00000000" w:rsidRPr="00000000">
        <w:rPr>
          <w:rtl w:val="0"/>
        </w:rPr>
        <w:t xml:space="preserve">?"</w:t>
      </w:r>
    </w:p>
    <w:p w:rsidR="00000000" w:rsidDel="00000000" w:rsidP="00000000" w:rsidRDefault="00000000" w:rsidRPr="00000000" w14:paraId="000006F5">
      <w:pPr>
        <w:rPr/>
      </w:pPr>
      <w:r w:rsidDel="00000000" w:rsidR="00000000" w:rsidRPr="00000000">
        <w:rPr>
          <w:rtl w:val="0"/>
        </w:rPr>
        <w:t xml:space="preserve">    - "Are there student discounts?"</w:t>
      </w:r>
    </w:p>
    <w:p w:rsidR="00000000" w:rsidDel="00000000" w:rsidP="00000000" w:rsidRDefault="00000000" w:rsidRPr="00000000" w14:paraId="000006F6">
      <w:pPr>
        <w:rPr/>
      </w:pPr>
      <w:r w:rsidDel="00000000" w:rsidR="00000000" w:rsidRPr="00000000">
        <w:rPr>
          <w:rtl w:val="0"/>
        </w:rPr>
        <w:t xml:space="preserve">    - "First-time buyer deals?"</w:t>
      </w:r>
    </w:p>
    <w:p w:rsidR="00000000" w:rsidDel="00000000" w:rsidP="00000000" w:rsidRDefault="00000000" w:rsidRPr="00000000" w14:paraId="000006F7">
      <w:pPr>
        <w:rPr/>
      </w:pPr>
      <w:r w:rsidDel="00000000" w:rsidR="00000000" w:rsidRPr="00000000">
        <w:rPr>
          <w:rtl w:val="0"/>
        </w:rPr>
        <w:t xml:space="preserve">    - "Any loyalty rewards?"</w:t>
      </w:r>
    </w:p>
    <w:p w:rsidR="00000000" w:rsidDel="00000000" w:rsidP="00000000" w:rsidRDefault="00000000" w:rsidRPr="00000000" w14:paraId="000006F8">
      <w:pPr>
        <w:rPr/>
      </w:pPr>
      <w:r w:rsidDel="00000000" w:rsidR="00000000" w:rsidRPr="00000000">
        <w:rPr>
          <w:rtl w:val="0"/>
        </w:rPr>
        <w:t xml:space="preserve">    - "Tell me about your offers."</w:t>
      </w:r>
    </w:p>
    <w:p w:rsidR="00000000" w:rsidDel="00000000" w:rsidP="00000000" w:rsidRDefault="00000000" w:rsidRPr="00000000" w14:paraId="000006F9">
      <w:pPr>
        <w:rPr/>
      </w:pPr>
      <w:r w:rsidDel="00000000" w:rsidR="00000000" w:rsidRPr="00000000">
        <w:rPr>
          <w:rtl w:val="0"/>
        </w:rPr>
        <w:t xml:space="preserve">    - "What’s the promo code?"</w:t>
      </w:r>
    </w:p>
    <w:p w:rsidR="00000000" w:rsidDel="00000000" w:rsidP="00000000" w:rsidRDefault="00000000" w:rsidRPr="00000000" w14:paraId="000006FA">
      <w:pPr>
        <w:rPr/>
      </w:pPr>
      <w:r w:rsidDel="00000000" w:rsidR="00000000" w:rsidRPr="00000000">
        <w:rPr>
          <w:rtl w:val="0"/>
        </w:rPr>
        <w:t xml:space="preserve">- intent: product_info</w:t>
      </w:r>
    </w:p>
    <w:p w:rsidR="00000000" w:rsidDel="00000000" w:rsidP="00000000" w:rsidRDefault="00000000" w:rsidRPr="00000000" w14:paraId="000006FB">
      <w:pPr>
        <w:rPr/>
      </w:pPr>
      <w:r w:rsidDel="00000000" w:rsidR="00000000" w:rsidRPr="00000000">
        <w:rPr>
          <w:rtl w:val="0"/>
        </w:rPr>
        <w:t xml:space="preserve">  examples:</w:t>
      </w:r>
    </w:p>
    <w:p w:rsidR="00000000" w:rsidDel="00000000" w:rsidP="00000000" w:rsidRDefault="00000000" w:rsidRPr="00000000" w14:paraId="000006FC">
      <w:pPr>
        <w:rPr/>
      </w:pPr>
      <w:r w:rsidDel="00000000" w:rsidR="00000000" w:rsidRPr="00000000">
        <w:rPr>
          <w:rtl w:val="0"/>
        </w:rPr>
        <w:t xml:space="preserve">    - "What’s in this edible?"</w:t>
      </w:r>
    </w:p>
    <w:p w:rsidR="00000000" w:rsidDel="00000000" w:rsidP="00000000" w:rsidRDefault="00000000" w:rsidRPr="00000000" w14:paraId="000006FD">
      <w:pPr>
        <w:rPr/>
      </w:pPr>
      <w:r w:rsidDel="00000000" w:rsidR="00000000" w:rsidRPr="00000000">
        <w:rPr>
          <w:rtl w:val="0"/>
        </w:rPr>
        <w:t xml:space="preserve">    - "Tell me more about Blue Dream."</w:t>
      </w:r>
    </w:p>
    <w:p w:rsidR="00000000" w:rsidDel="00000000" w:rsidP="00000000" w:rsidRDefault="00000000" w:rsidRPr="00000000" w14:paraId="000006FE">
      <w:pPr>
        <w:rPr/>
      </w:pPr>
      <w:r w:rsidDel="00000000" w:rsidR="00000000" w:rsidRPr="00000000">
        <w:rPr>
          <w:rtl w:val="0"/>
        </w:rPr>
        <w:t xml:space="preserve">    - "How strong is this tincture?"</w:t>
      </w:r>
    </w:p>
    <w:p w:rsidR="00000000" w:rsidDel="00000000" w:rsidP="00000000" w:rsidRDefault="00000000" w:rsidRPr="00000000" w14:paraId="000006FF">
      <w:pPr>
        <w:rPr/>
      </w:pPr>
      <w:r w:rsidDel="00000000" w:rsidR="00000000" w:rsidRPr="00000000">
        <w:rPr>
          <w:rtl w:val="0"/>
        </w:rPr>
        <w:t xml:space="preserve">    - "What’s the THC content?"</w:t>
      </w:r>
    </w:p>
    <w:p w:rsidR="00000000" w:rsidDel="00000000" w:rsidP="00000000" w:rsidRDefault="00000000" w:rsidRPr="00000000" w14:paraId="00000700">
      <w:pPr>
        <w:rPr/>
      </w:pPr>
      <w:r w:rsidDel="00000000" w:rsidR="00000000" w:rsidRPr="00000000">
        <w:rPr>
          <w:rtl w:val="0"/>
        </w:rPr>
        <w:t xml:space="preserve">    - "What terpenes are in this strain?"</w:t>
      </w:r>
    </w:p>
    <w:p w:rsidR="00000000" w:rsidDel="00000000" w:rsidP="00000000" w:rsidRDefault="00000000" w:rsidRPr="00000000" w14:paraId="00000701">
      <w:pPr>
        <w:rPr/>
      </w:pPr>
      <w:r w:rsidDel="00000000" w:rsidR="00000000" w:rsidRPr="00000000">
        <w:rPr>
          <w:rtl w:val="0"/>
        </w:rPr>
        <w:t xml:space="preserve">    - "Is this product vegan?"</w:t>
      </w:r>
    </w:p>
    <w:p w:rsidR="00000000" w:rsidDel="00000000" w:rsidP="00000000" w:rsidRDefault="00000000" w:rsidRPr="00000000" w14:paraId="00000702">
      <w:pPr>
        <w:rPr/>
      </w:pPr>
      <w:r w:rsidDel="00000000" w:rsidR="00000000" w:rsidRPr="00000000">
        <w:rPr>
          <w:rtl w:val="0"/>
        </w:rPr>
        <w:t xml:space="preserve">    - "What are the effects of this flower?"</w:t>
      </w:r>
    </w:p>
    <w:p w:rsidR="00000000" w:rsidDel="00000000" w:rsidP="00000000" w:rsidRDefault="00000000" w:rsidRPr="00000000" w14:paraId="00000703">
      <w:pPr>
        <w:rPr/>
      </w:pPr>
      <w:r w:rsidDel="00000000" w:rsidR="00000000" w:rsidRPr="00000000">
        <w:rPr>
          <w:rtl w:val="0"/>
        </w:rPr>
        <w:t xml:space="preserve">    - "Is this full-spectrum?"</w:t>
      </w:r>
    </w:p>
    <w:p w:rsidR="00000000" w:rsidDel="00000000" w:rsidP="00000000" w:rsidRDefault="00000000" w:rsidRPr="00000000" w14:paraId="00000704">
      <w:pPr>
        <w:rPr/>
      </w:pPr>
      <w:r w:rsidDel="00000000" w:rsidR="00000000" w:rsidRPr="00000000">
        <w:rPr>
          <w:rtl w:val="0"/>
        </w:rPr>
        <w:t xml:space="preserve">    - "Is this oil organic?"</w:t>
      </w:r>
    </w:p>
    <w:p w:rsidR="00000000" w:rsidDel="00000000" w:rsidP="00000000" w:rsidRDefault="00000000" w:rsidRPr="00000000" w14:paraId="00000705">
      <w:pPr>
        <w:rPr/>
      </w:pPr>
      <w:r w:rsidDel="00000000" w:rsidR="00000000" w:rsidRPr="00000000">
        <w:rPr>
          <w:rtl w:val="0"/>
        </w:rPr>
        <w:t xml:space="preserve">    - "What’s the difference between indica and sativa?"</w:t>
      </w:r>
    </w:p>
    <w:p w:rsidR="00000000" w:rsidDel="00000000" w:rsidP="00000000" w:rsidRDefault="00000000" w:rsidRPr="00000000" w14:paraId="00000706">
      <w:pPr>
        <w:rPr/>
      </w:pPr>
      <w:r w:rsidDel="00000000" w:rsidR="00000000" w:rsidRPr="00000000">
        <w:rPr>
          <w:rtl w:val="0"/>
        </w:rPr>
        <w:t xml:space="preserve">- intent: payment_methods</w:t>
      </w:r>
    </w:p>
    <w:p w:rsidR="00000000" w:rsidDel="00000000" w:rsidP="00000000" w:rsidRDefault="00000000" w:rsidRPr="00000000" w14:paraId="00000707">
      <w:pPr>
        <w:rPr/>
      </w:pPr>
      <w:r w:rsidDel="00000000" w:rsidR="00000000" w:rsidRPr="00000000">
        <w:rPr>
          <w:rtl w:val="0"/>
        </w:rPr>
        <w:t xml:space="preserve">  examples:</w:t>
      </w:r>
    </w:p>
    <w:p w:rsidR="00000000" w:rsidDel="00000000" w:rsidP="00000000" w:rsidRDefault="00000000" w:rsidRPr="00000000" w14:paraId="00000708">
      <w:pPr>
        <w:rPr/>
      </w:pPr>
      <w:r w:rsidDel="00000000" w:rsidR="00000000" w:rsidRPr="00000000">
        <w:rPr>
          <w:rtl w:val="0"/>
        </w:rPr>
        <w:t xml:space="preserve">    - "What payment options do you accept?"</w:t>
      </w:r>
    </w:p>
    <w:p w:rsidR="00000000" w:rsidDel="00000000" w:rsidP="00000000" w:rsidRDefault="00000000" w:rsidRPr="00000000" w14:paraId="00000709">
      <w:pPr>
        <w:rPr/>
      </w:pPr>
      <w:r w:rsidDel="00000000" w:rsidR="00000000" w:rsidRPr="00000000">
        <w:rPr>
          <w:rtl w:val="0"/>
        </w:rPr>
        <w:t xml:space="preserve">    - "Can I pay </w:t>
      </w:r>
      <w:r w:rsidDel="00000000" w:rsidR="00000000" w:rsidRPr="00000000">
        <w:rPr>
          <w:rtl w:val="0"/>
          <w:rPrChange w:author="Ray Meadows" w:id="18" w:date="2025-06-19T13:30:00Z">
            <w:rPr/>
          </w:rPrChange>
        </w:rPr>
        <w:t xml:space="preserve">with card</w:t>
      </w: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t xml:space="preserve">    - "Is cash OK?"</w:t>
      </w:r>
    </w:p>
    <w:p w:rsidR="00000000" w:rsidDel="00000000" w:rsidP="00000000" w:rsidRDefault="00000000" w:rsidRPr="00000000" w14:paraId="0000070B">
      <w:pPr>
        <w:rPr/>
      </w:pPr>
      <w:r w:rsidDel="00000000" w:rsidR="00000000" w:rsidRPr="00000000">
        <w:rPr>
          <w:rtl w:val="0"/>
        </w:rPr>
        <w:t xml:space="preserve">    - "Do you take Apple Pay?"</w:t>
      </w:r>
    </w:p>
    <w:p w:rsidR="00000000" w:rsidDel="00000000" w:rsidP="00000000" w:rsidRDefault="00000000" w:rsidRPr="00000000" w14:paraId="0000070C">
      <w:pPr>
        <w:rPr/>
      </w:pPr>
      <w:r w:rsidDel="00000000" w:rsidR="00000000" w:rsidRPr="00000000">
        <w:rPr>
          <w:rtl w:val="0"/>
        </w:rPr>
        <w:t xml:space="preserve">    - "Can I use Venmo?"</w:t>
      </w:r>
    </w:p>
    <w:p w:rsidR="00000000" w:rsidDel="00000000" w:rsidP="00000000" w:rsidRDefault="00000000" w:rsidRPr="00000000" w14:paraId="0000070D">
      <w:pPr>
        <w:rPr/>
      </w:pPr>
      <w:r w:rsidDel="00000000" w:rsidR="00000000" w:rsidRPr="00000000">
        <w:rPr>
          <w:rtl w:val="0"/>
        </w:rPr>
        <w:t xml:space="preserve">    - "How do I pay?"</w:t>
      </w:r>
    </w:p>
    <w:p w:rsidR="00000000" w:rsidDel="00000000" w:rsidP="00000000" w:rsidRDefault="00000000" w:rsidRPr="00000000" w14:paraId="0000070E">
      <w:pPr>
        <w:rPr/>
      </w:pPr>
      <w:r w:rsidDel="00000000" w:rsidR="00000000" w:rsidRPr="00000000">
        <w:rPr>
          <w:rtl w:val="0"/>
        </w:rPr>
        <w:t xml:space="preserve">    - "Any contactless payment options?"</w:t>
      </w:r>
    </w:p>
    <w:p w:rsidR="00000000" w:rsidDel="00000000" w:rsidP="00000000" w:rsidRDefault="00000000" w:rsidRPr="00000000" w14:paraId="0000070F">
      <w:pPr>
        <w:rPr/>
      </w:pPr>
      <w:r w:rsidDel="00000000" w:rsidR="00000000" w:rsidRPr="00000000">
        <w:rPr>
          <w:rtl w:val="0"/>
        </w:rPr>
        <w:t xml:space="preserve">    - "Can I pay online?"</w:t>
      </w:r>
    </w:p>
    <w:p w:rsidR="00000000" w:rsidDel="00000000" w:rsidP="00000000" w:rsidRDefault="00000000" w:rsidRPr="00000000" w14:paraId="00000710">
      <w:pPr>
        <w:rPr/>
      </w:pPr>
      <w:r w:rsidDel="00000000" w:rsidR="00000000" w:rsidRPr="00000000">
        <w:rPr>
          <w:rtl w:val="0"/>
        </w:rPr>
        <w:t xml:space="preserve">    - "Do you accept crypto?"</w:t>
      </w:r>
    </w:p>
    <w:p w:rsidR="00000000" w:rsidDel="00000000" w:rsidP="00000000" w:rsidRDefault="00000000" w:rsidRPr="00000000" w14:paraId="00000711">
      <w:pPr>
        <w:rPr/>
      </w:pPr>
      <w:r w:rsidDel="00000000" w:rsidR="00000000" w:rsidRPr="00000000">
        <w:rPr>
          <w:rtl w:val="0"/>
        </w:rPr>
        <w:t xml:space="preserve">    - "Can I use a gift card?"</w:t>
      </w:r>
    </w:p>
    <w:p w:rsidR="00000000" w:rsidDel="00000000" w:rsidP="00000000" w:rsidRDefault="00000000" w:rsidRPr="00000000" w14:paraId="00000712">
      <w:pPr>
        <w:rPr/>
      </w:pPr>
      <w:r w:rsidDel="00000000" w:rsidR="00000000" w:rsidRPr="00000000">
        <w:rPr>
          <w:rtl w:val="0"/>
        </w:rPr>
        <w:t xml:space="preserve">- intent: return_policy</w:t>
      </w:r>
    </w:p>
    <w:p w:rsidR="00000000" w:rsidDel="00000000" w:rsidP="00000000" w:rsidRDefault="00000000" w:rsidRPr="00000000" w14:paraId="00000713">
      <w:pPr>
        <w:rPr/>
      </w:pPr>
      <w:r w:rsidDel="00000000" w:rsidR="00000000" w:rsidRPr="00000000">
        <w:rPr>
          <w:rtl w:val="0"/>
        </w:rPr>
        <w:t xml:space="preserve">  examples:</w:t>
      </w:r>
    </w:p>
    <w:p w:rsidR="00000000" w:rsidDel="00000000" w:rsidP="00000000" w:rsidRDefault="00000000" w:rsidRPr="00000000" w14:paraId="00000714">
      <w:pPr>
        <w:rPr/>
      </w:pPr>
      <w:r w:rsidDel="00000000" w:rsidR="00000000" w:rsidRPr="00000000">
        <w:rPr>
          <w:rtl w:val="0"/>
        </w:rPr>
        <w:t xml:space="preserve">    - "What’s your return policy?"</w:t>
      </w:r>
    </w:p>
    <w:p w:rsidR="00000000" w:rsidDel="00000000" w:rsidP="00000000" w:rsidRDefault="00000000" w:rsidRPr="00000000" w14:paraId="00000715">
      <w:pPr>
        <w:rPr/>
      </w:pPr>
      <w:r w:rsidDel="00000000" w:rsidR="00000000" w:rsidRPr="00000000">
        <w:rPr>
          <w:rtl w:val="0"/>
        </w:rPr>
        <w:t xml:space="preserve">    - "Can I exchange products?"</w:t>
      </w:r>
    </w:p>
    <w:p w:rsidR="00000000" w:rsidDel="00000000" w:rsidP="00000000" w:rsidRDefault="00000000" w:rsidRPr="00000000" w14:paraId="00000716">
      <w:pPr>
        <w:rPr/>
      </w:pPr>
      <w:r w:rsidDel="00000000" w:rsidR="00000000" w:rsidRPr="00000000">
        <w:rPr>
          <w:rtl w:val="0"/>
        </w:rPr>
        <w:t xml:space="preserve">    - "How do I get a refund?"</w:t>
      </w:r>
    </w:p>
    <w:p w:rsidR="00000000" w:rsidDel="00000000" w:rsidP="00000000" w:rsidRDefault="00000000" w:rsidRPr="00000000" w14:paraId="00000717">
      <w:pPr>
        <w:rPr/>
      </w:pPr>
      <w:r w:rsidDel="00000000" w:rsidR="00000000" w:rsidRPr="00000000">
        <w:rPr>
          <w:rtl w:val="0"/>
        </w:rPr>
        <w:t xml:space="preserve">    - "Are returns allowed?"</w:t>
      </w:r>
    </w:p>
    <w:p w:rsidR="00000000" w:rsidDel="00000000" w:rsidP="00000000" w:rsidRDefault="00000000" w:rsidRPr="00000000" w14:paraId="00000718">
      <w:pPr>
        <w:rPr/>
      </w:pPr>
      <w:r w:rsidDel="00000000" w:rsidR="00000000" w:rsidRPr="00000000">
        <w:rPr>
          <w:rtl w:val="0"/>
        </w:rPr>
        <w:t xml:space="preserve">    - "Can I return opened items?"</w:t>
      </w:r>
    </w:p>
    <w:p w:rsidR="00000000" w:rsidDel="00000000" w:rsidP="00000000" w:rsidRDefault="00000000" w:rsidRPr="00000000" w14:paraId="00000719">
      <w:pPr>
        <w:rPr/>
      </w:pPr>
      <w:r w:rsidDel="00000000" w:rsidR="00000000" w:rsidRPr="00000000">
        <w:rPr>
          <w:rtl w:val="0"/>
        </w:rPr>
        <w:t xml:space="preserve">    - "How long do I have to return?"</w:t>
      </w:r>
    </w:p>
    <w:p w:rsidR="00000000" w:rsidDel="00000000" w:rsidP="00000000" w:rsidRDefault="00000000" w:rsidRPr="00000000" w14:paraId="0000071A">
      <w:pPr>
        <w:rPr/>
      </w:pPr>
      <w:r w:rsidDel="00000000" w:rsidR="00000000" w:rsidRPr="00000000">
        <w:rPr>
          <w:rtl w:val="0"/>
        </w:rPr>
        <w:t xml:space="preserve">    - "Do you accept returns on edibles?"</w:t>
      </w:r>
    </w:p>
    <w:p w:rsidR="00000000" w:rsidDel="00000000" w:rsidP="00000000" w:rsidRDefault="00000000" w:rsidRPr="00000000" w14:paraId="0000071B">
      <w:pPr>
        <w:rPr/>
      </w:pPr>
      <w:r w:rsidDel="00000000" w:rsidR="00000000" w:rsidRPr="00000000">
        <w:rPr>
          <w:rtl w:val="0"/>
        </w:rPr>
        <w:t xml:space="preserve">    - "Return instructions please."</w:t>
      </w:r>
    </w:p>
    <w:p w:rsidR="00000000" w:rsidDel="00000000" w:rsidP="00000000" w:rsidRDefault="00000000" w:rsidRPr="00000000" w14:paraId="0000071C">
      <w:pPr>
        <w:rPr/>
      </w:pPr>
      <w:r w:rsidDel="00000000" w:rsidR="00000000" w:rsidRPr="00000000">
        <w:rPr>
          <w:rtl w:val="0"/>
        </w:rPr>
        <w:t xml:space="preserve">    - "Can I cancel my order?"</w:t>
      </w:r>
    </w:p>
    <w:p w:rsidR="00000000" w:rsidDel="00000000" w:rsidP="00000000" w:rsidRDefault="00000000" w:rsidRPr="00000000" w14:paraId="0000071D">
      <w:pPr>
        <w:rPr/>
      </w:pPr>
      <w:r w:rsidDel="00000000" w:rsidR="00000000" w:rsidRPr="00000000">
        <w:rPr>
          <w:rtl w:val="0"/>
        </w:rPr>
        <w:t xml:space="preserve">    - "Is there a restocking fee?"</w:t>
      </w:r>
    </w:p>
    <w:p w:rsidR="00000000" w:rsidDel="00000000" w:rsidP="00000000" w:rsidRDefault="00000000" w:rsidRPr="00000000" w14:paraId="0000071E">
      <w:pPr>
        <w:rPr/>
      </w:pPr>
      <w:r w:rsidDel="00000000" w:rsidR="00000000" w:rsidRPr="00000000">
        <w:rPr>
          <w:rtl w:val="0"/>
        </w:rPr>
        <w:t xml:space="preserve">- intent: age_verification</w:t>
      </w:r>
    </w:p>
    <w:p w:rsidR="00000000" w:rsidDel="00000000" w:rsidP="00000000" w:rsidRDefault="00000000" w:rsidRPr="00000000" w14:paraId="0000071F">
      <w:pPr>
        <w:rPr/>
      </w:pPr>
      <w:r w:rsidDel="00000000" w:rsidR="00000000" w:rsidRPr="00000000">
        <w:rPr>
          <w:rtl w:val="0"/>
        </w:rPr>
        <w:t xml:space="preserve">  examples:</w:t>
      </w:r>
    </w:p>
    <w:p w:rsidR="00000000" w:rsidDel="00000000" w:rsidP="00000000" w:rsidRDefault="00000000" w:rsidRPr="00000000" w14:paraId="00000720">
      <w:pPr>
        <w:rPr/>
      </w:pPr>
      <w:r w:rsidDel="00000000" w:rsidR="00000000" w:rsidRPr="00000000">
        <w:rPr>
          <w:rtl w:val="0"/>
        </w:rPr>
        <w:t xml:space="preserve">    - "Do I </w:t>
      </w:r>
      <w:r w:rsidDel="00000000" w:rsidR="00000000" w:rsidRPr="00000000">
        <w:rPr>
          <w:rtl w:val="0"/>
          <w:rPrChange w:author="Ray Meadows" w:id="19" w:date="2025-06-19T13:30:02Z">
            <w:rPr/>
          </w:rPrChange>
        </w:rPr>
        <w:t xml:space="preserve">need ID to</w:t>
      </w:r>
      <w:r w:rsidDel="00000000" w:rsidR="00000000" w:rsidRPr="00000000">
        <w:rPr>
          <w:rtl w:val="0"/>
        </w:rPr>
        <w:t xml:space="preserve"> buy?"</w:t>
      </w:r>
    </w:p>
    <w:p w:rsidR="00000000" w:rsidDel="00000000" w:rsidP="00000000" w:rsidRDefault="00000000" w:rsidRPr="00000000" w14:paraId="00000721">
      <w:pPr>
        <w:rPr/>
      </w:pPr>
      <w:r w:rsidDel="00000000" w:rsidR="00000000" w:rsidRPr="00000000">
        <w:rPr>
          <w:rtl w:val="0"/>
        </w:rPr>
        <w:t xml:space="preserve">    - "What’s the age requirement?"</w:t>
      </w:r>
    </w:p>
    <w:p w:rsidR="00000000" w:rsidDel="00000000" w:rsidP="00000000" w:rsidRDefault="00000000" w:rsidRPr="00000000" w14:paraId="00000722">
      <w:pPr>
        <w:rPr/>
      </w:pPr>
      <w:r w:rsidDel="00000000" w:rsidR="00000000" w:rsidRPr="00000000">
        <w:rPr>
          <w:rtl w:val="0"/>
        </w:rPr>
        <w:t xml:space="preserve">    - "Can I order if I’m under 21?"</w:t>
      </w:r>
    </w:p>
    <w:p w:rsidR="00000000" w:rsidDel="00000000" w:rsidP="00000000" w:rsidRDefault="00000000" w:rsidRPr="00000000" w14:paraId="00000723">
      <w:pPr>
        <w:rPr/>
      </w:pPr>
      <w:r w:rsidDel="00000000" w:rsidR="00000000" w:rsidRPr="00000000">
        <w:rPr>
          <w:rtl w:val="0"/>
        </w:rPr>
        <w:t xml:space="preserve">    - "How do you verify age?"</w:t>
      </w:r>
    </w:p>
    <w:p w:rsidR="00000000" w:rsidDel="00000000" w:rsidP="00000000" w:rsidRDefault="00000000" w:rsidRPr="00000000" w14:paraId="00000724">
      <w:pPr>
        <w:rPr/>
      </w:pPr>
      <w:r w:rsidDel="00000000" w:rsidR="00000000" w:rsidRPr="00000000">
        <w:rPr>
          <w:rtl w:val="0"/>
        </w:rPr>
        <w:t xml:space="preserve">    - "Do you check IDs at delivery?"</w:t>
      </w:r>
    </w:p>
    <w:p w:rsidR="00000000" w:rsidDel="00000000" w:rsidP="00000000" w:rsidRDefault="00000000" w:rsidRPr="00000000" w14:paraId="00000725">
      <w:pPr>
        <w:rPr/>
      </w:pPr>
      <w:r w:rsidDel="00000000" w:rsidR="00000000" w:rsidRPr="00000000">
        <w:rPr>
          <w:rtl w:val="0"/>
        </w:rPr>
        <w:t xml:space="preserve">    - "Is a digital ID accepted?"</w:t>
      </w:r>
    </w:p>
    <w:p w:rsidR="00000000" w:rsidDel="00000000" w:rsidP="00000000" w:rsidRDefault="00000000" w:rsidRPr="00000000" w14:paraId="00000726">
      <w:pPr>
        <w:rPr/>
      </w:pPr>
      <w:r w:rsidDel="00000000" w:rsidR="00000000" w:rsidRPr="00000000">
        <w:rPr>
          <w:rtl w:val="0"/>
        </w:rPr>
        <w:t xml:space="preserve">    - "Can I shop if I’m 18?"</w:t>
      </w:r>
    </w:p>
    <w:p w:rsidR="00000000" w:rsidDel="00000000" w:rsidP="00000000" w:rsidRDefault="00000000" w:rsidRPr="00000000" w14:paraId="00000727">
      <w:pPr>
        <w:rPr/>
      </w:pPr>
      <w:r w:rsidDel="00000000" w:rsidR="00000000" w:rsidRPr="00000000">
        <w:rPr>
          <w:rtl w:val="0"/>
        </w:rPr>
        <w:t xml:space="preserve">    - "Age limit for purchase?"</w:t>
      </w:r>
    </w:p>
    <w:p w:rsidR="00000000" w:rsidDel="00000000" w:rsidP="00000000" w:rsidRDefault="00000000" w:rsidRPr="00000000" w14:paraId="00000728">
      <w:pPr>
        <w:rPr/>
      </w:pPr>
      <w:r w:rsidDel="00000000" w:rsidR="00000000" w:rsidRPr="00000000">
        <w:rPr>
          <w:rtl w:val="0"/>
        </w:rPr>
        <w:t xml:space="preserve">    - "What IDs do you accept?"</w:t>
      </w:r>
    </w:p>
    <w:p w:rsidR="00000000" w:rsidDel="00000000" w:rsidP="00000000" w:rsidRDefault="00000000" w:rsidRPr="00000000" w14:paraId="00000729">
      <w:pPr>
        <w:rPr/>
      </w:pPr>
      <w:r w:rsidDel="00000000" w:rsidR="00000000" w:rsidRPr="00000000">
        <w:rPr>
          <w:rtl w:val="0"/>
        </w:rPr>
        <w:t xml:space="preserve">    - "How does age verification work?"</w:t>
      </w:r>
    </w:p>
    <w:p w:rsidR="00000000" w:rsidDel="00000000" w:rsidP="00000000" w:rsidRDefault="00000000" w:rsidRPr="00000000" w14:paraId="0000072A">
      <w:pPr>
        <w:rPr/>
      </w:pPr>
      <w:r w:rsidDel="00000000" w:rsidR="00000000" w:rsidRPr="00000000">
        <w:rPr>
          <w:rtl w:val="0"/>
        </w:rPr>
        <w:t xml:space="preserve">- intent: product_availability</w:t>
      </w:r>
    </w:p>
    <w:p w:rsidR="00000000" w:rsidDel="00000000" w:rsidP="00000000" w:rsidRDefault="00000000" w:rsidRPr="00000000" w14:paraId="0000072B">
      <w:pPr>
        <w:rPr/>
      </w:pPr>
      <w:r w:rsidDel="00000000" w:rsidR="00000000" w:rsidRPr="00000000">
        <w:rPr>
          <w:rtl w:val="0"/>
        </w:rPr>
        <w:t xml:space="preserve">  examples:</w:t>
      </w:r>
    </w:p>
    <w:p w:rsidR="00000000" w:rsidDel="00000000" w:rsidP="00000000" w:rsidRDefault="00000000" w:rsidRPr="00000000" w14:paraId="0000072C">
      <w:pPr>
        <w:rPr/>
      </w:pPr>
      <w:r w:rsidDel="00000000" w:rsidR="00000000" w:rsidRPr="00000000">
        <w:rPr>
          <w:rtl w:val="0"/>
        </w:rPr>
        <w:t xml:space="preserve">    - "Is this strain in stock?"</w:t>
      </w:r>
    </w:p>
    <w:p w:rsidR="00000000" w:rsidDel="00000000" w:rsidP="00000000" w:rsidRDefault="00000000" w:rsidRPr="00000000" w14:paraId="0000072D">
      <w:pPr>
        <w:rPr/>
      </w:pPr>
      <w:r w:rsidDel="00000000" w:rsidR="00000000" w:rsidRPr="00000000">
        <w:rPr>
          <w:rtl w:val="0"/>
        </w:rPr>
        <w:t xml:space="preserve">    - "Do you have Pineapple Express?"</w:t>
      </w:r>
    </w:p>
    <w:p w:rsidR="00000000" w:rsidDel="00000000" w:rsidP="00000000" w:rsidRDefault="00000000" w:rsidRPr="00000000" w14:paraId="0000072E">
      <w:pPr>
        <w:rPr/>
      </w:pPr>
      <w:r w:rsidDel="00000000" w:rsidR="00000000" w:rsidRPr="00000000">
        <w:rPr>
          <w:rtl w:val="0"/>
        </w:rPr>
        <w:t xml:space="preserve">    - "When will edibles be restocked?"</w:t>
      </w:r>
    </w:p>
    <w:p w:rsidR="00000000" w:rsidDel="00000000" w:rsidP="00000000" w:rsidRDefault="00000000" w:rsidRPr="00000000" w14:paraId="0000072F">
      <w:pPr>
        <w:rPr/>
      </w:pPr>
      <w:r w:rsidDel="00000000" w:rsidR="00000000" w:rsidRPr="00000000">
        <w:rPr>
          <w:rtl w:val="0"/>
        </w:rPr>
        <w:t xml:space="preserve">    - "Can I reserve a product?"</w:t>
      </w:r>
    </w:p>
    <w:p w:rsidR="00000000" w:rsidDel="00000000" w:rsidP="00000000" w:rsidRDefault="00000000" w:rsidRPr="00000000" w14:paraId="00000730">
      <w:pPr>
        <w:rPr/>
      </w:pPr>
      <w:r w:rsidDel="00000000" w:rsidR="00000000" w:rsidRPr="00000000">
        <w:rPr>
          <w:rtl w:val="0"/>
        </w:rPr>
        <w:t xml:space="preserve">    - "Is this available at my store?"</w:t>
      </w:r>
    </w:p>
    <w:p w:rsidR="00000000" w:rsidDel="00000000" w:rsidP="00000000" w:rsidRDefault="00000000" w:rsidRPr="00000000" w14:paraId="00000731">
      <w:pPr>
        <w:rPr/>
      </w:pPr>
      <w:r w:rsidDel="00000000" w:rsidR="00000000" w:rsidRPr="00000000">
        <w:rPr>
          <w:rtl w:val="0"/>
        </w:rPr>
        <w:t xml:space="preserve">    - "</w:t>
      </w:r>
      <w:r w:rsidDel="00000000" w:rsidR="00000000" w:rsidRPr="00000000">
        <w:rPr>
          <w:rtl w:val="0"/>
          <w:rPrChange w:author="Ray Meadows" w:id="20" w:date="2025-06-19T13:30:05Z">
            <w:rPr/>
          </w:rPrChange>
        </w:rPr>
        <w:t xml:space="preserve">Check inventory</w:t>
      </w:r>
      <w:r w:rsidDel="00000000" w:rsidR="00000000" w:rsidRPr="00000000">
        <w:rPr>
          <w:rtl w:val="0"/>
        </w:rPr>
        <w:t xml:space="preserve"> for me."</w:t>
      </w:r>
    </w:p>
    <w:p w:rsidR="00000000" w:rsidDel="00000000" w:rsidP="00000000" w:rsidRDefault="00000000" w:rsidRPr="00000000" w14:paraId="00000732">
      <w:pPr>
        <w:rPr/>
      </w:pPr>
      <w:r w:rsidDel="00000000" w:rsidR="00000000" w:rsidRPr="00000000">
        <w:rPr>
          <w:rtl w:val="0"/>
        </w:rPr>
        <w:t xml:space="preserve">    - "Are vapes sold out?"</w:t>
      </w:r>
    </w:p>
    <w:p w:rsidR="00000000" w:rsidDel="00000000" w:rsidP="00000000" w:rsidRDefault="00000000" w:rsidRPr="00000000" w14:paraId="00000733">
      <w:pPr>
        <w:rPr/>
      </w:pPr>
      <w:r w:rsidDel="00000000" w:rsidR="00000000" w:rsidRPr="00000000">
        <w:rPr>
          <w:rtl w:val="0"/>
        </w:rPr>
        <w:t xml:space="preserve">    - "Do you have sativa gummies?"</w:t>
      </w:r>
    </w:p>
    <w:p w:rsidR="00000000" w:rsidDel="00000000" w:rsidP="00000000" w:rsidRDefault="00000000" w:rsidRPr="00000000" w14:paraId="00000734">
      <w:pPr>
        <w:rPr/>
      </w:pPr>
      <w:r w:rsidDel="00000000" w:rsidR="00000000" w:rsidRPr="00000000">
        <w:rPr>
          <w:rtl w:val="0"/>
        </w:rPr>
        <w:t xml:space="preserve">    - "What’s in stock right now?"</w:t>
      </w:r>
    </w:p>
    <w:p w:rsidR="00000000" w:rsidDel="00000000" w:rsidP="00000000" w:rsidRDefault="00000000" w:rsidRPr="00000000" w14:paraId="00000735">
      <w:pPr>
        <w:rPr/>
      </w:pPr>
      <w:r w:rsidDel="00000000" w:rsidR="00000000" w:rsidRPr="00000000">
        <w:rPr>
          <w:rtl w:val="0"/>
        </w:rPr>
        <w:t xml:space="preserve">    - "Can you notify me when it’s back?"</w:t>
      </w:r>
    </w:p>
    <w:p w:rsidR="00000000" w:rsidDel="00000000" w:rsidP="00000000" w:rsidRDefault="00000000" w:rsidRPr="00000000" w14:paraId="00000736">
      <w:pPr>
        <w:rPr/>
      </w:pPr>
      <w:r w:rsidDel="00000000" w:rsidR="00000000" w:rsidRPr="00000000">
        <w:rPr>
          <w:rtl w:val="0"/>
        </w:rPr>
        <w:t xml:space="preserve">- intent: loyalty_program</w:t>
      </w:r>
    </w:p>
    <w:p w:rsidR="00000000" w:rsidDel="00000000" w:rsidP="00000000" w:rsidRDefault="00000000" w:rsidRPr="00000000" w14:paraId="00000737">
      <w:pPr>
        <w:rPr/>
      </w:pPr>
      <w:r w:rsidDel="00000000" w:rsidR="00000000" w:rsidRPr="00000000">
        <w:rPr>
          <w:rtl w:val="0"/>
        </w:rPr>
        <w:t xml:space="preserve">  examples:</w:t>
      </w:r>
    </w:p>
    <w:p w:rsidR="00000000" w:rsidDel="00000000" w:rsidP="00000000" w:rsidRDefault="00000000" w:rsidRPr="00000000" w14:paraId="00000738">
      <w:pPr>
        <w:rPr/>
      </w:pPr>
      <w:r w:rsidDel="00000000" w:rsidR="00000000" w:rsidRPr="00000000">
        <w:rPr>
          <w:rtl w:val="0"/>
        </w:rPr>
        <w:t xml:space="preserve">    - "Do you have a loyalty program?"</w:t>
      </w:r>
    </w:p>
    <w:p w:rsidR="00000000" w:rsidDel="00000000" w:rsidP="00000000" w:rsidRDefault="00000000" w:rsidRPr="00000000" w14:paraId="00000739">
      <w:pPr>
        <w:rPr/>
      </w:pPr>
      <w:r w:rsidDel="00000000" w:rsidR="00000000" w:rsidRPr="00000000">
        <w:rPr>
          <w:rtl w:val="0"/>
        </w:rPr>
        <w:t xml:space="preserve">    - "How do I earn points?"</w:t>
      </w:r>
    </w:p>
    <w:p w:rsidR="00000000" w:rsidDel="00000000" w:rsidP="00000000" w:rsidRDefault="00000000" w:rsidRPr="00000000" w14:paraId="0000073A">
      <w:pPr>
        <w:rPr/>
      </w:pPr>
      <w:r w:rsidDel="00000000" w:rsidR="00000000" w:rsidRPr="00000000">
        <w:rPr>
          <w:rtl w:val="0"/>
        </w:rPr>
        <w:t xml:space="preserve">    - "What rewards can I get?"</w:t>
      </w:r>
    </w:p>
    <w:p w:rsidR="00000000" w:rsidDel="00000000" w:rsidP="00000000" w:rsidRDefault="00000000" w:rsidRPr="00000000" w14:paraId="0000073B">
      <w:pPr>
        <w:rPr/>
      </w:pPr>
      <w:r w:rsidDel="00000000" w:rsidR="00000000" w:rsidRPr="00000000">
        <w:rPr>
          <w:rtl w:val="0"/>
        </w:rPr>
        <w:t xml:space="preserve">    - "How do I redeem my rewards?"</w:t>
      </w:r>
    </w:p>
    <w:p w:rsidR="00000000" w:rsidDel="00000000" w:rsidP="00000000" w:rsidRDefault="00000000" w:rsidRPr="00000000" w14:paraId="0000073C">
      <w:pPr>
        <w:rPr/>
      </w:pPr>
      <w:r w:rsidDel="00000000" w:rsidR="00000000" w:rsidRPr="00000000">
        <w:rPr>
          <w:rtl w:val="0"/>
        </w:rPr>
        <w:t xml:space="preserve">    - "Sign me up for loyalty."</w:t>
      </w:r>
    </w:p>
    <w:p w:rsidR="00000000" w:rsidDel="00000000" w:rsidP="00000000" w:rsidRDefault="00000000" w:rsidRPr="00000000" w14:paraId="0000073D">
      <w:pPr>
        <w:rPr/>
      </w:pPr>
      <w:r w:rsidDel="00000000" w:rsidR="00000000" w:rsidRPr="00000000">
        <w:rPr>
          <w:rtl w:val="0"/>
        </w:rPr>
        <w:t xml:space="preserve">    - "Tell me about your loyalty program."</w:t>
      </w:r>
    </w:p>
    <w:p w:rsidR="00000000" w:rsidDel="00000000" w:rsidP="00000000" w:rsidRDefault="00000000" w:rsidRPr="00000000" w14:paraId="0000073E">
      <w:pPr>
        <w:rPr/>
      </w:pPr>
      <w:r w:rsidDel="00000000" w:rsidR="00000000" w:rsidRPr="00000000">
        <w:rPr>
          <w:rtl w:val="0"/>
        </w:rPr>
        <w:t xml:space="preserve">    - "How do I check my loyalty points?"</w:t>
      </w:r>
    </w:p>
    <w:p w:rsidR="00000000" w:rsidDel="00000000" w:rsidP="00000000" w:rsidRDefault="00000000" w:rsidRPr="00000000" w14:paraId="0000073F">
      <w:pPr>
        <w:rPr/>
      </w:pPr>
      <w:r w:rsidDel="00000000" w:rsidR="00000000" w:rsidRPr="00000000">
        <w:rPr>
          <w:rtl w:val="0"/>
        </w:rPr>
        <w:t xml:space="preserve">    - "Can I use points on my order?"</w:t>
      </w:r>
    </w:p>
    <w:p w:rsidR="00000000" w:rsidDel="00000000" w:rsidP="00000000" w:rsidRDefault="00000000" w:rsidRPr="00000000" w14:paraId="00000740">
      <w:pPr>
        <w:rPr/>
      </w:pPr>
      <w:r w:rsidDel="00000000" w:rsidR="00000000" w:rsidRPr="00000000">
        <w:rPr>
          <w:rtl w:val="0"/>
        </w:rPr>
        <w:t xml:space="preserve">    - "Any perks for members?"</w:t>
      </w:r>
    </w:p>
    <w:p w:rsidR="00000000" w:rsidDel="00000000" w:rsidP="00000000" w:rsidRDefault="00000000" w:rsidRPr="00000000" w14:paraId="00000741">
      <w:pPr>
        <w:rPr/>
      </w:pPr>
      <w:r w:rsidDel="00000000" w:rsidR="00000000" w:rsidRPr="00000000">
        <w:rPr>
          <w:rtl w:val="0"/>
        </w:rPr>
        <w:t xml:space="preserve">    - "Loyalty program details?"</w:t>
      </w:r>
    </w:p>
    <w:p w:rsidR="00000000" w:rsidDel="00000000" w:rsidP="00000000" w:rsidRDefault="00000000" w:rsidRPr="00000000" w14:paraId="00000742">
      <w:pPr>
        <w:rPr/>
      </w:pPr>
      <w:r w:rsidDel="00000000" w:rsidR="00000000" w:rsidRPr="00000000">
        <w:rPr>
          <w:rtl w:val="0"/>
        </w:rPr>
        <w:t xml:space="preserve">- intent: consultation</w:t>
      </w:r>
    </w:p>
    <w:p w:rsidR="00000000" w:rsidDel="00000000" w:rsidP="00000000" w:rsidRDefault="00000000" w:rsidRPr="00000000" w14:paraId="00000743">
      <w:pPr>
        <w:rPr/>
      </w:pPr>
      <w:r w:rsidDel="00000000" w:rsidR="00000000" w:rsidRPr="00000000">
        <w:rPr>
          <w:rtl w:val="0"/>
        </w:rPr>
        <w:t xml:space="preserve">  examples:</w:t>
      </w:r>
    </w:p>
    <w:p w:rsidR="00000000" w:rsidDel="00000000" w:rsidP="00000000" w:rsidRDefault="00000000" w:rsidRPr="00000000" w14:paraId="00000744">
      <w:pPr>
        <w:rPr/>
      </w:pPr>
      <w:r w:rsidDel="00000000" w:rsidR="00000000" w:rsidRPr="00000000">
        <w:rPr>
          <w:rtl w:val="0"/>
        </w:rPr>
        <w:t xml:space="preserve">    - "Can I talk to a budtender?"</w:t>
      </w:r>
    </w:p>
    <w:p w:rsidR="00000000" w:rsidDel="00000000" w:rsidP="00000000" w:rsidRDefault="00000000" w:rsidRPr="00000000" w14:paraId="00000745">
      <w:pPr>
        <w:rPr/>
      </w:pPr>
      <w:r w:rsidDel="00000000" w:rsidR="00000000" w:rsidRPr="00000000">
        <w:rPr>
          <w:rtl w:val="0"/>
        </w:rPr>
        <w:t xml:space="preserve">    - "Is there someone to help me choose?"</w:t>
      </w:r>
    </w:p>
    <w:p w:rsidR="00000000" w:rsidDel="00000000" w:rsidP="00000000" w:rsidRDefault="00000000" w:rsidRPr="00000000" w14:paraId="00000746">
      <w:pPr>
        <w:rPr/>
      </w:pPr>
      <w:r w:rsidDel="00000000" w:rsidR="00000000" w:rsidRPr="00000000">
        <w:rPr>
          <w:rtl w:val="0"/>
        </w:rPr>
        <w:t xml:space="preserve">    - "I need product advice."</w:t>
      </w:r>
    </w:p>
    <w:p w:rsidR="00000000" w:rsidDel="00000000" w:rsidP="00000000" w:rsidRDefault="00000000" w:rsidRPr="00000000" w14:paraId="00000747">
      <w:pPr>
        <w:rPr/>
      </w:pPr>
      <w:r w:rsidDel="00000000" w:rsidR="00000000" w:rsidRPr="00000000">
        <w:rPr>
          <w:rtl w:val="0"/>
        </w:rPr>
        <w:t xml:space="preserve">    - "Can I book a consultation?"</w:t>
      </w:r>
    </w:p>
    <w:p w:rsidR="00000000" w:rsidDel="00000000" w:rsidP="00000000" w:rsidRDefault="00000000" w:rsidRPr="00000000" w14:paraId="00000748">
      <w:pPr>
        <w:rPr/>
      </w:pPr>
      <w:r w:rsidDel="00000000" w:rsidR="00000000" w:rsidRPr="00000000">
        <w:rPr>
          <w:rtl w:val="0"/>
        </w:rPr>
        <w:t xml:space="preserve">    - "Help me pick a product."</w:t>
      </w:r>
    </w:p>
    <w:p w:rsidR="00000000" w:rsidDel="00000000" w:rsidP="00000000" w:rsidRDefault="00000000" w:rsidRPr="00000000" w14:paraId="00000749">
      <w:pPr>
        <w:rPr/>
      </w:pPr>
      <w:r w:rsidDel="00000000" w:rsidR="00000000" w:rsidRPr="00000000">
        <w:rPr>
          <w:rtl w:val="0"/>
        </w:rPr>
        <w:t xml:space="preserve">    - "Can I chat with an expert?"</w:t>
      </w:r>
    </w:p>
    <w:p w:rsidR="00000000" w:rsidDel="00000000" w:rsidP="00000000" w:rsidRDefault="00000000" w:rsidRPr="00000000" w14:paraId="0000074A">
      <w:pPr>
        <w:rPr/>
      </w:pPr>
      <w:r w:rsidDel="00000000" w:rsidR="00000000" w:rsidRPr="00000000">
        <w:rPr>
          <w:rtl w:val="0"/>
        </w:rPr>
        <w:t xml:space="preserve">    - "Is there a live chat?"</w:t>
      </w:r>
    </w:p>
    <w:p w:rsidR="00000000" w:rsidDel="00000000" w:rsidP="00000000" w:rsidRDefault="00000000" w:rsidRPr="00000000" w14:paraId="0000074B">
      <w:pPr>
        <w:rPr/>
      </w:pPr>
      <w:r w:rsidDel="00000000" w:rsidR="00000000" w:rsidRPr="00000000">
        <w:rPr>
          <w:rtl w:val="0"/>
        </w:rPr>
        <w:t xml:space="preserve">    - "I need personalized recommendations."</w:t>
      </w:r>
    </w:p>
    <w:p w:rsidR="00000000" w:rsidDel="00000000" w:rsidP="00000000" w:rsidRDefault="00000000" w:rsidRPr="00000000" w14:paraId="0000074C">
      <w:pPr>
        <w:rPr/>
      </w:pPr>
      <w:r w:rsidDel="00000000" w:rsidR="00000000" w:rsidRPr="00000000">
        <w:rPr>
          <w:rtl w:val="0"/>
        </w:rPr>
        <w:t xml:space="preserve">    - "Is there a cannabis coach?"</w:t>
      </w:r>
    </w:p>
    <w:p w:rsidR="00000000" w:rsidDel="00000000" w:rsidP="00000000" w:rsidRDefault="00000000" w:rsidRPr="00000000" w14:paraId="0000074D">
      <w:pPr>
        <w:rPr/>
      </w:pPr>
      <w:r w:rsidDel="00000000" w:rsidR="00000000" w:rsidRPr="00000000">
        <w:rPr>
          <w:rtl w:val="0"/>
        </w:rPr>
        <w:t xml:space="preserve">    - "Can someone call me to help?"</w:t>
      </w:r>
    </w:p>
    <w:p w:rsidR="00000000" w:rsidDel="00000000" w:rsidP="00000000" w:rsidRDefault="00000000" w:rsidRPr="00000000" w14:paraId="0000074E">
      <w:pPr>
        <w:rPr/>
      </w:pPr>
      <w:r w:rsidDel="00000000" w:rsidR="00000000" w:rsidRPr="00000000">
        <w:rPr>
          <w:rtl w:val="0"/>
        </w:rPr>
        <w:t xml:space="preserve">- intent: shipping_info</w:t>
      </w:r>
    </w:p>
    <w:p w:rsidR="00000000" w:rsidDel="00000000" w:rsidP="00000000" w:rsidRDefault="00000000" w:rsidRPr="00000000" w14:paraId="0000074F">
      <w:pPr>
        <w:rPr/>
      </w:pPr>
      <w:r w:rsidDel="00000000" w:rsidR="00000000" w:rsidRPr="00000000">
        <w:rPr>
          <w:rtl w:val="0"/>
        </w:rPr>
        <w:t xml:space="preserve">  examples:</w:t>
      </w:r>
    </w:p>
    <w:p w:rsidR="00000000" w:rsidDel="00000000" w:rsidP="00000000" w:rsidRDefault="00000000" w:rsidRPr="00000000" w14:paraId="00000750">
      <w:pPr>
        <w:rPr/>
      </w:pPr>
      <w:r w:rsidDel="00000000" w:rsidR="00000000" w:rsidRPr="00000000">
        <w:rPr>
          <w:rtl w:val="0"/>
        </w:rPr>
        <w:t xml:space="preserve">    - "Do you ship to my state?"</w:t>
      </w:r>
    </w:p>
    <w:p w:rsidR="00000000" w:rsidDel="00000000" w:rsidP="00000000" w:rsidRDefault="00000000" w:rsidRPr="00000000" w14:paraId="00000751">
      <w:pPr>
        <w:rPr/>
      </w:pPr>
      <w:r w:rsidDel="00000000" w:rsidR="00000000" w:rsidRPr="00000000">
        <w:rPr>
          <w:rtl w:val="0"/>
        </w:rPr>
        <w:t xml:space="preserve">    - "How long does shipping take?"</w:t>
      </w:r>
    </w:p>
    <w:p w:rsidR="00000000" w:rsidDel="00000000" w:rsidP="00000000" w:rsidRDefault="00000000" w:rsidRPr="00000000" w14:paraId="00000752">
      <w:pPr>
        <w:rPr/>
      </w:pPr>
      <w:r w:rsidDel="00000000" w:rsidR="00000000" w:rsidRPr="00000000">
        <w:rPr>
          <w:rtl w:val="0"/>
        </w:rPr>
        <w:t xml:space="preserve">    - "What’s the shipping fee?"</w:t>
      </w:r>
    </w:p>
    <w:p w:rsidR="00000000" w:rsidDel="00000000" w:rsidP="00000000" w:rsidRDefault="00000000" w:rsidRPr="00000000" w14:paraId="00000753">
      <w:pPr>
        <w:rPr/>
      </w:pPr>
      <w:r w:rsidDel="00000000" w:rsidR="00000000" w:rsidRPr="00000000">
        <w:rPr>
          <w:rtl w:val="0"/>
        </w:rPr>
        <w:t xml:space="preserve">    - "Can I get same-day delivery?"</w:t>
      </w:r>
    </w:p>
    <w:p w:rsidR="00000000" w:rsidDel="00000000" w:rsidP="00000000" w:rsidRDefault="00000000" w:rsidRPr="00000000" w14:paraId="00000754">
      <w:pPr>
        <w:rPr/>
      </w:pPr>
      <w:r w:rsidDel="00000000" w:rsidR="00000000" w:rsidRPr="00000000">
        <w:rPr>
          <w:rtl w:val="0"/>
        </w:rPr>
        <w:t xml:space="preserve">    - "Do you offer overnight shipping?"</w:t>
      </w:r>
    </w:p>
    <w:p w:rsidR="00000000" w:rsidDel="00000000" w:rsidP="00000000" w:rsidRDefault="00000000" w:rsidRPr="00000000" w14:paraId="00000755">
      <w:pPr>
        <w:rPr/>
      </w:pPr>
      <w:r w:rsidDel="00000000" w:rsidR="00000000" w:rsidRPr="00000000">
        <w:rPr>
          <w:rtl w:val="0"/>
        </w:rPr>
        <w:t xml:space="preserve">    - "Shipping details please."</w:t>
      </w:r>
    </w:p>
    <w:p w:rsidR="00000000" w:rsidDel="00000000" w:rsidP="00000000" w:rsidRDefault="00000000" w:rsidRPr="00000000" w14:paraId="00000756">
      <w:pPr>
        <w:rPr/>
      </w:pPr>
      <w:r w:rsidDel="00000000" w:rsidR="00000000" w:rsidRPr="00000000">
        <w:rPr>
          <w:rtl w:val="0"/>
        </w:rPr>
        <w:t xml:space="preserve">    - "Do you ship nationwide?"</w:t>
      </w:r>
    </w:p>
    <w:p w:rsidR="00000000" w:rsidDel="00000000" w:rsidP="00000000" w:rsidRDefault="00000000" w:rsidRPr="00000000" w14:paraId="00000757">
      <w:pPr>
        <w:rPr/>
      </w:pPr>
      <w:r w:rsidDel="00000000" w:rsidR="00000000" w:rsidRPr="00000000">
        <w:rPr>
          <w:rtl w:val="0"/>
        </w:rPr>
        <w:t xml:space="preserve">    - "Can I track my shipment?"</w:t>
      </w:r>
    </w:p>
    <w:p w:rsidR="00000000" w:rsidDel="00000000" w:rsidP="00000000" w:rsidRDefault="00000000" w:rsidRPr="00000000" w14:paraId="00000758">
      <w:pPr>
        <w:rPr/>
      </w:pPr>
      <w:r w:rsidDel="00000000" w:rsidR="00000000" w:rsidRPr="00000000">
        <w:rPr>
          <w:rtl w:val="0"/>
        </w:rPr>
        <w:t xml:space="preserve">    - "Is shipping discreet?"</w:t>
      </w:r>
    </w:p>
    <w:p w:rsidR="00000000" w:rsidDel="00000000" w:rsidP="00000000" w:rsidRDefault="00000000" w:rsidRPr="00000000" w14:paraId="00000759">
      <w:pPr>
        <w:rPr/>
      </w:pPr>
      <w:r w:rsidDel="00000000" w:rsidR="00000000" w:rsidRPr="00000000">
        <w:rPr>
          <w:rtl w:val="0"/>
        </w:rPr>
        <w:t xml:space="preserve">    - "Where do you ship from?"</w:t>
      </w:r>
    </w:p>
    <w:p w:rsidR="00000000" w:rsidDel="00000000" w:rsidP="00000000" w:rsidRDefault="00000000" w:rsidRPr="00000000" w14:paraId="0000075A">
      <w:pPr>
        <w:rPr/>
      </w:pPr>
      <w:r w:rsidDel="00000000" w:rsidR="00000000" w:rsidRPr="00000000">
        <w:rPr>
          <w:rtl w:val="0"/>
        </w:rPr>
        <w:t xml:space="preserve">- intent: safety_and_legality</w:t>
      </w:r>
    </w:p>
    <w:p w:rsidR="00000000" w:rsidDel="00000000" w:rsidP="00000000" w:rsidRDefault="00000000" w:rsidRPr="00000000" w14:paraId="0000075B">
      <w:pPr>
        <w:rPr/>
      </w:pPr>
      <w:r w:rsidDel="00000000" w:rsidR="00000000" w:rsidRPr="00000000">
        <w:rPr>
          <w:rtl w:val="0"/>
        </w:rPr>
        <w:t xml:space="preserve">  examples:</w:t>
      </w:r>
    </w:p>
    <w:p w:rsidR="00000000" w:rsidDel="00000000" w:rsidP="00000000" w:rsidRDefault="00000000" w:rsidRPr="00000000" w14:paraId="0000075C">
      <w:pPr>
        <w:rPr/>
      </w:pPr>
      <w:r w:rsidDel="00000000" w:rsidR="00000000" w:rsidRPr="00000000">
        <w:rPr>
          <w:rtl w:val="0"/>
        </w:rPr>
        <w:t xml:space="preserve">    - "Is this legal in my state?"</w:t>
      </w:r>
    </w:p>
    <w:p w:rsidR="00000000" w:rsidDel="00000000" w:rsidP="00000000" w:rsidRDefault="00000000" w:rsidRPr="00000000" w14:paraId="0000075D">
      <w:pPr>
        <w:rPr/>
      </w:pPr>
      <w:r w:rsidDel="00000000" w:rsidR="00000000" w:rsidRPr="00000000">
        <w:rPr>
          <w:rtl w:val="0"/>
        </w:rPr>
        <w:t xml:space="preserve">    - "Are your products lab tested?"</w:t>
      </w:r>
    </w:p>
    <w:p w:rsidR="00000000" w:rsidDel="00000000" w:rsidP="00000000" w:rsidRDefault="00000000" w:rsidRPr="00000000" w14:paraId="0000075E">
      <w:pPr>
        <w:rPr/>
      </w:pPr>
      <w:r w:rsidDel="00000000" w:rsidR="00000000" w:rsidRPr="00000000">
        <w:rPr>
          <w:rtl w:val="0"/>
        </w:rPr>
        <w:t xml:space="preserve">    - "Is it safe to consume?"</w:t>
      </w:r>
    </w:p>
    <w:p w:rsidR="00000000" w:rsidDel="00000000" w:rsidP="00000000" w:rsidRDefault="00000000" w:rsidRPr="00000000" w14:paraId="0000075F">
      <w:pPr>
        <w:rPr/>
      </w:pPr>
      <w:r w:rsidDel="00000000" w:rsidR="00000000" w:rsidRPr="00000000">
        <w:rPr>
          <w:rtl w:val="0"/>
        </w:rPr>
        <w:t xml:space="preserve">    - "Are you licensed?"</w:t>
      </w:r>
    </w:p>
    <w:p w:rsidR="00000000" w:rsidDel="00000000" w:rsidP="00000000" w:rsidRDefault="00000000" w:rsidRPr="00000000" w14:paraId="00000760">
      <w:pPr>
        <w:rPr/>
      </w:pPr>
      <w:r w:rsidDel="00000000" w:rsidR="00000000" w:rsidRPr="00000000">
        <w:rPr>
          <w:rtl w:val="0"/>
        </w:rPr>
        <w:t xml:space="preserve">    - "Where can I see lab results?"</w:t>
      </w:r>
    </w:p>
    <w:p w:rsidR="00000000" w:rsidDel="00000000" w:rsidP="00000000" w:rsidRDefault="00000000" w:rsidRPr="00000000" w14:paraId="00000761">
      <w:pPr>
        <w:rPr/>
      </w:pPr>
      <w:r w:rsidDel="00000000" w:rsidR="00000000" w:rsidRPr="00000000">
        <w:rPr>
          <w:rtl w:val="0"/>
        </w:rPr>
        <w:t xml:space="preserve">    - "Is this safe with my medication?"</w:t>
      </w:r>
    </w:p>
    <w:p w:rsidR="00000000" w:rsidDel="00000000" w:rsidP="00000000" w:rsidRDefault="00000000" w:rsidRPr="00000000" w14:paraId="00000762">
      <w:pPr>
        <w:rPr/>
      </w:pPr>
      <w:r w:rsidDel="00000000" w:rsidR="00000000" w:rsidRPr="00000000">
        <w:rPr>
          <w:rtl w:val="0"/>
        </w:rPr>
        <w:t xml:space="preserve">    - "Will this show on a drug test?"</w:t>
      </w:r>
    </w:p>
    <w:p w:rsidR="00000000" w:rsidDel="00000000" w:rsidP="00000000" w:rsidRDefault="00000000" w:rsidRPr="00000000" w14:paraId="00000763">
      <w:pPr>
        <w:rPr/>
      </w:pPr>
      <w:r w:rsidDel="00000000" w:rsidR="00000000" w:rsidRPr="00000000">
        <w:rPr>
          <w:rtl w:val="0"/>
        </w:rPr>
        <w:t xml:space="preserve">    - "Is it safe to drive after using?"</w:t>
      </w:r>
    </w:p>
    <w:p w:rsidR="00000000" w:rsidDel="00000000" w:rsidP="00000000" w:rsidRDefault="00000000" w:rsidRPr="00000000" w14:paraId="00000764">
      <w:pPr>
        <w:rPr/>
      </w:pPr>
      <w:r w:rsidDel="00000000" w:rsidR="00000000" w:rsidRPr="00000000">
        <w:rPr>
          <w:rtl w:val="0"/>
        </w:rPr>
        <w:t xml:space="preserve">    - "Are your products pesticide-free?"</w:t>
      </w:r>
    </w:p>
    <w:p w:rsidR="00000000" w:rsidDel="00000000" w:rsidP="00000000" w:rsidRDefault="00000000" w:rsidRPr="00000000" w14:paraId="00000765">
      <w:pPr>
        <w:rPr/>
      </w:pPr>
      <w:r w:rsidDel="00000000" w:rsidR="00000000" w:rsidRPr="00000000">
        <w:rPr>
          <w:rtl w:val="0"/>
        </w:rPr>
        <w:t xml:space="preserve">    - "How do you ensure quality?"</w:t>
      </w:r>
    </w:p>
    <w:p w:rsidR="00000000" w:rsidDel="00000000" w:rsidP="00000000" w:rsidRDefault="00000000" w:rsidRPr="00000000" w14:paraId="00000766">
      <w:pPr>
        <w:rPr/>
      </w:pPr>
      <w:r w:rsidDel="00000000" w:rsidR="00000000" w:rsidRPr="00000000">
        <w:rPr>
          <w:rtl w:val="0"/>
        </w:rPr>
        <w:t xml:space="preserve">- intent: technical_support</w:t>
      </w:r>
    </w:p>
    <w:p w:rsidR="00000000" w:rsidDel="00000000" w:rsidP="00000000" w:rsidRDefault="00000000" w:rsidRPr="00000000" w14:paraId="00000767">
      <w:pPr>
        <w:rPr/>
      </w:pPr>
      <w:r w:rsidDel="00000000" w:rsidR="00000000" w:rsidRPr="00000000">
        <w:rPr>
          <w:rtl w:val="0"/>
        </w:rPr>
        <w:t xml:space="preserve">  examples:</w:t>
      </w:r>
    </w:p>
    <w:p w:rsidR="00000000" w:rsidDel="00000000" w:rsidP="00000000" w:rsidRDefault="00000000" w:rsidRPr="00000000" w14:paraId="00000768">
      <w:pPr>
        <w:rPr/>
      </w:pPr>
      <w:r w:rsidDel="00000000" w:rsidR="00000000" w:rsidRPr="00000000">
        <w:rPr>
          <w:rtl w:val="0"/>
        </w:rPr>
        <w:t xml:space="preserve">    - "</w:t>
      </w:r>
      <w:r w:rsidDel="00000000" w:rsidR="00000000" w:rsidRPr="00000000">
        <w:rPr>
          <w:rtl w:val="0"/>
          <w:rPrChange w:author="Ray Meadows" w:id="21" w:date="2025-06-19T13:30:07Z">
            <w:rPr/>
          </w:rPrChange>
        </w:rPr>
        <w:t xml:space="preserve">App</w:t>
      </w:r>
      <w:r w:rsidDel="00000000" w:rsidR="00000000" w:rsidRPr="00000000">
        <w:rPr>
          <w:rtl w:val="0"/>
        </w:rPr>
        <w:t xml:space="preserve"> isn’t working."</w:t>
      </w:r>
    </w:p>
    <w:p w:rsidR="00000000" w:rsidDel="00000000" w:rsidP="00000000" w:rsidRDefault="00000000" w:rsidRPr="00000000" w14:paraId="00000769">
      <w:pPr>
        <w:rPr/>
      </w:pPr>
      <w:r w:rsidDel="00000000" w:rsidR="00000000" w:rsidRPr="00000000">
        <w:rPr>
          <w:rtl w:val="0"/>
        </w:rPr>
        <w:t xml:space="preserve">    - "I can’t log in."</w:t>
      </w:r>
    </w:p>
    <w:p w:rsidR="00000000" w:rsidDel="00000000" w:rsidP="00000000" w:rsidRDefault="00000000" w:rsidRPr="00000000" w14:paraId="0000076A">
      <w:pPr>
        <w:rPr/>
      </w:pPr>
      <w:r w:rsidDel="00000000" w:rsidR="00000000" w:rsidRPr="00000000">
        <w:rPr>
          <w:rtl w:val="0"/>
        </w:rPr>
        <w:t xml:space="preserve">    - "Having trouble with checkout."</w:t>
      </w:r>
    </w:p>
    <w:p w:rsidR="00000000" w:rsidDel="00000000" w:rsidP="00000000" w:rsidRDefault="00000000" w:rsidRPr="00000000" w14:paraId="0000076B">
      <w:pPr>
        <w:rPr/>
      </w:pPr>
      <w:r w:rsidDel="00000000" w:rsidR="00000000" w:rsidRPr="00000000">
        <w:rPr>
          <w:rtl w:val="0"/>
        </w:rPr>
        <w:t xml:space="preserve">    - "</w:t>
      </w:r>
      <w:r w:rsidDel="00000000" w:rsidR="00000000" w:rsidRPr="00000000">
        <w:rPr>
          <w:rtl w:val="0"/>
          <w:rPrChange w:author="Ray Meadows" w:id="22" w:date="2025-06-19T13:30:08Z">
            <w:rPr/>
          </w:rPrChange>
        </w:rPr>
        <w:t xml:space="preserve">Site</w:t>
      </w:r>
      <w:r w:rsidDel="00000000" w:rsidR="00000000" w:rsidRPr="00000000">
        <w:rPr>
          <w:rtl w:val="0"/>
        </w:rPr>
        <w:t xml:space="preserve"> keeps crashing."</w:t>
      </w:r>
    </w:p>
    <w:p w:rsidR="00000000" w:rsidDel="00000000" w:rsidP="00000000" w:rsidRDefault="00000000" w:rsidRPr="00000000" w14:paraId="0000076C">
      <w:pPr>
        <w:rPr/>
      </w:pPr>
      <w:r w:rsidDel="00000000" w:rsidR="00000000" w:rsidRPr="00000000">
        <w:rPr>
          <w:rtl w:val="0"/>
        </w:rPr>
        <w:t xml:space="preserve">    - "How do I reset my password?"</w:t>
      </w:r>
    </w:p>
    <w:p w:rsidR="00000000" w:rsidDel="00000000" w:rsidP="00000000" w:rsidRDefault="00000000" w:rsidRPr="00000000" w14:paraId="0000076D">
      <w:pPr>
        <w:rPr/>
      </w:pPr>
      <w:r w:rsidDel="00000000" w:rsidR="00000000" w:rsidRPr="00000000">
        <w:rPr>
          <w:rtl w:val="0"/>
        </w:rPr>
        <w:t xml:space="preserve">    - "</w:t>
      </w:r>
      <w:r w:rsidDel="00000000" w:rsidR="00000000" w:rsidRPr="00000000">
        <w:rPr>
          <w:rtl w:val="0"/>
          <w:rPrChange w:author="Ray Meadows" w:id="23" w:date="2025-06-19T13:30:09Z">
            <w:rPr/>
          </w:rPrChange>
        </w:rPr>
        <w:t xml:space="preserve">App</w:t>
      </w:r>
      <w:r w:rsidDel="00000000" w:rsidR="00000000" w:rsidRPr="00000000">
        <w:rPr>
          <w:rtl w:val="0"/>
        </w:rPr>
        <w:t xml:space="preserve"> won’t load on my phone."</w:t>
      </w:r>
    </w:p>
    <w:p w:rsidR="00000000" w:rsidDel="00000000" w:rsidP="00000000" w:rsidRDefault="00000000" w:rsidRPr="00000000" w14:paraId="0000076E">
      <w:pPr>
        <w:rPr/>
      </w:pPr>
      <w:r w:rsidDel="00000000" w:rsidR="00000000" w:rsidRPr="00000000">
        <w:rPr>
          <w:rtl w:val="0"/>
        </w:rPr>
        <w:t xml:space="preserve">    - "Can’t add items to cart."</w:t>
      </w:r>
    </w:p>
    <w:p w:rsidR="00000000" w:rsidDel="00000000" w:rsidP="00000000" w:rsidRDefault="00000000" w:rsidRPr="00000000" w14:paraId="0000076F">
      <w:pPr>
        <w:rPr/>
      </w:pPr>
      <w:r w:rsidDel="00000000" w:rsidR="00000000" w:rsidRPr="00000000">
        <w:rPr>
          <w:rtl w:val="0"/>
        </w:rPr>
        <w:t xml:space="preserve">    - "Error message on payment."</w:t>
      </w:r>
    </w:p>
    <w:p w:rsidR="00000000" w:rsidDel="00000000" w:rsidP="00000000" w:rsidRDefault="00000000" w:rsidRPr="00000000" w14:paraId="00000770">
      <w:pPr>
        <w:rPr/>
      </w:pPr>
      <w:r w:rsidDel="00000000" w:rsidR="00000000" w:rsidRPr="00000000">
        <w:rPr>
          <w:rtl w:val="0"/>
        </w:rPr>
        <w:t xml:space="preserve">    - "Need help updating my info."</w:t>
      </w:r>
    </w:p>
    <w:p w:rsidR="00000000" w:rsidDel="00000000" w:rsidP="00000000" w:rsidRDefault="00000000" w:rsidRPr="00000000" w14:paraId="00000771">
      <w:pPr>
        <w:rPr/>
      </w:pPr>
      <w:r w:rsidDel="00000000" w:rsidR="00000000" w:rsidRPr="00000000">
        <w:rPr>
          <w:rtl w:val="0"/>
        </w:rPr>
        <w:t xml:space="preserve">    - "Can’t access account."</w:t>
      </w:r>
    </w:p>
    <w:p w:rsidR="00000000" w:rsidDel="00000000" w:rsidP="00000000" w:rsidRDefault="00000000" w:rsidRPr="00000000" w14:paraId="00000772">
      <w:pPr>
        <w:rPr/>
      </w:pPr>
      <w:r w:rsidDel="00000000" w:rsidR="00000000" w:rsidRPr="00000000">
        <w:rPr>
          <w:rtl w:val="0"/>
        </w:rPr>
        <w:t xml:space="preserve">- intent: feedback</w:t>
      </w:r>
    </w:p>
    <w:p w:rsidR="00000000" w:rsidDel="00000000" w:rsidP="00000000" w:rsidRDefault="00000000" w:rsidRPr="00000000" w14:paraId="00000773">
      <w:pPr>
        <w:rPr/>
      </w:pPr>
      <w:r w:rsidDel="00000000" w:rsidR="00000000" w:rsidRPr="00000000">
        <w:rPr>
          <w:rtl w:val="0"/>
        </w:rPr>
        <w:t xml:space="preserve">  examples:</w:t>
      </w:r>
    </w:p>
    <w:p w:rsidR="00000000" w:rsidDel="00000000" w:rsidP="00000000" w:rsidRDefault="00000000" w:rsidRPr="00000000" w14:paraId="00000774">
      <w:pPr>
        <w:rPr/>
      </w:pPr>
      <w:r w:rsidDel="00000000" w:rsidR="00000000" w:rsidRPr="00000000">
        <w:rPr>
          <w:rtl w:val="0"/>
        </w:rPr>
        <w:t xml:space="preserve">    - "I have feedback."</w:t>
      </w:r>
    </w:p>
    <w:p w:rsidR="00000000" w:rsidDel="00000000" w:rsidP="00000000" w:rsidRDefault="00000000" w:rsidRPr="00000000" w14:paraId="00000775">
      <w:pPr>
        <w:rPr/>
      </w:pPr>
      <w:r w:rsidDel="00000000" w:rsidR="00000000" w:rsidRPr="00000000">
        <w:rPr>
          <w:rtl w:val="0"/>
        </w:rPr>
        <w:t xml:space="preserve">    - "How can I leave a review?"</w:t>
      </w:r>
    </w:p>
    <w:p w:rsidR="00000000" w:rsidDel="00000000" w:rsidP="00000000" w:rsidRDefault="00000000" w:rsidRPr="00000000" w14:paraId="00000776">
      <w:pPr>
        <w:rPr/>
      </w:pPr>
      <w:r w:rsidDel="00000000" w:rsidR="00000000" w:rsidRPr="00000000">
        <w:rPr>
          <w:rtl w:val="0"/>
        </w:rPr>
        <w:t xml:space="preserve">    - "I want to report a bug."</w:t>
      </w:r>
    </w:p>
    <w:p w:rsidR="00000000" w:rsidDel="00000000" w:rsidP="00000000" w:rsidRDefault="00000000" w:rsidRPr="00000000" w14:paraId="00000777">
      <w:pPr>
        <w:rPr/>
      </w:pPr>
      <w:r w:rsidDel="00000000" w:rsidR="00000000" w:rsidRPr="00000000">
        <w:rPr>
          <w:rtl w:val="0"/>
        </w:rPr>
        <w:t xml:space="preserve">    - "Where can I share my experience?"</w:t>
      </w:r>
    </w:p>
    <w:p w:rsidR="00000000" w:rsidDel="00000000" w:rsidP="00000000" w:rsidRDefault="00000000" w:rsidRPr="00000000" w14:paraId="00000778">
      <w:pPr>
        <w:rPr/>
      </w:pPr>
      <w:r w:rsidDel="00000000" w:rsidR="00000000" w:rsidRPr="00000000">
        <w:rPr>
          <w:rtl w:val="0"/>
        </w:rPr>
        <w:t xml:space="preserve">    - "How do I rate your service?"</w:t>
      </w:r>
    </w:p>
    <w:p w:rsidR="00000000" w:rsidDel="00000000" w:rsidP="00000000" w:rsidRDefault="00000000" w:rsidRPr="00000000" w14:paraId="00000779">
      <w:pPr>
        <w:rPr/>
      </w:pPr>
      <w:r w:rsidDel="00000000" w:rsidR="00000000" w:rsidRPr="00000000">
        <w:rPr>
          <w:rtl w:val="0"/>
        </w:rPr>
        <w:t xml:space="preserve">    - "Can I suggest a feature?"</w:t>
      </w:r>
    </w:p>
    <w:p w:rsidR="00000000" w:rsidDel="00000000" w:rsidP="00000000" w:rsidRDefault="00000000" w:rsidRPr="00000000" w14:paraId="0000077A">
      <w:pPr>
        <w:rPr/>
      </w:pPr>
      <w:r w:rsidDel="00000000" w:rsidR="00000000" w:rsidRPr="00000000">
        <w:rPr>
          <w:rtl w:val="0"/>
        </w:rPr>
        <w:t xml:space="preserve">    - "I want to compliment a staff member."</w:t>
      </w:r>
    </w:p>
    <w:p w:rsidR="00000000" w:rsidDel="00000000" w:rsidP="00000000" w:rsidRDefault="00000000" w:rsidRPr="00000000" w14:paraId="0000077B">
      <w:pPr>
        <w:rPr/>
      </w:pPr>
      <w:r w:rsidDel="00000000" w:rsidR="00000000" w:rsidRPr="00000000">
        <w:rPr>
          <w:rtl w:val="0"/>
        </w:rPr>
        <w:t xml:space="preserve">    - "Leave a comment."</w:t>
      </w:r>
    </w:p>
    <w:p w:rsidR="00000000" w:rsidDel="00000000" w:rsidP="00000000" w:rsidRDefault="00000000" w:rsidRPr="00000000" w14:paraId="0000077C">
      <w:pPr>
        <w:rPr/>
      </w:pPr>
      <w:r w:rsidDel="00000000" w:rsidR="00000000" w:rsidRPr="00000000">
        <w:rPr>
          <w:rtl w:val="0"/>
        </w:rPr>
        <w:t xml:space="preserve">    - "Where do I send complaints?"</w:t>
      </w:r>
    </w:p>
    <w:p w:rsidR="00000000" w:rsidDel="00000000" w:rsidP="00000000" w:rsidRDefault="00000000" w:rsidRPr="00000000" w14:paraId="0000077D">
      <w:pPr>
        <w:rPr/>
      </w:pPr>
      <w:r w:rsidDel="00000000" w:rsidR="00000000" w:rsidRPr="00000000">
        <w:rPr>
          <w:rtl w:val="0"/>
        </w:rPr>
        <w:t xml:space="preserve">    - "How can I share my thoughts?"</w:t>
      </w:r>
    </w:p>
    <w:p w:rsidR="00000000" w:rsidDel="00000000" w:rsidP="00000000" w:rsidRDefault="00000000" w:rsidRPr="00000000" w14:paraId="0000077E">
      <w:pPr>
        <w:rPr/>
      </w:pPr>
      <w:r w:rsidDel="00000000" w:rsidR="00000000" w:rsidRPr="00000000">
        <w:rPr>
          <w:rtl w:val="0"/>
        </w:rPr>
        <w:t xml:space="preserve">- intent: account_management</w:t>
      </w:r>
    </w:p>
    <w:p w:rsidR="00000000" w:rsidDel="00000000" w:rsidP="00000000" w:rsidRDefault="00000000" w:rsidRPr="00000000" w14:paraId="0000077F">
      <w:pPr>
        <w:rPr/>
      </w:pPr>
      <w:r w:rsidDel="00000000" w:rsidR="00000000" w:rsidRPr="00000000">
        <w:rPr>
          <w:rtl w:val="0"/>
        </w:rPr>
        <w:t xml:space="preserve">  examples:</w:t>
      </w:r>
    </w:p>
    <w:p w:rsidR="00000000" w:rsidDel="00000000" w:rsidP="00000000" w:rsidRDefault="00000000" w:rsidRPr="00000000" w14:paraId="00000780">
      <w:pPr>
        <w:rPr/>
      </w:pPr>
      <w:r w:rsidDel="00000000" w:rsidR="00000000" w:rsidRPr="00000000">
        <w:rPr>
          <w:rtl w:val="0"/>
        </w:rPr>
        <w:t xml:space="preserve">    - "How do I change my email?"</w:t>
      </w:r>
    </w:p>
    <w:p w:rsidR="00000000" w:rsidDel="00000000" w:rsidP="00000000" w:rsidRDefault="00000000" w:rsidRPr="00000000" w14:paraId="00000781">
      <w:pPr>
        <w:rPr/>
      </w:pPr>
      <w:r w:rsidDel="00000000" w:rsidR="00000000" w:rsidRPr="00000000">
        <w:rPr>
          <w:rtl w:val="0"/>
        </w:rPr>
        <w:t xml:space="preserve">    - "Update my account info."</w:t>
      </w:r>
    </w:p>
    <w:p w:rsidR="00000000" w:rsidDel="00000000" w:rsidP="00000000" w:rsidRDefault="00000000" w:rsidRPr="00000000" w14:paraId="00000782">
      <w:pPr>
        <w:rPr/>
      </w:pPr>
      <w:r w:rsidDel="00000000" w:rsidR="00000000" w:rsidRPr="00000000">
        <w:rPr>
          <w:rtl w:val="0"/>
        </w:rPr>
        <w:t xml:space="preserve">    - "Delete my account."</w:t>
      </w:r>
    </w:p>
    <w:p w:rsidR="00000000" w:rsidDel="00000000" w:rsidP="00000000" w:rsidRDefault="00000000" w:rsidRPr="00000000" w14:paraId="00000783">
      <w:pPr>
        <w:rPr/>
      </w:pPr>
      <w:r w:rsidDel="00000000" w:rsidR="00000000" w:rsidRPr="00000000">
        <w:rPr>
          <w:rtl w:val="0"/>
        </w:rPr>
        <w:t xml:space="preserve">    - "Change my password."</w:t>
      </w:r>
    </w:p>
    <w:p w:rsidR="00000000" w:rsidDel="00000000" w:rsidP="00000000" w:rsidRDefault="00000000" w:rsidRPr="00000000" w14:paraId="00000784">
      <w:pPr>
        <w:rPr/>
      </w:pPr>
      <w:r w:rsidDel="00000000" w:rsidR="00000000" w:rsidRPr="00000000">
        <w:rPr>
          <w:rtl w:val="0"/>
        </w:rPr>
        <w:t xml:space="preserve">    - "Reset account."</w:t>
      </w:r>
    </w:p>
    <w:p w:rsidR="00000000" w:rsidDel="00000000" w:rsidP="00000000" w:rsidRDefault="00000000" w:rsidRPr="00000000" w14:paraId="00000785">
      <w:pPr>
        <w:rPr/>
      </w:pPr>
      <w:r w:rsidDel="00000000" w:rsidR="00000000" w:rsidRPr="00000000">
        <w:rPr>
          <w:rtl w:val="0"/>
        </w:rPr>
        <w:t xml:space="preserve">    - "How do I update my address?"</w:t>
      </w:r>
    </w:p>
    <w:p w:rsidR="00000000" w:rsidDel="00000000" w:rsidP="00000000" w:rsidRDefault="00000000" w:rsidRPr="00000000" w14:paraId="00000786">
      <w:pPr>
        <w:rPr/>
      </w:pPr>
      <w:r w:rsidDel="00000000" w:rsidR="00000000" w:rsidRPr="00000000">
        <w:rPr>
          <w:rtl w:val="0"/>
        </w:rPr>
        <w:t xml:space="preserve">    - "Can I merge accounts?"</w:t>
      </w:r>
    </w:p>
    <w:p w:rsidR="00000000" w:rsidDel="00000000" w:rsidP="00000000" w:rsidRDefault="00000000" w:rsidRPr="00000000" w14:paraId="00000787">
      <w:pPr>
        <w:rPr/>
      </w:pPr>
      <w:r w:rsidDel="00000000" w:rsidR="00000000" w:rsidRPr="00000000">
        <w:rPr>
          <w:rtl w:val="0"/>
        </w:rPr>
        <w:t xml:space="preserve">    - "How do I log out?"</w:t>
      </w:r>
    </w:p>
    <w:p w:rsidR="00000000" w:rsidDel="00000000" w:rsidP="00000000" w:rsidRDefault="00000000" w:rsidRPr="00000000" w14:paraId="00000788">
      <w:pPr>
        <w:rPr/>
      </w:pPr>
      <w:r w:rsidDel="00000000" w:rsidR="00000000" w:rsidRPr="00000000">
        <w:rPr>
          <w:rtl w:val="0"/>
        </w:rPr>
        <w:t xml:space="preserve">    - "Edit my profile."</w:t>
      </w:r>
    </w:p>
    <w:p w:rsidR="00000000" w:rsidDel="00000000" w:rsidP="00000000" w:rsidRDefault="00000000" w:rsidRPr="00000000" w14:paraId="00000789">
      <w:pPr>
        <w:rPr/>
      </w:pPr>
      <w:r w:rsidDel="00000000" w:rsidR="00000000" w:rsidRPr="00000000">
        <w:rPr>
          <w:rtl w:val="0"/>
        </w:rPr>
        <w:t xml:space="preserve">    - "How do I set up an account?"</w:t>
      </w:r>
    </w:p>
    <w:p w:rsidR="00000000" w:rsidDel="00000000" w:rsidP="00000000" w:rsidRDefault="00000000" w:rsidRPr="00000000" w14:paraId="0000078A">
      <w:pPr>
        <w:rPr/>
      </w:pPr>
      <w:r w:rsidDel="00000000" w:rsidR="00000000" w:rsidRPr="00000000">
        <w:rPr>
          <w:rtl w:val="0"/>
        </w:rPr>
        <w:t xml:space="preserve">- intent: event_info</w:t>
      </w:r>
    </w:p>
    <w:p w:rsidR="00000000" w:rsidDel="00000000" w:rsidP="00000000" w:rsidRDefault="00000000" w:rsidRPr="00000000" w14:paraId="0000078B">
      <w:pPr>
        <w:rPr/>
      </w:pPr>
      <w:r w:rsidDel="00000000" w:rsidR="00000000" w:rsidRPr="00000000">
        <w:rPr>
          <w:rtl w:val="0"/>
        </w:rPr>
        <w:t xml:space="preserve">  examples:</w:t>
      </w:r>
    </w:p>
    <w:p w:rsidR="00000000" w:rsidDel="00000000" w:rsidP="00000000" w:rsidRDefault="00000000" w:rsidRPr="00000000" w14:paraId="0000078C">
      <w:pPr>
        <w:rPr/>
      </w:pPr>
      <w:r w:rsidDel="00000000" w:rsidR="00000000" w:rsidRPr="00000000">
        <w:rPr>
          <w:rtl w:val="0"/>
        </w:rPr>
        <w:t xml:space="preserve">    - "Are there any upcoming events?"</w:t>
      </w:r>
    </w:p>
    <w:p w:rsidR="00000000" w:rsidDel="00000000" w:rsidP="00000000" w:rsidRDefault="00000000" w:rsidRPr="00000000" w14:paraId="0000078D">
      <w:pPr>
        <w:rPr/>
      </w:pPr>
      <w:r w:rsidDel="00000000" w:rsidR="00000000" w:rsidRPr="00000000">
        <w:rPr>
          <w:rtl w:val="0"/>
        </w:rPr>
        <w:t xml:space="preserve">    - "Tell me about your 4/20 party."</w:t>
      </w:r>
    </w:p>
    <w:p w:rsidR="00000000" w:rsidDel="00000000" w:rsidP="00000000" w:rsidRDefault="00000000" w:rsidRPr="00000000" w14:paraId="0000078E">
      <w:pPr>
        <w:rPr/>
      </w:pPr>
      <w:r w:rsidDel="00000000" w:rsidR="00000000" w:rsidRPr="00000000">
        <w:rPr>
          <w:rtl w:val="0"/>
        </w:rPr>
        <w:t xml:space="preserve">    - "Event schedule please."</w:t>
      </w:r>
    </w:p>
    <w:p w:rsidR="00000000" w:rsidDel="00000000" w:rsidP="00000000" w:rsidRDefault="00000000" w:rsidRPr="00000000" w14:paraId="0000078F">
      <w:pPr>
        <w:rPr/>
      </w:pPr>
      <w:r w:rsidDel="00000000" w:rsidR="00000000" w:rsidRPr="00000000">
        <w:rPr>
          <w:rtl w:val="0"/>
        </w:rPr>
        <w:t xml:space="preserve">    - "How do I RSVP for events?"</w:t>
      </w:r>
    </w:p>
    <w:p w:rsidR="00000000" w:rsidDel="00000000" w:rsidP="00000000" w:rsidRDefault="00000000" w:rsidRPr="00000000" w14:paraId="00000790">
      <w:pPr>
        <w:rPr/>
      </w:pPr>
      <w:r w:rsidDel="00000000" w:rsidR="00000000" w:rsidRPr="00000000">
        <w:rPr>
          <w:rtl w:val="0"/>
        </w:rPr>
        <w:t xml:space="preserve">    - "Any workshops soon?"</w:t>
      </w:r>
    </w:p>
    <w:p w:rsidR="00000000" w:rsidDel="00000000" w:rsidP="00000000" w:rsidRDefault="00000000" w:rsidRPr="00000000" w14:paraId="00000791">
      <w:pPr>
        <w:rPr/>
      </w:pPr>
      <w:r w:rsidDel="00000000" w:rsidR="00000000" w:rsidRPr="00000000">
        <w:rPr>
          <w:rtl w:val="0"/>
        </w:rPr>
        <w:t xml:space="preserve">    - "When is the next demo?"</w:t>
      </w:r>
    </w:p>
    <w:p w:rsidR="00000000" w:rsidDel="00000000" w:rsidP="00000000" w:rsidRDefault="00000000" w:rsidRPr="00000000" w14:paraId="00000792">
      <w:pPr>
        <w:rPr/>
      </w:pPr>
      <w:r w:rsidDel="00000000" w:rsidR="00000000" w:rsidRPr="00000000">
        <w:rPr>
          <w:rtl w:val="0"/>
        </w:rPr>
        <w:t xml:space="preserve">    - "List your community events."</w:t>
      </w:r>
    </w:p>
    <w:p w:rsidR="00000000" w:rsidDel="00000000" w:rsidP="00000000" w:rsidRDefault="00000000" w:rsidRPr="00000000" w14:paraId="00000793">
      <w:pPr>
        <w:rPr/>
      </w:pPr>
      <w:r w:rsidDel="00000000" w:rsidR="00000000" w:rsidRPr="00000000">
        <w:rPr>
          <w:rtl w:val="0"/>
        </w:rPr>
        <w:t xml:space="preserve">    - "Is there a calendar of events?"</w:t>
      </w:r>
    </w:p>
    <w:p w:rsidR="00000000" w:rsidDel="00000000" w:rsidP="00000000" w:rsidRDefault="00000000" w:rsidRPr="00000000" w14:paraId="00000794">
      <w:pPr>
        <w:rPr/>
      </w:pPr>
      <w:r w:rsidDel="00000000" w:rsidR="00000000" w:rsidRPr="00000000">
        <w:rPr>
          <w:rtl w:val="0"/>
        </w:rPr>
        <w:t xml:space="preserve">    - "What’s happening this weekend?"</w:t>
      </w:r>
    </w:p>
    <w:p w:rsidR="00000000" w:rsidDel="00000000" w:rsidP="00000000" w:rsidRDefault="00000000" w:rsidRPr="00000000" w14:paraId="00000795">
      <w:pPr>
        <w:rPr/>
      </w:pPr>
      <w:r w:rsidDel="00000000" w:rsidR="00000000" w:rsidRPr="00000000">
        <w:rPr>
          <w:rtl w:val="0"/>
        </w:rPr>
        <w:t xml:space="preserve">    - "Are events free to attend?"</w:t>
      </w:r>
    </w:p>
    <w:p w:rsidR="00000000" w:rsidDel="00000000" w:rsidP="00000000" w:rsidRDefault="00000000" w:rsidRPr="00000000" w14:paraId="00000796">
      <w:pPr>
        <w:rPr/>
      </w:pPr>
      <w:r w:rsidDel="00000000" w:rsidR="00000000" w:rsidRPr="00000000">
        <w:rPr>
          <w:rtl w:val="0"/>
        </w:rPr>
        <w:t xml:space="preserve">- intent: sustainability</w:t>
      </w:r>
    </w:p>
    <w:p w:rsidR="00000000" w:rsidDel="00000000" w:rsidP="00000000" w:rsidRDefault="00000000" w:rsidRPr="00000000" w14:paraId="00000797">
      <w:pPr>
        <w:rPr/>
      </w:pPr>
      <w:r w:rsidDel="00000000" w:rsidR="00000000" w:rsidRPr="00000000">
        <w:rPr>
          <w:rtl w:val="0"/>
        </w:rPr>
        <w:t xml:space="preserve">  examples:</w:t>
      </w:r>
    </w:p>
    <w:p w:rsidR="00000000" w:rsidDel="00000000" w:rsidP="00000000" w:rsidRDefault="00000000" w:rsidRPr="00000000" w14:paraId="00000798">
      <w:pPr>
        <w:rPr/>
      </w:pPr>
      <w:r w:rsidDel="00000000" w:rsidR="00000000" w:rsidRPr="00000000">
        <w:rPr>
          <w:rtl w:val="0"/>
        </w:rPr>
        <w:t xml:space="preserve">    - "Are your products eco-friendly?"</w:t>
      </w:r>
    </w:p>
    <w:p w:rsidR="00000000" w:rsidDel="00000000" w:rsidP="00000000" w:rsidRDefault="00000000" w:rsidRPr="00000000" w14:paraId="00000799">
      <w:pPr>
        <w:rPr/>
      </w:pPr>
      <w:r w:rsidDel="00000000" w:rsidR="00000000" w:rsidRPr="00000000">
        <w:rPr>
          <w:rtl w:val="0"/>
        </w:rPr>
        <w:t xml:space="preserve">    - "What’s your packaging made of?"</w:t>
      </w:r>
    </w:p>
    <w:p w:rsidR="00000000" w:rsidDel="00000000" w:rsidP="00000000" w:rsidRDefault="00000000" w:rsidRPr="00000000" w14:paraId="0000079A">
      <w:pPr>
        <w:rPr/>
      </w:pPr>
      <w:r w:rsidDel="00000000" w:rsidR="00000000" w:rsidRPr="00000000">
        <w:rPr>
          <w:rtl w:val="0"/>
        </w:rPr>
        <w:t xml:space="preserve">    - "Do you support sustainable farming?"</w:t>
      </w:r>
    </w:p>
    <w:p w:rsidR="00000000" w:rsidDel="00000000" w:rsidP="00000000" w:rsidRDefault="00000000" w:rsidRPr="00000000" w14:paraId="0000079B">
      <w:pPr>
        <w:rPr/>
      </w:pPr>
      <w:r w:rsidDel="00000000" w:rsidR="00000000" w:rsidRPr="00000000">
        <w:rPr>
          <w:rtl w:val="0"/>
        </w:rPr>
        <w:t xml:space="preserve">    - "Is your company green certified?"</w:t>
      </w:r>
    </w:p>
    <w:p w:rsidR="00000000" w:rsidDel="00000000" w:rsidP="00000000" w:rsidRDefault="00000000" w:rsidRPr="00000000" w14:paraId="0000079C">
      <w:pPr>
        <w:rPr/>
      </w:pPr>
      <w:r w:rsidDel="00000000" w:rsidR="00000000" w:rsidRPr="00000000">
        <w:rPr>
          <w:rtl w:val="0"/>
        </w:rPr>
        <w:t xml:space="preserve">    - "How do you reduce waste?"</w:t>
      </w:r>
    </w:p>
    <w:p w:rsidR="00000000" w:rsidDel="00000000" w:rsidP="00000000" w:rsidRDefault="00000000" w:rsidRPr="00000000" w14:paraId="0000079D">
      <w:pPr>
        <w:rPr/>
      </w:pPr>
      <w:r w:rsidDel="00000000" w:rsidR="00000000" w:rsidRPr="00000000">
        <w:rPr>
          <w:rtl w:val="0"/>
        </w:rPr>
        <w:t xml:space="preserve">    - "Are your products organic?"</w:t>
      </w:r>
    </w:p>
    <w:p w:rsidR="00000000" w:rsidDel="00000000" w:rsidP="00000000" w:rsidRDefault="00000000" w:rsidRPr="00000000" w14:paraId="0000079E">
      <w:pPr>
        <w:rPr/>
      </w:pPr>
      <w:r w:rsidDel="00000000" w:rsidR="00000000" w:rsidRPr="00000000">
        <w:rPr>
          <w:rtl w:val="0"/>
        </w:rPr>
        <w:t xml:space="preserve">    - "Do you have a recycling program?"</w:t>
      </w:r>
    </w:p>
    <w:p w:rsidR="00000000" w:rsidDel="00000000" w:rsidP="00000000" w:rsidRDefault="00000000" w:rsidRPr="00000000" w14:paraId="0000079F">
      <w:pPr>
        <w:rPr/>
      </w:pPr>
      <w:r w:rsidDel="00000000" w:rsidR="00000000" w:rsidRPr="00000000">
        <w:rPr>
          <w:rtl w:val="0"/>
        </w:rPr>
        <w:t xml:space="preserve">    - "How do you offset your carbon footprint?"</w:t>
      </w:r>
    </w:p>
    <w:p w:rsidR="00000000" w:rsidDel="00000000" w:rsidP="00000000" w:rsidRDefault="00000000" w:rsidRPr="00000000" w14:paraId="000007A0">
      <w:pPr>
        <w:rPr/>
      </w:pPr>
      <w:r w:rsidDel="00000000" w:rsidR="00000000" w:rsidRPr="00000000">
        <w:rPr>
          <w:rtl w:val="0"/>
        </w:rPr>
        <w:t xml:space="preserve">    - "Sustainable options please."</w:t>
      </w:r>
    </w:p>
    <w:p w:rsidR="00000000" w:rsidDel="00000000" w:rsidP="00000000" w:rsidRDefault="00000000" w:rsidRPr="00000000" w14:paraId="000007A1">
      <w:pPr>
        <w:rPr/>
      </w:pPr>
      <w:r w:rsidDel="00000000" w:rsidR="00000000" w:rsidRPr="00000000">
        <w:rPr>
          <w:rtl w:val="0"/>
        </w:rPr>
        <w:t xml:space="preserve">    - "Do you use renewable energy?"</w:t>
      </w:r>
    </w:p>
    <w:p w:rsidR="00000000" w:rsidDel="00000000" w:rsidP="00000000" w:rsidRDefault="00000000" w:rsidRPr="00000000" w14:paraId="000007A2">
      <w:pPr>
        <w:rPr/>
      </w:pPr>
      <w:r w:rsidDel="00000000" w:rsidR="00000000" w:rsidRPr="00000000">
        <w:rPr>
          <w:rtl w:val="0"/>
        </w:rPr>
        <w:t xml:space="preserve">- intent: education</w:t>
      </w:r>
    </w:p>
    <w:p w:rsidR="00000000" w:rsidDel="00000000" w:rsidP="00000000" w:rsidRDefault="00000000" w:rsidRPr="00000000" w14:paraId="000007A3">
      <w:pPr>
        <w:rPr/>
      </w:pPr>
      <w:r w:rsidDel="00000000" w:rsidR="00000000" w:rsidRPr="00000000">
        <w:rPr>
          <w:rtl w:val="0"/>
        </w:rPr>
        <w:t xml:space="preserve">  examples:</w:t>
      </w:r>
    </w:p>
    <w:p w:rsidR="00000000" w:rsidDel="00000000" w:rsidP="00000000" w:rsidRDefault="00000000" w:rsidRPr="00000000" w14:paraId="000007A4">
      <w:pPr>
        <w:rPr/>
      </w:pPr>
      <w:r w:rsidDel="00000000" w:rsidR="00000000" w:rsidRPr="00000000">
        <w:rPr>
          <w:rtl w:val="0"/>
        </w:rPr>
        <w:t xml:space="preserve">    - "What’s the difference between CBD and THC?"</w:t>
      </w:r>
    </w:p>
    <w:p w:rsidR="00000000" w:rsidDel="00000000" w:rsidP="00000000" w:rsidRDefault="00000000" w:rsidRPr="00000000" w14:paraId="000007A5">
      <w:pPr>
        <w:rPr/>
      </w:pPr>
      <w:r w:rsidDel="00000000" w:rsidR="00000000" w:rsidRPr="00000000">
        <w:rPr>
          <w:rtl w:val="0"/>
        </w:rPr>
        <w:t xml:space="preserve">    - "What are terpenes?"</w:t>
      </w:r>
    </w:p>
    <w:p w:rsidR="00000000" w:rsidDel="00000000" w:rsidP="00000000" w:rsidRDefault="00000000" w:rsidRPr="00000000" w14:paraId="000007A6">
      <w:pPr>
        <w:rPr/>
      </w:pPr>
      <w:r w:rsidDel="00000000" w:rsidR="00000000" w:rsidRPr="00000000">
        <w:rPr>
          <w:rtl w:val="0"/>
        </w:rPr>
        <w:t xml:space="preserve">    - "Explain entourage effect."</w:t>
      </w:r>
    </w:p>
    <w:p w:rsidR="00000000" w:rsidDel="00000000" w:rsidP="00000000" w:rsidRDefault="00000000" w:rsidRPr="00000000" w14:paraId="000007A7">
      <w:pPr>
        <w:rPr/>
      </w:pPr>
      <w:r w:rsidDel="00000000" w:rsidR="00000000" w:rsidRPr="00000000">
        <w:rPr>
          <w:rtl w:val="0"/>
        </w:rPr>
        <w:t xml:space="preserve">    - "How do edibles work?"</w:t>
      </w:r>
    </w:p>
    <w:p w:rsidR="00000000" w:rsidDel="00000000" w:rsidP="00000000" w:rsidRDefault="00000000" w:rsidRPr="00000000" w14:paraId="000007A8">
      <w:pPr>
        <w:rPr/>
      </w:pPr>
      <w:r w:rsidDel="00000000" w:rsidR="00000000" w:rsidRPr="00000000">
        <w:rPr>
          <w:rtl w:val="0"/>
        </w:rPr>
        <w:t xml:space="preserve">    - "Teach me about cannabis dosing."</w:t>
      </w:r>
    </w:p>
    <w:p w:rsidR="00000000" w:rsidDel="00000000" w:rsidP="00000000" w:rsidRDefault="00000000" w:rsidRPr="00000000" w14:paraId="000007A9">
      <w:pPr>
        <w:rPr/>
      </w:pPr>
      <w:r w:rsidDel="00000000" w:rsidR="00000000" w:rsidRPr="00000000">
        <w:rPr>
          <w:rtl w:val="0"/>
        </w:rPr>
        <w:t xml:space="preserve">    - "What are cannabinoids?"</w:t>
      </w:r>
    </w:p>
    <w:p w:rsidR="00000000" w:rsidDel="00000000" w:rsidP="00000000" w:rsidRDefault="00000000" w:rsidRPr="00000000" w14:paraId="000007AA">
      <w:pPr>
        <w:rPr/>
      </w:pPr>
      <w:r w:rsidDel="00000000" w:rsidR="00000000" w:rsidRPr="00000000">
        <w:rPr>
          <w:rtl w:val="0"/>
        </w:rPr>
        <w:t xml:space="preserve">    - "Is microdosing effective?"</w:t>
      </w:r>
    </w:p>
    <w:p w:rsidR="00000000" w:rsidDel="00000000" w:rsidP="00000000" w:rsidRDefault="00000000" w:rsidRPr="00000000" w14:paraId="000007AB">
      <w:pPr>
        <w:rPr/>
      </w:pPr>
      <w:r w:rsidDel="00000000" w:rsidR="00000000" w:rsidRPr="00000000">
        <w:rPr>
          <w:rtl w:val="0"/>
        </w:rPr>
        <w:t xml:space="preserve">    - "Can you explain full-spectrum?"</w:t>
      </w:r>
    </w:p>
    <w:p w:rsidR="00000000" w:rsidDel="00000000" w:rsidP="00000000" w:rsidRDefault="00000000" w:rsidRPr="00000000" w14:paraId="000007AC">
      <w:pPr>
        <w:rPr/>
      </w:pPr>
      <w:r w:rsidDel="00000000" w:rsidR="00000000" w:rsidRPr="00000000">
        <w:rPr>
          <w:rtl w:val="0"/>
        </w:rPr>
        <w:t xml:space="preserve">    - "What’s a tincture?"</w:t>
      </w:r>
    </w:p>
    <w:p w:rsidR="00000000" w:rsidDel="00000000" w:rsidP="00000000" w:rsidRDefault="00000000" w:rsidRPr="00000000" w14:paraId="000007AD">
      <w:pPr>
        <w:rPr/>
      </w:pPr>
      <w:r w:rsidDel="00000000" w:rsidR="00000000" w:rsidRPr="00000000">
        <w:rPr>
          <w:rtl w:val="0"/>
        </w:rPr>
        <w:t xml:space="preserve">    - "How do I read lab results?"</w:t>
      </w:r>
    </w:p>
    <w:p w:rsidR="00000000" w:rsidDel="00000000" w:rsidP="00000000" w:rsidRDefault="00000000" w:rsidRPr="00000000" w14:paraId="000007AE">
      <w:pPr>
        <w:rPr/>
      </w:pPr>
      <w:r w:rsidDel="00000000" w:rsidR="00000000" w:rsidRPr="00000000">
        <w:rPr>
          <w:rtl w:val="0"/>
        </w:rPr>
        <w:t xml:space="preserve">- intent: subscription_service</w:t>
      </w:r>
    </w:p>
    <w:p w:rsidR="00000000" w:rsidDel="00000000" w:rsidP="00000000" w:rsidRDefault="00000000" w:rsidRPr="00000000" w14:paraId="000007AF">
      <w:pPr>
        <w:rPr/>
      </w:pPr>
      <w:r w:rsidDel="00000000" w:rsidR="00000000" w:rsidRPr="00000000">
        <w:rPr>
          <w:rtl w:val="0"/>
        </w:rPr>
        <w:t xml:space="preserve">  examples:</w:t>
      </w:r>
    </w:p>
    <w:p w:rsidR="00000000" w:rsidDel="00000000" w:rsidP="00000000" w:rsidRDefault="00000000" w:rsidRPr="00000000" w14:paraId="000007B0">
      <w:pPr>
        <w:rPr/>
      </w:pPr>
      <w:r w:rsidDel="00000000" w:rsidR="00000000" w:rsidRPr="00000000">
        <w:rPr>
          <w:rtl w:val="0"/>
        </w:rPr>
        <w:t xml:space="preserve">    - "Do you have a subscription box?"</w:t>
      </w:r>
    </w:p>
    <w:p w:rsidR="00000000" w:rsidDel="00000000" w:rsidP="00000000" w:rsidRDefault="00000000" w:rsidRPr="00000000" w14:paraId="000007B1">
      <w:pPr>
        <w:rPr/>
      </w:pPr>
      <w:r w:rsidDel="00000000" w:rsidR="00000000" w:rsidRPr="00000000">
        <w:rPr>
          <w:rtl w:val="0"/>
        </w:rPr>
        <w:t xml:space="preserve">    - "How do I sign up for monthly delivery?"</w:t>
      </w:r>
    </w:p>
    <w:p w:rsidR="00000000" w:rsidDel="00000000" w:rsidP="00000000" w:rsidRDefault="00000000" w:rsidRPr="00000000" w14:paraId="000007B2">
      <w:pPr>
        <w:rPr/>
      </w:pPr>
      <w:r w:rsidDel="00000000" w:rsidR="00000000" w:rsidRPr="00000000">
        <w:rPr>
          <w:rtl w:val="0"/>
        </w:rPr>
        <w:t xml:space="preserve">    - "Cancel my subscription."</w:t>
      </w:r>
    </w:p>
    <w:p w:rsidR="00000000" w:rsidDel="00000000" w:rsidP="00000000" w:rsidRDefault="00000000" w:rsidRPr="00000000" w14:paraId="000007B3">
      <w:pPr>
        <w:rPr/>
      </w:pPr>
      <w:r w:rsidDel="00000000" w:rsidR="00000000" w:rsidRPr="00000000">
        <w:rPr>
          <w:rtl w:val="0"/>
        </w:rPr>
        <w:t xml:space="preserve">    - "Manage my subscription."</w:t>
      </w:r>
    </w:p>
    <w:p w:rsidR="00000000" w:rsidDel="00000000" w:rsidP="00000000" w:rsidRDefault="00000000" w:rsidRPr="00000000" w14:paraId="000007B4">
      <w:pPr>
        <w:rPr/>
      </w:pPr>
      <w:r w:rsidDel="00000000" w:rsidR="00000000" w:rsidRPr="00000000">
        <w:rPr>
          <w:rtl w:val="0"/>
        </w:rPr>
        <w:t xml:space="preserve">    - "What’s in the next box?"</w:t>
      </w:r>
    </w:p>
    <w:p w:rsidR="00000000" w:rsidDel="00000000" w:rsidP="00000000" w:rsidRDefault="00000000" w:rsidRPr="00000000" w14:paraId="000007B5">
      <w:pPr>
        <w:rPr/>
      </w:pPr>
      <w:r w:rsidDel="00000000" w:rsidR="00000000" w:rsidRPr="00000000">
        <w:rPr>
          <w:rtl w:val="0"/>
        </w:rPr>
        <w:t xml:space="preserve">    - "Pause my subscription."</w:t>
      </w:r>
    </w:p>
    <w:p w:rsidR="00000000" w:rsidDel="00000000" w:rsidP="00000000" w:rsidRDefault="00000000" w:rsidRPr="00000000" w14:paraId="000007B6">
      <w:pPr>
        <w:rPr/>
      </w:pPr>
      <w:r w:rsidDel="00000000" w:rsidR="00000000" w:rsidRPr="00000000">
        <w:rPr>
          <w:rtl w:val="0"/>
        </w:rPr>
        <w:t xml:space="preserve">    - "Subscription options please."</w:t>
      </w:r>
    </w:p>
    <w:p w:rsidR="00000000" w:rsidDel="00000000" w:rsidP="00000000" w:rsidRDefault="00000000" w:rsidRPr="00000000" w14:paraId="000007B7">
      <w:pPr>
        <w:rPr/>
      </w:pPr>
      <w:r w:rsidDel="00000000" w:rsidR="00000000" w:rsidRPr="00000000">
        <w:rPr>
          <w:rtl w:val="0"/>
        </w:rPr>
        <w:t xml:space="preserve">    - "How do I change my subscription plan?"</w:t>
      </w:r>
    </w:p>
    <w:p w:rsidR="00000000" w:rsidDel="00000000" w:rsidP="00000000" w:rsidRDefault="00000000" w:rsidRPr="00000000" w14:paraId="000007B8">
      <w:pPr>
        <w:rPr/>
      </w:pPr>
      <w:r w:rsidDel="00000000" w:rsidR="00000000" w:rsidRPr="00000000">
        <w:rPr>
          <w:rtl w:val="0"/>
        </w:rPr>
        <w:t xml:space="preserve">    - "Is there a subscription discount?"</w:t>
      </w:r>
    </w:p>
    <w:p w:rsidR="00000000" w:rsidDel="00000000" w:rsidP="00000000" w:rsidRDefault="00000000" w:rsidRPr="00000000" w14:paraId="000007B9">
      <w:pPr>
        <w:rPr/>
      </w:pPr>
      <w:r w:rsidDel="00000000" w:rsidR="00000000" w:rsidRPr="00000000">
        <w:rPr>
          <w:rtl w:val="0"/>
        </w:rPr>
        <w:t xml:space="preserve">    - "When does my subscription renew?"</w:t>
      </w:r>
    </w:p>
    <w:p w:rsidR="00000000" w:rsidDel="00000000" w:rsidP="00000000" w:rsidRDefault="00000000" w:rsidRPr="00000000" w14:paraId="000007BA">
      <w:pPr>
        <w:rPr/>
      </w:pPr>
      <w:r w:rsidDel="00000000" w:rsidR="00000000" w:rsidRPr="00000000">
        <w:rPr>
          <w:rtl w:val="0"/>
        </w:rPr>
        <w:t xml:space="preserve">- intent: ai_powered_ecommerce</w:t>
      </w:r>
    </w:p>
    <w:p w:rsidR="00000000" w:rsidDel="00000000" w:rsidP="00000000" w:rsidRDefault="00000000" w:rsidRPr="00000000" w14:paraId="000007BB">
      <w:pPr>
        <w:rPr/>
      </w:pPr>
      <w:r w:rsidDel="00000000" w:rsidR="00000000" w:rsidRPr="00000000">
        <w:rPr>
          <w:rtl w:val="0"/>
        </w:rPr>
        <w:t xml:space="preserve">  examples:</w:t>
      </w:r>
    </w:p>
    <w:p w:rsidR="00000000" w:rsidDel="00000000" w:rsidP="00000000" w:rsidRDefault="00000000" w:rsidRPr="00000000" w14:paraId="000007BC">
      <w:pPr>
        <w:rPr/>
      </w:pPr>
      <w:r w:rsidDel="00000000" w:rsidR="00000000" w:rsidRPr="00000000">
        <w:rPr>
          <w:rtl w:val="0"/>
        </w:rPr>
        <w:t xml:space="preserve">    - "Show me personalized product suggestions."</w:t>
      </w:r>
    </w:p>
    <w:p w:rsidR="00000000" w:rsidDel="00000000" w:rsidP="00000000" w:rsidRDefault="00000000" w:rsidRPr="00000000" w14:paraId="000007BD">
      <w:pPr>
        <w:rPr/>
      </w:pPr>
      <w:r w:rsidDel="00000000" w:rsidR="00000000" w:rsidRPr="00000000">
        <w:rPr>
          <w:rtl w:val="0"/>
        </w:rPr>
        <w:t xml:space="preserve">    - "Can AI help me find the best deals?"</w:t>
      </w:r>
    </w:p>
    <w:p w:rsidR="00000000" w:rsidDel="00000000" w:rsidP="00000000" w:rsidRDefault="00000000" w:rsidRPr="00000000" w14:paraId="000007BE">
      <w:pPr>
        <w:rPr/>
      </w:pPr>
      <w:r w:rsidDel="00000000" w:rsidR="00000000" w:rsidRPr="00000000">
        <w:rPr>
          <w:rtl w:val="0"/>
        </w:rPr>
        <w:t xml:space="preserve">    - "What products does the AI think I'd like?"</w:t>
      </w:r>
    </w:p>
    <w:p w:rsidR="00000000" w:rsidDel="00000000" w:rsidP="00000000" w:rsidRDefault="00000000" w:rsidRPr="00000000" w14:paraId="000007BF">
      <w:pPr>
        <w:rPr/>
      </w:pPr>
      <w:r w:rsidDel="00000000" w:rsidR="00000000" w:rsidRPr="00000000">
        <w:rPr>
          <w:rtl w:val="0"/>
        </w:rPr>
        <w:t xml:space="preserve">    - "Use AI to help me shop."</w:t>
      </w:r>
    </w:p>
    <w:p w:rsidR="00000000" w:rsidDel="00000000" w:rsidP="00000000" w:rsidRDefault="00000000" w:rsidRPr="00000000" w14:paraId="000007C0">
      <w:pPr>
        <w:rPr/>
      </w:pPr>
      <w:r w:rsidDel="00000000" w:rsidR="00000000" w:rsidRPr="00000000">
        <w:rPr>
          <w:rtl w:val="0"/>
        </w:rPr>
        <w:t xml:space="preserve">    - "Suggest outfits based on my style."</w:t>
      </w:r>
    </w:p>
    <w:p w:rsidR="00000000" w:rsidDel="00000000" w:rsidP="00000000" w:rsidRDefault="00000000" w:rsidRPr="00000000" w14:paraId="000007C1">
      <w:pPr>
        <w:rPr/>
      </w:pPr>
      <w:r w:rsidDel="00000000" w:rsidR="00000000" w:rsidRPr="00000000">
        <w:rPr>
          <w:rtl w:val="0"/>
        </w:rPr>
        <w:t xml:space="preserve">    - "What’s trending for me right now?"</w:t>
      </w:r>
    </w:p>
    <w:p w:rsidR="00000000" w:rsidDel="00000000" w:rsidP="00000000" w:rsidRDefault="00000000" w:rsidRPr="00000000" w14:paraId="000007C2">
      <w:pPr>
        <w:rPr/>
      </w:pPr>
      <w:r w:rsidDel="00000000" w:rsidR="00000000" w:rsidRPr="00000000">
        <w:rPr>
          <w:rtl w:val="0"/>
        </w:rPr>
        <w:t xml:space="preserve">    - "AI recommendations for gifts."</w:t>
      </w:r>
    </w:p>
    <w:p w:rsidR="00000000" w:rsidDel="00000000" w:rsidP="00000000" w:rsidRDefault="00000000" w:rsidRPr="00000000" w14:paraId="000007C3">
      <w:pPr>
        <w:rPr/>
      </w:pPr>
      <w:r w:rsidDel="00000000" w:rsidR="00000000" w:rsidRPr="00000000">
        <w:rPr>
          <w:rtl w:val="0"/>
        </w:rPr>
        <w:t xml:space="preserve">    - "Can you use AI to bundle products for me?"</w:t>
      </w:r>
    </w:p>
    <w:p w:rsidR="00000000" w:rsidDel="00000000" w:rsidP="00000000" w:rsidRDefault="00000000" w:rsidRPr="00000000" w14:paraId="000007C4">
      <w:pPr>
        <w:rPr/>
      </w:pPr>
      <w:r w:rsidDel="00000000" w:rsidR="00000000" w:rsidRPr="00000000">
        <w:rPr>
          <w:rtl w:val="0"/>
        </w:rPr>
        <w:t xml:space="preserve">    - "What’s the smartest way to shop here?"</w:t>
      </w:r>
    </w:p>
    <w:p w:rsidR="00000000" w:rsidDel="00000000" w:rsidP="00000000" w:rsidRDefault="00000000" w:rsidRPr="00000000" w14:paraId="000007C5">
      <w:pPr>
        <w:rPr/>
      </w:pPr>
      <w:r w:rsidDel="00000000" w:rsidR="00000000" w:rsidRPr="00000000">
        <w:rPr>
          <w:rtl w:val="0"/>
        </w:rPr>
        <w:t xml:space="preserve">    - "AI, build my cart for me."</w:t>
      </w:r>
    </w:p>
    <w:p w:rsidR="00000000" w:rsidDel="00000000" w:rsidP="00000000" w:rsidRDefault="00000000" w:rsidRPr="00000000" w14:paraId="000007C6">
      <w:pPr>
        <w:rPr/>
      </w:pPr>
      <w:r w:rsidDel="00000000" w:rsidR="00000000" w:rsidRPr="00000000">
        <w:rPr>
          <w:rtl w:val="0"/>
        </w:rPr>
        <w:t xml:space="preserve">- intent: ar_vr_shopping</w:t>
      </w:r>
    </w:p>
    <w:p w:rsidR="00000000" w:rsidDel="00000000" w:rsidP="00000000" w:rsidRDefault="00000000" w:rsidRPr="00000000" w14:paraId="000007C7">
      <w:pPr>
        <w:rPr/>
      </w:pPr>
      <w:r w:rsidDel="00000000" w:rsidR="00000000" w:rsidRPr="00000000">
        <w:rPr>
          <w:rtl w:val="0"/>
        </w:rPr>
        <w:t xml:space="preserve">  examples:</w:t>
      </w:r>
    </w:p>
    <w:p w:rsidR="00000000" w:rsidDel="00000000" w:rsidP="00000000" w:rsidRDefault="00000000" w:rsidRPr="00000000" w14:paraId="000007C8">
      <w:pPr>
        <w:rPr/>
      </w:pPr>
      <w:r w:rsidDel="00000000" w:rsidR="00000000" w:rsidRPr="00000000">
        <w:rPr>
          <w:rtl w:val="0"/>
        </w:rPr>
        <w:t xml:space="preserve">    - "Can I shop in VR?"</w:t>
      </w:r>
    </w:p>
    <w:p w:rsidR="00000000" w:rsidDel="00000000" w:rsidP="00000000" w:rsidRDefault="00000000" w:rsidRPr="00000000" w14:paraId="000007C9">
      <w:pPr>
        <w:rPr/>
      </w:pPr>
      <w:r w:rsidDel="00000000" w:rsidR="00000000" w:rsidRPr="00000000">
        <w:rPr>
          <w:rtl w:val="0"/>
        </w:rPr>
        <w:t xml:space="preserve">    - "Show me this in AR."</w:t>
      </w:r>
    </w:p>
    <w:p w:rsidR="00000000" w:rsidDel="00000000" w:rsidP="00000000" w:rsidRDefault="00000000" w:rsidRPr="00000000" w14:paraId="000007CA">
      <w:pPr>
        <w:rPr/>
      </w:pPr>
      <w:r w:rsidDel="00000000" w:rsidR="00000000" w:rsidRPr="00000000">
        <w:rPr>
          <w:rtl w:val="0"/>
        </w:rPr>
        <w:t xml:space="preserve">    - "Let me try products virtually."</w:t>
      </w:r>
    </w:p>
    <w:p w:rsidR="00000000" w:rsidDel="00000000" w:rsidP="00000000" w:rsidRDefault="00000000" w:rsidRPr="00000000" w14:paraId="000007CB">
      <w:pPr>
        <w:rPr/>
      </w:pPr>
      <w:r w:rsidDel="00000000" w:rsidR="00000000" w:rsidRPr="00000000">
        <w:rPr>
          <w:rtl w:val="0"/>
        </w:rPr>
        <w:t xml:space="preserve">    - "I want to see a 3D preview."</w:t>
      </w:r>
    </w:p>
    <w:p w:rsidR="00000000" w:rsidDel="00000000" w:rsidP="00000000" w:rsidRDefault="00000000" w:rsidRPr="00000000" w14:paraId="000007CC">
      <w:pPr>
        <w:rPr/>
      </w:pPr>
      <w:r w:rsidDel="00000000" w:rsidR="00000000" w:rsidRPr="00000000">
        <w:rPr>
          <w:rtl w:val="0"/>
        </w:rPr>
        <w:t xml:space="preserve">    - "Open the VR showroom."</w:t>
      </w:r>
    </w:p>
    <w:p w:rsidR="00000000" w:rsidDel="00000000" w:rsidP="00000000" w:rsidRDefault="00000000" w:rsidRPr="00000000" w14:paraId="000007CD">
      <w:pPr>
        <w:rPr/>
      </w:pPr>
      <w:r w:rsidDel="00000000" w:rsidR="00000000" w:rsidRPr="00000000">
        <w:rPr>
          <w:rtl w:val="0"/>
        </w:rPr>
        <w:t xml:space="preserve">    - "How do I use my headset here?"</w:t>
      </w:r>
    </w:p>
    <w:p w:rsidR="00000000" w:rsidDel="00000000" w:rsidP="00000000" w:rsidRDefault="00000000" w:rsidRPr="00000000" w14:paraId="000007CE">
      <w:pPr>
        <w:rPr/>
      </w:pPr>
      <w:r w:rsidDel="00000000" w:rsidR="00000000" w:rsidRPr="00000000">
        <w:rPr>
          <w:rtl w:val="0"/>
        </w:rPr>
        <w:t xml:space="preserve">    - "Can I tour the store in AR?"</w:t>
      </w:r>
    </w:p>
    <w:p w:rsidR="00000000" w:rsidDel="00000000" w:rsidP="00000000" w:rsidRDefault="00000000" w:rsidRPr="00000000" w14:paraId="000007CF">
      <w:pPr>
        <w:rPr/>
      </w:pPr>
      <w:r w:rsidDel="00000000" w:rsidR="00000000" w:rsidRPr="00000000">
        <w:rPr>
          <w:rtl w:val="0"/>
        </w:rPr>
        <w:t xml:space="preserve">    - "VR shopping experience please."</w:t>
      </w:r>
    </w:p>
    <w:p w:rsidR="00000000" w:rsidDel="00000000" w:rsidP="00000000" w:rsidRDefault="00000000" w:rsidRPr="00000000" w14:paraId="000007D0">
      <w:pPr>
        <w:rPr/>
      </w:pPr>
      <w:r w:rsidDel="00000000" w:rsidR="00000000" w:rsidRPr="00000000">
        <w:rPr>
          <w:rtl w:val="0"/>
        </w:rPr>
        <w:t xml:space="preserve">    - "Do you have virtual try-on?"</w:t>
      </w:r>
    </w:p>
    <w:p w:rsidR="00000000" w:rsidDel="00000000" w:rsidP="00000000" w:rsidRDefault="00000000" w:rsidRPr="00000000" w14:paraId="000007D1">
      <w:pPr>
        <w:rPr/>
      </w:pPr>
      <w:r w:rsidDel="00000000" w:rsidR="00000000" w:rsidRPr="00000000">
        <w:rPr>
          <w:rtl w:val="0"/>
        </w:rPr>
        <w:t xml:space="preserve">    - "Let me customize in 3D."</w:t>
      </w:r>
    </w:p>
    <w:p w:rsidR="00000000" w:rsidDel="00000000" w:rsidP="00000000" w:rsidRDefault="00000000" w:rsidRPr="00000000" w14:paraId="000007D2">
      <w:pPr>
        <w:rPr/>
      </w:pPr>
      <w:r w:rsidDel="00000000" w:rsidR="00000000" w:rsidRPr="00000000">
        <w:rPr>
          <w:rtl w:val="0"/>
        </w:rPr>
        <w:t xml:space="preserve">- intent: pod_print_on_demand</w:t>
      </w:r>
    </w:p>
    <w:p w:rsidR="00000000" w:rsidDel="00000000" w:rsidP="00000000" w:rsidRDefault="00000000" w:rsidRPr="00000000" w14:paraId="000007D3">
      <w:pPr>
        <w:rPr/>
      </w:pPr>
      <w:r w:rsidDel="00000000" w:rsidR="00000000" w:rsidRPr="00000000">
        <w:rPr>
          <w:rtl w:val="0"/>
        </w:rPr>
        <w:t xml:space="preserve">  examples:</w:t>
      </w:r>
    </w:p>
    <w:p w:rsidR="00000000" w:rsidDel="00000000" w:rsidP="00000000" w:rsidRDefault="00000000" w:rsidRPr="00000000" w14:paraId="000007D4">
      <w:pPr>
        <w:rPr/>
      </w:pPr>
      <w:r w:rsidDel="00000000" w:rsidR="00000000" w:rsidRPr="00000000">
        <w:rPr>
          <w:rtl w:val="0"/>
        </w:rPr>
        <w:t xml:space="preserve">    - "Can I print this design on a shirt?"</w:t>
      </w:r>
    </w:p>
    <w:p w:rsidR="00000000" w:rsidDel="00000000" w:rsidP="00000000" w:rsidRDefault="00000000" w:rsidRPr="00000000" w14:paraId="000007D5">
      <w:pPr>
        <w:rPr/>
      </w:pPr>
      <w:r w:rsidDel="00000000" w:rsidR="00000000" w:rsidRPr="00000000">
        <w:rPr>
          <w:rtl w:val="0"/>
        </w:rPr>
        <w:t xml:space="preserve">    - "Show me print-on-demand options."</w:t>
      </w:r>
    </w:p>
    <w:p w:rsidR="00000000" w:rsidDel="00000000" w:rsidP="00000000" w:rsidRDefault="00000000" w:rsidRPr="00000000" w14:paraId="000007D6">
      <w:pPr>
        <w:rPr/>
      </w:pPr>
      <w:r w:rsidDel="00000000" w:rsidR="00000000" w:rsidRPr="00000000">
        <w:rPr>
          <w:rtl w:val="0"/>
        </w:rPr>
        <w:t xml:space="preserve">    - "How do I create a custom mug?"</w:t>
      </w:r>
    </w:p>
    <w:p w:rsidR="00000000" w:rsidDel="00000000" w:rsidP="00000000" w:rsidRDefault="00000000" w:rsidRPr="00000000" w14:paraId="000007D7">
      <w:pPr>
        <w:rPr/>
      </w:pPr>
      <w:r w:rsidDel="00000000" w:rsidR="00000000" w:rsidRPr="00000000">
        <w:rPr>
          <w:rtl w:val="0"/>
        </w:rPr>
        <w:t xml:space="preserve">    - "What products can I put my art on?"</w:t>
      </w:r>
    </w:p>
    <w:p w:rsidR="00000000" w:rsidDel="00000000" w:rsidP="00000000" w:rsidRDefault="00000000" w:rsidRPr="00000000" w14:paraId="000007D8">
      <w:pPr>
        <w:rPr/>
      </w:pPr>
      <w:r w:rsidDel="00000000" w:rsidR="00000000" w:rsidRPr="00000000">
        <w:rPr>
          <w:rtl w:val="0"/>
        </w:rPr>
        <w:t xml:space="preserve">    - "Order a 3D-printed figurine."</w:t>
      </w:r>
    </w:p>
    <w:p w:rsidR="00000000" w:rsidDel="00000000" w:rsidP="00000000" w:rsidRDefault="00000000" w:rsidRPr="00000000" w14:paraId="000007D9">
      <w:pPr>
        <w:rPr/>
      </w:pPr>
      <w:r w:rsidDel="00000000" w:rsidR="00000000" w:rsidRPr="00000000">
        <w:rPr>
          <w:rtl w:val="0"/>
        </w:rPr>
        <w:t xml:space="preserve">    - "Print my photo on a hoodie."</w:t>
      </w:r>
    </w:p>
    <w:p w:rsidR="00000000" w:rsidDel="00000000" w:rsidP="00000000" w:rsidRDefault="00000000" w:rsidRPr="00000000" w14:paraId="000007DA">
      <w:pPr>
        <w:rPr/>
      </w:pPr>
      <w:r w:rsidDel="00000000" w:rsidR="00000000" w:rsidRPr="00000000">
        <w:rPr>
          <w:rtl w:val="0"/>
        </w:rPr>
        <w:t xml:space="preserve">    - "Customize my order with PoD."</w:t>
      </w:r>
    </w:p>
    <w:p w:rsidR="00000000" w:rsidDel="00000000" w:rsidP="00000000" w:rsidRDefault="00000000" w:rsidRPr="00000000" w14:paraId="000007DB">
      <w:pPr>
        <w:rPr/>
      </w:pPr>
      <w:r w:rsidDel="00000000" w:rsidR="00000000" w:rsidRPr="00000000">
        <w:rPr>
          <w:rtl w:val="0"/>
        </w:rPr>
        <w:t xml:space="preserve">    - "Do you offer print-on-demand?"</w:t>
      </w:r>
    </w:p>
    <w:p w:rsidR="00000000" w:rsidDel="00000000" w:rsidP="00000000" w:rsidRDefault="00000000" w:rsidRPr="00000000" w14:paraId="000007DC">
      <w:pPr>
        <w:rPr/>
      </w:pPr>
      <w:r w:rsidDel="00000000" w:rsidR="00000000" w:rsidRPr="00000000">
        <w:rPr>
          <w:rtl w:val="0"/>
        </w:rPr>
        <w:t xml:space="preserve">    - "How do I upload my design?"</w:t>
      </w:r>
    </w:p>
    <w:p w:rsidR="00000000" w:rsidDel="00000000" w:rsidP="00000000" w:rsidRDefault="00000000" w:rsidRPr="00000000" w14:paraId="000007DD">
      <w:pPr>
        <w:rPr/>
      </w:pPr>
      <w:r w:rsidDel="00000000" w:rsidR="00000000" w:rsidRPr="00000000">
        <w:rPr>
          <w:rtl w:val="0"/>
        </w:rPr>
        <w:t xml:space="preserve">    - "Show me 3D PoD products."</w:t>
      </w:r>
    </w:p>
    <w:p w:rsidR="00000000" w:rsidDel="00000000" w:rsidP="00000000" w:rsidRDefault="00000000" w:rsidRPr="00000000" w14:paraId="000007DE">
      <w:pPr>
        <w:rPr/>
      </w:pPr>
      <w:r w:rsidDel="00000000" w:rsidR="00000000" w:rsidRPr="00000000">
        <w:rPr>
          <w:rtl w:val="0"/>
        </w:rPr>
        <w:t xml:space="preserve">- intent: voice_control</w:t>
      </w:r>
    </w:p>
    <w:p w:rsidR="00000000" w:rsidDel="00000000" w:rsidP="00000000" w:rsidRDefault="00000000" w:rsidRPr="00000000" w14:paraId="000007DF">
      <w:pPr>
        <w:rPr/>
      </w:pPr>
      <w:r w:rsidDel="00000000" w:rsidR="00000000" w:rsidRPr="00000000">
        <w:rPr>
          <w:rtl w:val="0"/>
        </w:rPr>
        <w:t xml:space="preserve">  examples:</w:t>
      </w:r>
    </w:p>
    <w:p w:rsidR="00000000" w:rsidDel="00000000" w:rsidP="00000000" w:rsidRDefault="00000000" w:rsidRPr="00000000" w14:paraId="000007E0">
      <w:pPr>
        <w:rPr/>
      </w:pPr>
      <w:r w:rsidDel="00000000" w:rsidR="00000000" w:rsidRPr="00000000">
        <w:rPr>
          <w:rtl w:val="0"/>
        </w:rPr>
        <w:t xml:space="preserve">    - "Can I shop using my voice?"</w:t>
      </w:r>
    </w:p>
    <w:p w:rsidR="00000000" w:rsidDel="00000000" w:rsidP="00000000" w:rsidRDefault="00000000" w:rsidRPr="00000000" w14:paraId="000007E1">
      <w:pPr>
        <w:rPr/>
      </w:pPr>
      <w:r w:rsidDel="00000000" w:rsidR="00000000" w:rsidRPr="00000000">
        <w:rPr>
          <w:rtl w:val="0"/>
        </w:rPr>
        <w:t xml:space="preserve">    - "Activate voice assistant."</w:t>
      </w:r>
    </w:p>
    <w:p w:rsidR="00000000" w:rsidDel="00000000" w:rsidP="00000000" w:rsidRDefault="00000000" w:rsidRPr="00000000" w14:paraId="000007E2">
      <w:pPr>
        <w:rPr/>
      </w:pPr>
      <w:r w:rsidDel="00000000" w:rsidR="00000000" w:rsidRPr="00000000">
        <w:rPr>
          <w:rtl w:val="0"/>
        </w:rPr>
        <w:t xml:space="preserve">    - "Add this to my cart by voice."</w:t>
      </w:r>
    </w:p>
    <w:p w:rsidR="00000000" w:rsidDel="00000000" w:rsidP="00000000" w:rsidRDefault="00000000" w:rsidRPr="00000000" w14:paraId="000007E3">
      <w:pPr>
        <w:rPr/>
      </w:pPr>
      <w:r w:rsidDel="00000000" w:rsidR="00000000" w:rsidRPr="00000000">
        <w:rPr>
          <w:rtl w:val="0"/>
        </w:rPr>
        <w:t xml:space="preserve">    - "Search for products with voice."</w:t>
      </w:r>
    </w:p>
    <w:p w:rsidR="00000000" w:rsidDel="00000000" w:rsidP="00000000" w:rsidRDefault="00000000" w:rsidRPr="00000000" w14:paraId="000007E4">
      <w:pPr>
        <w:rPr/>
      </w:pPr>
      <w:r w:rsidDel="00000000" w:rsidR="00000000" w:rsidRPr="00000000">
        <w:rPr>
          <w:rtl w:val="0"/>
        </w:rPr>
        <w:t xml:space="preserve">    - "Speak to navigate the store."</w:t>
      </w:r>
    </w:p>
    <w:p w:rsidR="00000000" w:rsidDel="00000000" w:rsidP="00000000" w:rsidRDefault="00000000" w:rsidRPr="00000000" w14:paraId="000007E5">
      <w:pPr>
        <w:rPr/>
      </w:pPr>
      <w:r w:rsidDel="00000000" w:rsidR="00000000" w:rsidRPr="00000000">
        <w:rPr>
          <w:rtl w:val="0"/>
        </w:rPr>
        <w:t xml:space="preserve">    - "Can I reorder with a voice command?"</w:t>
      </w:r>
    </w:p>
    <w:p w:rsidR="00000000" w:rsidDel="00000000" w:rsidP="00000000" w:rsidRDefault="00000000" w:rsidRPr="00000000" w14:paraId="000007E6">
      <w:pPr>
        <w:rPr/>
      </w:pPr>
      <w:r w:rsidDel="00000000" w:rsidR="00000000" w:rsidRPr="00000000">
        <w:rPr>
          <w:rtl w:val="0"/>
        </w:rPr>
        <w:t xml:space="preserve">    - "Voice shopping demo please."</w:t>
      </w:r>
    </w:p>
    <w:p w:rsidR="00000000" w:rsidDel="00000000" w:rsidP="00000000" w:rsidRDefault="00000000" w:rsidRPr="00000000" w14:paraId="000007E7">
      <w:pPr>
        <w:rPr/>
      </w:pPr>
      <w:r w:rsidDel="00000000" w:rsidR="00000000" w:rsidRPr="00000000">
        <w:rPr>
          <w:rtl w:val="0"/>
        </w:rPr>
        <w:t xml:space="preserve">    - "How do I turn on voice control?"</w:t>
      </w:r>
    </w:p>
    <w:p w:rsidR="00000000" w:rsidDel="00000000" w:rsidP="00000000" w:rsidRDefault="00000000" w:rsidRPr="00000000" w14:paraId="000007E8">
      <w:pPr>
        <w:rPr/>
      </w:pPr>
      <w:r w:rsidDel="00000000" w:rsidR="00000000" w:rsidRPr="00000000">
        <w:rPr>
          <w:rtl w:val="0"/>
        </w:rPr>
        <w:t xml:space="preserve">    - "Use voice to check out."</w:t>
      </w:r>
    </w:p>
    <w:p w:rsidR="00000000" w:rsidDel="00000000" w:rsidP="00000000" w:rsidRDefault="00000000" w:rsidRPr="00000000" w14:paraId="000007E9">
      <w:pPr>
        <w:rPr/>
      </w:pPr>
      <w:r w:rsidDel="00000000" w:rsidR="00000000" w:rsidRPr="00000000">
        <w:rPr>
          <w:rtl w:val="0"/>
        </w:rPr>
        <w:t xml:space="preserve">    - "Set a reminder by voice."</w:t>
      </w:r>
    </w:p>
    <w:p w:rsidR="00000000" w:rsidDel="00000000" w:rsidP="00000000" w:rsidRDefault="00000000" w:rsidRPr="00000000" w14:paraId="000007EA">
      <w:pPr>
        <w:rPr/>
      </w:pPr>
      <w:r w:rsidDel="00000000" w:rsidR="00000000" w:rsidRPr="00000000">
        <w:rPr>
          <w:rtl w:val="0"/>
        </w:rPr>
        <w:t xml:space="preserve">- intent: ride_share</w:t>
      </w:r>
    </w:p>
    <w:p w:rsidR="00000000" w:rsidDel="00000000" w:rsidP="00000000" w:rsidRDefault="00000000" w:rsidRPr="00000000" w14:paraId="000007EB">
      <w:pPr>
        <w:rPr/>
      </w:pPr>
      <w:r w:rsidDel="00000000" w:rsidR="00000000" w:rsidRPr="00000000">
        <w:rPr>
          <w:rtl w:val="0"/>
        </w:rPr>
        <w:t xml:space="preserve">  examples:</w:t>
      </w:r>
    </w:p>
    <w:p w:rsidR="00000000" w:rsidDel="00000000" w:rsidP="00000000" w:rsidRDefault="00000000" w:rsidRPr="00000000" w14:paraId="000007EC">
      <w:pPr>
        <w:rPr/>
      </w:pPr>
      <w:r w:rsidDel="00000000" w:rsidR="00000000" w:rsidRPr="00000000">
        <w:rPr>
          <w:rtl w:val="0"/>
        </w:rPr>
        <w:t xml:space="preserve">    - "Book me a ride to the store."</w:t>
      </w:r>
    </w:p>
    <w:p w:rsidR="00000000" w:rsidDel="00000000" w:rsidP="00000000" w:rsidRDefault="00000000" w:rsidRPr="00000000" w14:paraId="000007ED">
      <w:pPr>
        <w:rPr/>
      </w:pPr>
      <w:r w:rsidDel="00000000" w:rsidR="00000000" w:rsidRPr="00000000">
        <w:rPr>
          <w:rtl w:val="0"/>
        </w:rPr>
        <w:t xml:space="preserve">    - "Is ride share available here?"</w:t>
      </w:r>
    </w:p>
    <w:p w:rsidR="00000000" w:rsidDel="00000000" w:rsidP="00000000" w:rsidRDefault="00000000" w:rsidRPr="00000000" w14:paraId="000007EE">
      <w:pPr>
        <w:rPr/>
      </w:pPr>
      <w:r w:rsidDel="00000000" w:rsidR="00000000" w:rsidRPr="00000000">
        <w:rPr>
          <w:rtl w:val="0"/>
        </w:rPr>
        <w:t xml:space="preserve">    - "Get me a car to this location."</w:t>
      </w:r>
    </w:p>
    <w:p w:rsidR="00000000" w:rsidDel="00000000" w:rsidP="00000000" w:rsidRDefault="00000000" w:rsidRPr="00000000" w14:paraId="000007EF">
      <w:pPr>
        <w:rPr/>
      </w:pPr>
      <w:r w:rsidDel="00000000" w:rsidR="00000000" w:rsidRPr="00000000">
        <w:rPr>
          <w:rtl w:val="0"/>
        </w:rPr>
        <w:t xml:space="preserve">    - "Can I hail a ride from the app?"</w:t>
      </w:r>
    </w:p>
    <w:p w:rsidR="00000000" w:rsidDel="00000000" w:rsidP="00000000" w:rsidRDefault="00000000" w:rsidRPr="00000000" w14:paraId="000007F0">
      <w:pPr>
        <w:rPr/>
      </w:pPr>
      <w:r w:rsidDel="00000000" w:rsidR="00000000" w:rsidRPr="00000000">
        <w:rPr>
          <w:rtl w:val="0"/>
        </w:rPr>
        <w:t xml:space="preserve">    - "Show ride options for my trip."</w:t>
      </w:r>
    </w:p>
    <w:p w:rsidR="00000000" w:rsidDel="00000000" w:rsidP="00000000" w:rsidRDefault="00000000" w:rsidRPr="00000000" w14:paraId="000007F1">
      <w:pPr>
        <w:rPr/>
      </w:pPr>
      <w:r w:rsidDel="00000000" w:rsidR="00000000" w:rsidRPr="00000000">
        <w:rPr>
          <w:rtl w:val="0"/>
        </w:rPr>
        <w:t xml:space="preserve">    - "How much is a ride to the nearest shop?"</w:t>
      </w:r>
    </w:p>
    <w:p w:rsidR="00000000" w:rsidDel="00000000" w:rsidP="00000000" w:rsidRDefault="00000000" w:rsidRPr="00000000" w14:paraId="000007F2">
      <w:pPr>
        <w:rPr/>
      </w:pPr>
      <w:r w:rsidDel="00000000" w:rsidR="00000000" w:rsidRPr="00000000">
        <w:rPr>
          <w:rtl w:val="0"/>
        </w:rPr>
        <w:t xml:space="preserve">    - "Request a ride now."</w:t>
      </w:r>
    </w:p>
    <w:p w:rsidR="00000000" w:rsidDel="00000000" w:rsidP="00000000" w:rsidRDefault="00000000" w:rsidRPr="00000000" w14:paraId="000007F3">
      <w:pPr>
        <w:rPr/>
      </w:pPr>
      <w:r w:rsidDel="00000000" w:rsidR="00000000" w:rsidRPr="00000000">
        <w:rPr>
          <w:rtl w:val="0"/>
        </w:rPr>
        <w:t xml:space="preserve">    - "Ride share ETA please."</w:t>
      </w:r>
    </w:p>
    <w:p w:rsidR="00000000" w:rsidDel="00000000" w:rsidP="00000000" w:rsidRDefault="00000000" w:rsidRPr="00000000" w14:paraId="000007F4">
      <w:pPr>
        <w:rPr/>
      </w:pPr>
      <w:r w:rsidDel="00000000" w:rsidR="00000000" w:rsidRPr="00000000">
        <w:rPr>
          <w:rtl w:val="0"/>
        </w:rPr>
        <w:t xml:space="preserve">    - "Schedule a pickup."</w:t>
      </w:r>
    </w:p>
    <w:p w:rsidR="00000000" w:rsidDel="00000000" w:rsidP="00000000" w:rsidRDefault="00000000" w:rsidRPr="00000000" w14:paraId="000007F5">
      <w:pPr>
        <w:rPr/>
      </w:pPr>
      <w:r w:rsidDel="00000000" w:rsidR="00000000" w:rsidRPr="00000000">
        <w:rPr>
          <w:rtl w:val="0"/>
        </w:rPr>
        <w:t xml:space="preserve">    - "Can I split fare with friends?"</w:t>
      </w:r>
    </w:p>
    <w:p w:rsidR="00000000" w:rsidDel="00000000" w:rsidP="00000000" w:rsidRDefault="00000000" w:rsidRPr="00000000" w14:paraId="000007F6">
      <w:pPr>
        <w:rPr/>
      </w:pPr>
      <w:r w:rsidDel="00000000" w:rsidR="00000000" w:rsidRPr="00000000">
        <w:rPr>
          <w:rtl w:val="0"/>
        </w:rPr>
        <w:t xml:space="preserve">- intent: pinpoint_delivery</w:t>
      </w:r>
    </w:p>
    <w:p w:rsidR="00000000" w:rsidDel="00000000" w:rsidP="00000000" w:rsidRDefault="00000000" w:rsidRPr="00000000" w14:paraId="000007F7">
      <w:pPr>
        <w:rPr/>
      </w:pPr>
      <w:r w:rsidDel="00000000" w:rsidR="00000000" w:rsidRPr="00000000">
        <w:rPr>
          <w:rtl w:val="0"/>
        </w:rPr>
        <w:t xml:space="preserve">  examples:</w:t>
      </w:r>
    </w:p>
    <w:p w:rsidR="00000000" w:rsidDel="00000000" w:rsidP="00000000" w:rsidRDefault="00000000" w:rsidRPr="00000000" w14:paraId="000007F8">
      <w:pPr>
        <w:rPr/>
      </w:pPr>
      <w:r w:rsidDel="00000000" w:rsidR="00000000" w:rsidRPr="00000000">
        <w:rPr>
          <w:rtl w:val="0"/>
        </w:rPr>
        <w:t xml:space="preserve">    - "Can you deliver to my exact location?"</w:t>
      </w:r>
    </w:p>
    <w:p w:rsidR="00000000" w:rsidDel="00000000" w:rsidP="00000000" w:rsidRDefault="00000000" w:rsidRPr="00000000" w14:paraId="000007F9">
      <w:pPr>
        <w:rPr/>
      </w:pPr>
      <w:r w:rsidDel="00000000" w:rsidR="00000000" w:rsidRPr="00000000">
        <w:rPr>
          <w:rtl w:val="0"/>
        </w:rPr>
        <w:t xml:space="preserve">    - "How do I set a drop pin for delivery?"</w:t>
      </w:r>
    </w:p>
    <w:p w:rsidR="00000000" w:rsidDel="00000000" w:rsidP="00000000" w:rsidRDefault="00000000" w:rsidRPr="00000000" w14:paraId="000007FA">
      <w:pPr>
        <w:rPr/>
      </w:pPr>
      <w:r w:rsidDel="00000000" w:rsidR="00000000" w:rsidRPr="00000000">
        <w:rPr>
          <w:rtl w:val="0"/>
        </w:rPr>
        <w:t xml:space="preserve">    - "Use GPS for my delivery address."</w:t>
      </w:r>
    </w:p>
    <w:p w:rsidR="00000000" w:rsidDel="00000000" w:rsidP="00000000" w:rsidRDefault="00000000" w:rsidRPr="00000000" w14:paraId="000007FB">
      <w:pPr>
        <w:rPr/>
      </w:pPr>
      <w:r w:rsidDel="00000000" w:rsidR="00000000" w:rsidRPr="00000000">
        <w:rPr>
          <w:rtl w:val="0"/>
        </w:rPr>
        <w:t xml:space="preserve">    - "Pinpoint my spot for delivery."</w:t>
      </w:r>
    </w:p>
    <w:p w:rsidR="00000000" w:rsidDel="00000000" w:rsidP="00000000" w:rsidRDefault="00000000" w:rsidRPr="00000000" w14:paraId="000007FC">
      <w:pPr>
        <w:rPr/>
      </w:pPr>
      <w:r w:rsidDel="00000000" w:rsidR="00000000" w:rsidRPr="00000000">
        <w:rPr>
          <w:rtl w:val="0"/>
        </w:rPr>
        <w:t xml:space="preserve">    - "Can the driver find me at the park?"</w:t>
      </w:r>
    </w:p>
    <w:p w:rsidR="00000000" w:rsidDel="00000000" w:rsidP="00000000" w:rsidRDefault="00000000" w:rsidRPr="00000000" w14:paraId="000007FD">
      <w:pPr>
        <w:rPr/>
      </w:pPr>
      <w:r w:rsidDel="00000000" w:rsidR="00000000" w:rsidRPr="00000000">
        <w:rPr>
          <w:rtl w:val="0"/>
        </w:rPr>
        <w:t xml:space="preserve">    - "What’s pinpoint delivery?"</w:t>
      </w:r>
    </w:p>
    <w:p w:rsidR="00000000" w:rsidDel="00000000" w:rsidP="00000000" w:rsidRDefault="00000000" w:rsidRPr="00000000" w14:paraId="000007FE">
      <w:pPr>
        <w:rPr/>
      </w:pPr>
      <w:r w:rsidDel="00000000" w:rsidR="00000000" w:rsidRPr="00000000">
        <w:rPr>
          <w:rtl w:val="0"/>
        </w:rPr>
        <w:t xml:space="preserve">    - "Send to my coordinates."</w:t>
      </w:r>
    </w:p>
    <w:p w:rsidR="00000000" w:rsidDel="00000000" w:rsidP="00000000" w:rsidRDefault="00000000" w:rsidRPr="00000000" w14:paraId="000007FF">
      <w:pPr>
        <w:rPr/>
      </w:pPr>
      <w:r w:rsidDel="00000000" w:rsidR="00000000" w:rsidRPr="00000000">
        <w:rPr>
          <w:rtl w:val="0"/>
        </w:rPr>
        <w:t xml:space="preserve">    - "Drop-off at my current location."</w:t>
      </w:r>
    </w:p>
    <w:p w:rsidR="00000000" w:rsidDel="00000000" w:rsidP="00000000" w:rsidRDefault="00000000" w:rsidRPr="00000000" w14:paraId="00000800">
      <w:pPr>
        <w:rPr/>
      </w:pPr>
      <w:r w:rsidDel="00000000" w:rsidR="00000000" w:rsidRPr="00000000">
        <w:rPr>
          <w:rtl w:val="0"/>
        </w:rPr>
        <w:t xml:space="preserve">    - "How accurate is pinpoint delivery?"</w:t>
      </w:r>
    </w:p>
    <w:p w:rsidR="00000000" w:rsidDel="00000000" w:rsidP="00000000" w:rsidRDefault="00000000" w:rsidRPr="00000000" w14:paraId="00000801">
      <w:pPr>
        <w:rPr/>
      </w:pPr>
      <w:r w:rsidDel="00000000" w:rsidR="00000000" w:rsidRPr="00000000">
        <w:rPr>
          <w:rtl w:val="0"/>
        </w:rPr>
        <w:t xml:space="preserve">    - "Can I update my pin after ordering?"</w:t>
      </w:r>
    </w:p>
    <w:p w:rsidR="00000000" w:rsidDel="00000000" w:rsidP="00000000" w:rsidRDefault="00000000" w:rsidRPr="00000000" w14:paraId="00000802">
      <w:pPr>
        <w:rPr/>
      </w:pPr>
      <w:r w:rsidDel="00000000" w:rsidR="00000000" w:rsidRPr="00000000">
        <w:rPr>
          <w:rtl w:val="0"/>
        </w:rPr>
        <w:t xml:space="preserve">```</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 **C. product_knowledge.json**</w:t>
      </w:r>
    </w:p>
    <w:p w:rsidR="00000000" w:rsidDel="00000000" w:rsidP="00000000" w:rsidRDefault="00000000" w:rsidRPr="00000000" w14:paraId="00000805">
      <w:pPr>
        <w:rPr/>
      </w:pPr>
      <w:r w:rsidDel="00000000" w:rsidR="00000000" w:rsidRPr="00000000">
        <w:rPr>
          <w:rtl w:val="0"/>
        </w:rPr>
        <w:t xml:space="preserve">```json name=ai/training_data/product_knowledge.json</w:t>
      </w:r>
    </w:p>
    <w:p w:rsidR="00000000" w:rsidDel="00000000" w:rsidP="00000000" w:rsidRDefault="00000000" w:rsidRPr="00000000" w14:paraId="00000806">
      <w:pPr>
        <w:rPr/>
      </w:pPr>
      <w:r w:rsidDel="00000000" w:rsidR="00000000" w:rsidRPr="00000000">
        <w:rPr>
          <w:rtl w:val="0"/>
        </w:rPr>
        <w:t xml:space="preserve">[</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tl w:val="0"/>
        </w:rPr>
        <w:t xml:space="preserve">    "name": "Gravity OG",</w:t>
      </w:r>
    </w:p>
    <w:p w:rsidR="00000000" w:rsidDel="00000000" w:rsidP="00000000" w:rsidRDefault="00000000" w:rsidRPr="00000000" w14:paraId="00000809">
      <w:pPr>
        <w:rPr/>
      </w:pPr>
      <w:r w:rsidDel="00000000" w:rsidR="00000000" w:rsidRPr="00000000">
        <w:rPr>
          <w:rtl w:val="0"/>
        </w:rPr>
        <w:t xml:space="preserve">    "type": "indica",</w:t>
      </w:r>
    </w:p>
    <w:p w:rsidR="00000000" w:rsidDel="00000000" w:rsidP="00000000" w:rsidRDefault="00000000" w:rsidRPr="00000000" w14:paraId="0000080A">
      <w:pPr>
        <w:rPr/>
      </w:pPr>
      <w:r w:rsidDel="00000000" w:rsidR="00000000" w:rsidRPr="00000000">
        <w:rPr>
          <w:rtl w:val="0"/>
        </w:rPr>
        <w:t xml:space="preserve">    "effects": ["relaxing", "sleep aid"],</w:t>
      </w:r>
    </w:p>
    <w:p w:rsidR="00000000" w:rsidDel="00000000" w:rsidP="00000000" w:rsidRDefault="00000000" w:rsidRPr="00000000" w14:paraId="0000080B">
      <w:pPr>
        <w:rPr/>
      </w:pPr>
      <w:r w:rsidDel="00000000" w:rsidR="00000000" w:rsidRPr="00000000">
        <w:rPr>
          <w:rtl w:val="0"/>
        </w:rPr>
        <w:t xml:space="preserve">    "ar_features": true,</w:t>
      </w:r>
    </w:p>
    <w:p w:rsidR="00000000" w:rsidDel="00000000" w:rsidP="00000000" w:rsidRDefault="00000000" w:rsidRPr="00000000" w14:paraId="0000080C">
      <w:pPr>
        <w:rPr/>
      </w:pPr>
      <w:r w:rsidDel="00000000" w:rsidR="00000000" w:rsidRPr="00000000">
        <w:rPr>
          <w:rtl w:val="0"/>
        </w:rPr>
        <w:t xml:space="preserve">    "availability": ["CA", "CO", "NV"]</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    "name": "Skywalker Haze",</w:t>
      </w:r>
    </w:p>
    <w:p w:rsidR="00000000" w:rsidDel="00000000" w:rsidP="00000000" w:rsidRDefault="00000000" w:rsidRPr="00000000" w14:paraId="00000810">
      <w:pPr>
        <w:rPr/>
      </w:pPr>
      <w:r w:rsidDel="00000000" w:rsidR="00000000" w:rsidRPr="00000000">
        <w:rPr>
          <w:rtl w:val="0"/>
        </w:rPr>
        <w:t xml:space="preserve">    "type": "sativa",</w:t>
      </w:r>
    </w:p>
    <w:p w:rsidR="00000000" w:rsidDel="00000000" w:rsidP="00000000" w:rsidRDefault="00000000" w:rsidRPr="00000000" w14:paraId="00000811">
      <w:pPr>
        <w:rPr/>
      </w:pPr>
      <w:r w:rsidDel="00000000" w:rsidR="00000000" w:rsidRPr="00000000">
        <w:rPr>
          <w:rtl w:val="0"/>
        </w:rPr>
        <w:t xml:space="preserve">    "effects": ["uplifting", "creative"],</w:t>
      </w:r>
    </w:p>
    <w:p w:rsidR="00000000" w:rsidDel="00000000" w:rsidP="00000000" w:rsidRDefault="00000000" w:rsidRPr="00000000" w14:paraId="00000812">
      <w:pPr>
        <w:rPr/>
      </w:pPr>
      <w:r w:rsidDel="00000000" w:rsidR="00000000" w:rsidRPr="00000000">
        <w:rPr>
          <w:rtl w:val="0"/>
        </w:rPr>
        <w:t xml:space="preserve">    "ar_features": false,</w:t>
      </w:r>
    </w:p>
    <w:p w:rsidR="00000000" w:rsidDel="00000000" w:rsidP="00000000" w:rsidRDefault="00000000" w:rsidRPr="00000000" w14:paraId="00000813">
      <w:pPr>
        <w:rPr/>
      </w:pPr>
      <w:r w:rsidDel="00000000" w:rsidR="00000000" w:rsidRPr="00000000">
        <w:rPr>
          <w:rtl w:val="0"/>
        </w:rPr>
        <w:t xml:space="preserve">    "availability": ["NY", "MI", "OR"]</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t xml:space="preserve">]</w:t>
      </w:r>
    </w:p>
    <w:p w:rsidR="00000000" w:rsidDel="00000000" w:rsidP="00000000" w:rsidRDefault="00000000" w:rsidRPr="00000000" w14:paraId="00000816">
      <w:pPr>
        <w:rPr/>
      </w:pPr>
      <w:r w:rsidDel="00000000" w:rsidR="00000000" w:rsidRPr="00000000">
        <w:rPr>
          <w:rtl w:val="0"/>
        </w:rPr>
        <w:t xml:space="preserv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 **D. persona_examples.json** (for persona-based LLM training)</w:t>
      </w:r>
    </w:p>
    <w:p w:rsidR="00000000" w:rsidDel="00000000" w:rsidP="00000000" w:rsidRDefault="00000000" w:rsidRPr="00000000" w14:paraId="00000819">
      <w:pPr>
        <w:rPr/>
      </w:pPr>
      <w:r w:rsidDel="00000000" w:rsidR="00000000" w:rsidRPr="00000000">
        <w:rPr>
          <w:rtl w:val="0"/>
        </w:rPr>
        <w:t xml:space="preserve">[</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t xml:space="preserve">    "persona": "Snoop Guru",</w:t>
      </w:r>
    </w:p>
    <w:p w:rsidR="00000000" w:rsidDel="00000000" w:rsidP="00000000" w:rsidRDefault="00000000" w:rsidRPr="00000000" w14:paraId="0000081C">
      <w:pPr>
        <w:rPr/>
      </w:pPr>
      <w:r w:rsidDel="00000000" w:rsidR="00000000" w:rsidRPr="00000000">
        <w:rPr>
          <w:rtl w:val="0"/>
        </w:rPr>
        <w:t xml:space="preserve">    "prompt": "Give me some wisdom about chillin'.",</w:t>
      </w:r>
    </w:p>
    <w:p w:rsidR="00000000" w:rsidDel="00000000" w:rsidP="00000000" w:rsidRDefault="00000000" w:rsidRPr="00000000" w14:paraId="0000081D">
      <w:pPr>
        <w:rPr/>
      </w:pPr>
      <w:r w:rsidDel="00000000" w:rsidR="00000000" w:rsidRPr="00000000">
        <w:rPr>
          <w:rtl w:val="0"/>
        </w:rPr>
        <w:t xml:space="preserve">    "response": "Stay cool, keep it real, and let that good vibe guide you, nephew."</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"persona": "Bruce Lee Guru",</w:t>
      </w:r>
    </w:p>
    <w:p w:rsidR="00000000" w:rsidDel="00000000" w:rsidP="00000000" w:rsidRDefault="00000000" w:rsidRPr="00000000" w14:paraId="00000821">
      <w:pPr>
        <w:rPr/>
      </w:pPr>
      <w:r w:rsidDel="00000000" w:rsidR="00000000" w:rsidRPr="00000000">
        <w:rPr>
          <w:rtl w:val="0"/>
        </w:rPr>
        <w:t xml:space="preserve">    "prompt": "How do I get better at martial arts?",</w:t>
      </w:r>
    </w:p>
    <w:p w:rsidR="00000000" w:rsidDel="00000000" w:rsidP="00000000" w:rsidRDefault="00000000" w:rsidRPr="00000000" w14:paraId="00000822">
      <w:pPr>
        <w:rPr/>
      </w:pPr>
      <w:r w:rsidDel="00000000" w:rsidR="00000000" w:rsidRPr="00000000">
        <w:rPr>
          <w:rtl w:val="0"/>
        </w:rPr>
        <w:t xml:space="preserve">    "response": "Absorb what is useful, discard what is not, add what is uniquely your own."</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"persona": "Willie Snoop Pac Lee Lennon (Tek420 Mix)",</w:t>
      </w:r>
    </w:p>
    <w:p w:rsidR="00000000" w:rsidDel="00000000" w:rsidP="00000000" w:rsidRDefault="00000000" w:rsidRPr="00000000" w14:paraId="00000826">
      <w:pPr>
        <w:rPr/>
      </w:pPr>
      <w:r w:rsidDel="00000000" w:rsidR="00000000" w:rsidRPr="00000000">
        <w:rPr>
          <w:rtl w:val="0"/>
        </w:rPr>
        <w:t xml:space="preserve">    "prompt": "How do I find my purpose?",</w:t>
      </w:r>
    </w:p>
    <w:p w:rsidR="00000000" w:rsidDel="00000000" w:rsidP="00000000" w:rsidRDefault="00000000" w:rsidRPr="00000000" w14:paraId="00000827">
      <w:pPr>
        <w:rPr/>
      </w:pPr>
      <w:r w:rsidDel="00000000" w:rsidR="00000000" w:rsidRPr="00000000">
        <w:rPr>
          <w:rtl w:val="0"/>
        </w:rPr>
        <w:t xml:space="preserve">    "response": "Let your soul sing, flow like water, keep your mind on your vision and your heart on your people. Blaze your own trail, drop wisdom, and never be afraid to dream higher, homie."</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t xml:space="preserve">    "persona": "Willie Snoop Pac Lee Lennon (Tek420 Mix)",</w:t>
      </w:r>
    </w:p>
    <w:p w:rsidR="00000000" w:rsidDel="00000000" w:rsidP="00000000" w:rsidRDefault="00000000" w:rsidRPr="00000000" w14:paraId="0000082B">
      <w:pPr>
        <w:rPr/>
      </w:pPr>
      <w:r w:rsidDel="00000000" w:rsidR="00000000" w:rsidRPr="00000000">
        <w:rPr>
          <w:rtl w:val="0"/>
        </w:rPr>
        <w:t xml:space="preserve">    "prompt": "How do I handle stress?",</w:t>
      </w:r>
    </w:p>
    <w:p w:rsidR="00000000" w:rsidDel="00000000" w:rsidP="00000000" w:rsidRDefault="00000000" w:rsidRPr="00000000" w14:paraId="0000082C">
      <w:pPr>
        <w:rPr/>
      </w:pPr>
      <w:r w:rsidDel="00000000" w:rsidR="00000000" w:rsidRPr="00000000">
        <w:rPr>
          <w:rtl w:val="0"/>
        </w:rPr>
        <w:t xml:space="preserve">    "response": "Roll with the rhythm, breathe deep, and let the world’s noise fade out. Meditate, vibe with some good music, and remember—peace begins within, my friend."</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"persona": "Willie Snoop Pac Lee Lennon (Tek420 Mix)",</w:t>
      </w:r>
    </w:p>
    <w:p w:rsidR="00000000" w:rsidDel="00000000" w:rsidP="00000000" w:rsidRDefault="00000000" w:rsidRPr="00000000" w14:paraId="00000830">
      <w:pPr>
        <w:rPr/>
      </w:pPr>
      <w:r w:rsidDel="00000000" w:rsidR="00000000" w:rsidRPr="00000000">
        <w:rPr>
          <w:rtl w:val="0"/>
        </w:rPr>
        <w:t xml:space="preserve">    "prompt": "What's the secret to success?",</w:t>
      </w:r>
    </w:p>
    <w:p w:rsidR="00000000" w:rsidDel="00000000" w:rsidP="00000000" w:rsidRDefault="00000000" w:rsidRPr="00000000" w14:paraId="00000831">
      <w:pPr>
        <w:rPr/>
      </w:pPr>
      <w:r w:rsidDel="00000000" w:rsidR="00000000" w:rsidRPr="00000000">
        <w:rPr>
          <w:rtl w:val="0"/>
        </w:rPr>
        <w:t xml:space="preserve">    "response": "Stay true to your roots, hustle with heart, and don’t let fear block your shine. Respect the grind but keep your chill, ‘cause greatness grows where love and swag meet."</w:t>
      </w:r>
    </w:p>
    <w:p w:rsidR="00000000" w:rsidDel="00000000" w:rsidP="00000000" w:rsidRDefault="00000000" w:rsidRPr="00000000" w14:paraId="00000832">
      <w:pPr>
        <w:rPr/>
      </w:pPr>
      <w:r w:rsidDel="00000000" w:rsidR="00000000" w:rsidRPr="00000000">
        <w:rPr>
          <w:rtl w:val="0"/>
        </w:rPr>
        <w:t xml:space="preserve">  },</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"persona": "Willie Snoop Pac Lee Lennon (Tek420 Mix)",</w:t>
      </w:r>
    </w:p>
    <w:p w:rsidR="00000000" w:rsidDel="00000000" w:rsidP="00000000" w:rsidRDefault="00000000" w:rsidRPr="00000000" w14:paraId="00000835">
      <w:pPr>
        <w:rPr/>
      </w:pPr>
      <w:r w:rsidDel="00000000" w:rsidR="00000000" w:rsidRPr="00000000">
        <w:rPr>
          <w:rtl w:val="0"/>
        </w:rPr>
        <w:t xml:space="preserve">    "prompt": "How do I deal with haters?",</w:t>
      </w:r>
    </w:p>
    <w:p w:rsidR="00000000" w:rsidDel="00000000" w:rsidP="00000000" w:rsidRDefault="00000000" w:rsidRPr="00000000" w14:paraId="00000836">
      <w:pPr>
        <w:rPr/>
      </w:pPr>
      <w:r w:rsidDel="00000000" w:rsidR="00000000" w:rsidRPr="00000000">
        <w:rPr>
          <w:rtl w:val="0"/>
        </w:rPr>
        <w:t xml:space="preserve">    "response": "Let the haters talk while you walk your own groove. Keep it smooth, stay kind, and use that energy to fuel your next move. Legends don’t trip on small talk."</w:t>
      </w:r>
    </w:p>
    <w:p w:rsidR="00000000" w:rsidDel="00000000" w:rsidP="00000000" w:rsidRDefault="00000000" w:rsidRPr="00000000" w14:paraId="00000837">
      <w:pPr>
        <w:rPr/>
      </w:pPr>
      <w:r w:rsidDel="00000000" w:rsidR="00000000" w:rsidRPr="00000000">
        <w:rPr>
          <w:rtl w:val="0"/>
        </w:rPr>
        <w:t xml:space="preserve">  },</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"persona": "Willie Snoop Pac Lee Lennon (Tek420 Mix)",</w:t>
      </w:r>
    </w:p>
    <w:p w:rsidR="00000000" w:rsidDel="00000000" w:rsidP="00000000" w:rsidRDefault="00000000" w:rsidRPr="00000000" w14:paraId="0000083A">
      <w:pPr>
        <w:rPr/>
      </w:pPr>
      <w:r w:rsidDel="00000000" w:rsidR="00000000" w:rsidRPr="00000000">
        <w:rPr>
          <w:rtl w:val="0"/>
        </w:rPr>
        <w:t xml:space="preserve">    "prompt": "How should I approach creativity?",</w:t>
      </w:r>
    </w:p>
    <w:p w:rsidR="00000000" w:rsidDel="00000000" w:rsidP="00000000" w:rsidRDefault="00000000" w:rsidRPr="00000000" w14:paraId="0000083B">
      <w:pPr>
        <w:rPr/>
      </w:pPr>
      <w:r w:rsidDel="00000000" w:rsidR="00000000" w:rsidRPr="00000000">
        <w:rPr>
          <w:rtl w:val="0"/>
        </w:rPr>
        <w:t xml:space="preserve">    "response": "Mix up your life like a fresh beat—experiment, collaborate, and don’t be afraid to get weird. Inspiration hits when you’re living free and thinking deep."</w:t>
      </w:r>
    </w:p>
    <w:p w:rsidR="00000000" w:rsidDel="00000000" w:rsidP="00000000" w:rsidRDefault="00000000" w:rsidRPr="00000000" w14:paraId="0000083C">
      <w:pPr>
        <w:rPr/>
      </w:pPr>
      <w:r w:rsidDel="00000000" w:rsidR="00000000" w:rsidRPr="00000000">
        <w:rPr>
          <w:rtl w:val="0"/>
        </w:rPr>
        <w:t xml:space="preserve">  },</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"persona": "Willie Snoop Pac Lee Lennon (Tek420 Mix)",</w:t>
      </w:r>
    </w:p>
    <w:p w:rsidR="00000000" w:rsidDel="00000000" w:rsidP="00000000" w:rsidRDefault="00000000" w:rsidRPr="00000000" w14:paraId="0000083F">
      <w:pPr>
        <w:rPr/>
      </w:pPr>
      <w:r w:rsidDel="00000000" w:rsidR="00000000" w:rsidRPr="00000000">
        <w:rPr>
          <w:rtl w:val="0"/>
        </w:rPr>
        <w:t xml:space="preserve">    "prompt": "What’s the best advice for college life?",</w:t>
      </w:r>
    </w:p>
    <w:p w:rsidR="00000000" w:rsidDel="00000000" w:rsidP="00000000" w:rsidRDefault="00000000" w:rsidRPr="00000000" w14:paraId="00000840">
      <w:pPr>
        <w:rPr/>
      </w:pPr>
      <w:r w:rsidDel="00000000" w:rsidR="00000000" w:rsidRPr="00000000">
        <w:rPr>
          <w:rtl w:val="0"/>
        </w:rPr>
        <w:t xml:space="preserve">    "response": "Keep your grades up and your vibes higher. Make friends from every walk, question everything, and don’t forget to savor the late-night pizza. Stay real, stay curious, and make memories to last."</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"persona": "Willie Snoop Pac Lee Lennon (Tek420 Mix)",</w:t>
      </w:r>
    </w:p>
    <w:p w:rsidR="00000000" w:rsidDel="00000000" w:rsidP="00000000" w:rsidRDefault="00000000" w:rsidRPr="00000000" w14:paraId="00000844">
      <w:pPr>
        <w:rPr/>
      </w:pPr>
      <w:r w:rsidDel="00000000" w:rsidR="00000000" w:rsidRPr="00000000">
        <w:rPr>
          <w:rtl w:val="0"/>
        </w:rPr>
        <w:t xml:space="preserve">    "prompt": "How do I stay motivated?",</w:t>
      </w:r>
    </w:p>
    <w:p w:rsidR="00000000" w:rsidDel="00000000" w:rsidP="00000000" w:rsidRDefault="00000000" w:rsidRPr="00000000" w14:paraId="00000845">
      <w:pPr>
        <w:rPr/>
      </w:pPr>
      <w:r w:rsidDel="00000000" w:rsidR="00000000" w:rsidRPr="00000000">
        <w:rPr>
          <w:rtl w:val="0"/>
        </w:rPr>
        <w:t xml:space="preserve">    "response": "Picture the dream, play your favorite jam, and let your past struggles be the beat that drives you forward. When it gets tough, remember: every legend started as a student."</w:t>
      </w:r>
    </w:p>
    <w:p w:rsidR="00000000" w:rsidDel="00000000" w:rsidP="00000000" w:rsidRDefault="00000000" w:rsidRPr="00000000" w14:paraId="00000846">
      <w:pPr>
        <w:rPr/>
      </w:pPr>
      <w:r w:rsidDel="00000000" w:rsidR="00000000" w:rsidRPr="00000000">
        <w:rPr>
          <w:rtl w:val="0"/>
        </w:rPr>
        <w:t xml:space="preserve">  },</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"persona": "Willie Snoop Pac Lee Lennon (Tek420 Mix)",</w:t>
      </w:r>
    </w:p>
    <w:p w:rsidR="00000000" w:rsidDel="00000000" w:rsidP="00000000" w:rsidRDefault="00000000" w:rsidRPr="00000000" w14:paraId="00000849">
      <w:pPr>
        <w:rPr/>
      </w:pPr>
      <w:r w:rsidDel="00000000" w:rsidR="00000000" w:rsidRPr="00000000">
        <w:rPr>
          <w:rtl w:val="0"/>
        </w:rPr>
        <w:t xml:space="preserve">    "prompt": "How do I spread positivity?",</w:t>
      </w:r>
    </w:p>
    <w:p w:rsidR="00000000" w:rsidDel="00000000" w:rsidP="00000000" w:rsidRDefault="00000000" w:rsidRPr="00000000" w14:paraId="0000084A">
      <w:pPr>
        <w:rPr/>
      </w:pPr>
      <w:r w:rsidDel="00000000" w:rsidR="00000000" w:rsidRPr="00000000">
        <w:rPr>
          <w:rtl w:val="0"/>
        </w:rPr>
        <w:t xml:space="preserve">    "response": "Smile at strangers, drop a compliment, and share your light. The world needs more love, so be the bridge between peace, wisdom, and a little bit of swagger."</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w:t>
      </w:r>
    </w:p>
    <w:p w:rsidR="00000000" w:rsidDel="00000000" w:rsidP="00000000" w:rsidRDefault="00000000" w:rsidRPr="00000000" w14:paraId="0000084D">
      <w:pPr>
        <w:rPr/>
      </w:pP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**E. responses.csv** (for supervised learning/QA pairs)</w:t>
      </w:r>
    </w:p>
    <w:p w:rsidR="00000000" w:rsidDel="00000000" w:rsidP="00000000" w:rsidRDefault="00000000" w:rsidRPr="00000000" w14:paraId="00000850">
      <w:pPr>
        <w:rPr/>
      </w:pPr>
      <w:r w:rsidDel="00000000" w:rsidR="00000000" w:rsidRPr="00000000">
        <w:rPr>
          <w:rtl w:val="0"/>
        </w:rPr>
        <w:t xml:space="preserve">```csv name=ai/training_data/responses.csv</w:t>
      </w:r>
    </w:p>
    <w:p w:rsidR="00000000" w:rsidDel="00000000" w:rsidP="00000000" w:rsidRDefault="00000000" w:rsidRPr="00000000" w14:paraId="00000851">
      <w:pPr>
        <w:rPr/>
      </w:pPr>
      <w:r w:rsidDel="00000000" w:rsidR="00000000" w:rsidRPr="00000000">
        <w:rPr>
          <w:rtl w:val="0"/>
        </w:rPr>
        <w:t xml:space="preserve">prompt,response</w:t>
      </w:r>
    </w:p>
    <w:p w:rsidR="00000000" w:rsidDel="00000000" w:rsidP="00000000" w:rsidRDefault="00000000" w:rsidRPr="00000000" w14:paraId="00000852">
      <w:pPr>
        <w:rPr/>
      </w:pPr>
      <w:r w:rsidDel="00000000" w:rsidR="00000000" w:rsidRPr="00000000">
        <w:rPr>
          <w:rtl w:val="0"/>
        </w:rPr>
        <w:t xml:space="preserve">"What are terpenes?","Terpenes are aromatic compounds found in cannabis and many other plants, contributing to aroma, flavor, and effect profile."</w:t>
      </w:r>
    </w:p>
    <w:p w:rsidR="00000000" w:rsidDel="00000000" w:rsidP="00000000" w:rsidRDefault="00000000" w:rsidRPr="00000000" w14:paraId="00000853">
      <w:pPr>
        <w:rPr/>
      </w:pPr>
      <w:r w:rsidDel="00000000" w:rsidR="00000000" w:rsidRPr="00000000">
        <w:rPr>
          <w:rtl w:val="0"/>
        </w:rPr>
        <w:t xml:space="preserve">"How do I join a live event?","Go to the Events island in the nebula, select your event, and tap 'Join'."</w:t>
      </w:r>
    </w:p>
    <w:p w:rsidR="00000000" w:rsidDel="00000000" w:rsidP="00000000" w:rsidRDefault="00000000" w:rsidRPr="00000000" w14:paraId="00000854">
      <w:pPr>
        <w:rPr/>
      </w:pPr>
      <w:r w:rsidDel="00000000" w:rsidR="00000000" w:rsidRPr="00000000">
        <w:rPr>
          <w:rtl w:val="0"/>
        </w:rPr>
        <w:t xml:space="preserv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 3. **Sample Training Script (Python, for OpenAI API)**</w:t>
      </w:r>
    </w:p>
    <w:p w:rsidR="00000000" w:rsidDel="00000000" w:rsidP="00000000" w:rsidRDefault="00000000" w:rsidRPr="00000000" w14:paraId="00000859">
      <w:pPr>
        <w:rPr/>
      </w:pPr>
      <w:r w:rsidDel="00000000" w:rsidR="00000000" w:rsidRPr="00000000">
        <w:rPr>
          <w:rtl w:val="0"/>
        </w:rPr>
        <w:t xml:space="preserve">```python name=ai/train_llm.py</w:t>
      </w:r>
    </w:p>
    <w:p w:rsidR="00000000" w:rsidDel="00000000" w:rsidP="00000000" w:rsidRDefault="00000000" w:rsidRPr="00000000" w14:paraId="0000085A">
      <w:pPr>
        <w:rPr/>
      </w:pPr>
      <w:r w:rsidDel="00000000" w:rsidR="00000000" w:rsidRPr="00000000">
        <w:rPr>
          <w:rtl w:val="0"/>
        </w:rPr>
        <w:t xml:space="preserve">import openai</w:t>
      </w:r>
    </w:p>
    <w:p w:rsidR="00000000" w:rsidDel="00000000" w:rsidP="00000000" w:rsidRDefault="00000000" w:rsidRPr="00000000" w14:paraId="0000085B">
      <w:pPr>
        <w:rPr/>
      </w:pPr>
      <w:r w:rsidDel="00000000" w:rsidR="00000000" w:rsidRPr="00000000">
        <w:rPr>
          <w:rtl w:val="0"/>
        </w:rPr>
        <w:t xml:space="preserve">import json</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openai.api_key = os.getenv("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")</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with open('ai/training_data/prompts.jsonl', 'r') as f:</w:t>
      </w:r>
    </w:p>
    <w:p w:rsidR="00000000" w:rsidDel="00000000" w:rsidP="00000000" w:rsidRDefault="00000000" w:rsidRPr="00000000" w14:paraId="00000860">
      <w:pPr>
        <w:rPr/>
      </w:pPr>
      <w:r w:rsidDel="00000000" w:rsidR="00000000" w:rsidRPr="00000000">
        <w:rPr>
          <w:rtl w:val="0"/>
        </w:rPr>
        <w:t xml:space="preserve">    lines = [json.loads(line) for line in f]</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examples = [{"messages": [{"role": "user", "content": x["prompt"]}, {"role": "assistant", "content": x["response"]}]} for x in lines]</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response = openai.FineTuningJob.create(</w:t>
      </w:r>
    </w:p>
    <w:p w:rsidR="00000000" w:rsidDel="00000000" w:rsidP="00000000" w:rsidRDefault="00000000" w:rsidRPr="00000000" w14:paraId="00000865">
      <w:pPr>
        <w:rPr/>
      </w:pPr>
      <w:r w:rsidDel="00000000" w:rsidR="00000000" w:rsidRPr="00000000">
        <w:rPr>
          <w:rtl w:val="0"/>
        </w:rPr>
        <w:t xml:space="preserve">    training_file="file-abc123", # Upload your file via OpenAI CLI first!</w:t>
      </w:r>
    </w:p>
    <w:p w:rsidR="00000000" w:rsidDel="00000000" w:rsidP="00000000" w:rsidRDefault="00000000" w:rsidRPr="00000000" w14:paraId="00000866">
      <w:pPr>
        <w:rPr/>
      </w:pPr>
      <w:r w:rsidDel="00000000" w:rsidR="00000000" w:rsidRPr="00000000">
        <w:rPr>
          <w:rtl w:val="0"/>
        </w:rPr>
        <w:t xml:space="preserve">    model="gpt-3.5-turbo",</w:t>
      </w:r>
    </w:p>
    <w:p w:rsidR="00000000" w:rsidDel="00000000" w:rsidP="00000000" w:rsidRDefault="00000000" w:rsidRPr="00000000" w14:paraId="00000867">
      <w:pPr>
        <w:rPr/>
      </w:pPr>
      <w:r w:rsidDel="00000000" w:rsidR="00000000" w:rsidRPr="00000000">
        <w:rPr>
          <w:rtl w:val="0"/>
        </w:rPr>
        <w:t xml:space="preserve">    suffix="ganjaguru-v1"</w:t>
      </w:r>
    </w:p>
    <w:p w:rsidR="00000000" w:rsidDel="00000000" w:rsidP="00000000" w:rsidRDefault="00000000" w:rsidRPr="00000000" w14:paraId="00000868">
      <w:pPr>
        <w:rPr/>
      </w:pPr>
      <w:r w:rsidDel="00000000" w:rsidR="00000000" w:rsidRPr="00000000">
        <w:rPr>
          <w:rtl w:val="0"/>
        </w:rPr>
        <w:t xml:space="preserve">)</w:t>
      </w:r>
    </w:p>
    <w:p w:rsidR="00000000" w:rsidDel="00000000" w:rsidP="00000000" w:rsidRDefault="00000000" w:rsidRPr="00000000" w14:paraId="00000869">
      <w:pPr>
        <w:rPr/>
      </w:pPr>
      <w:r w:rsidDel="00000000" w:rsidR="00000000" w:rsidRPr="00000000">
        <w:rPr>
          <w:rtl w:val="0"/>
        </w:rPr>
        <w:t xml:space="preserve">print(response)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```jsonl name=ai/training_data/dialogues.jsonl</w:t>
      </w:r>
    </w:p>
    <w:p w:rsidR="00000000" w:rsidDel="00000000" w:rsidP="00000000" w:rsidRDefault="00000000" w:rsidRPr="00000000" w14:paraId="0000086E">
      <w:pPr>
        <w:rPr/>
      </w:pPr>
      <w:r w:rsidDel="00000000" w:rsidR="00000000" w:rsidRPr="00000000">
        <w:rPr>
          <w:rtl w:val="0"/>
        </w:rPr>
        <w:t xml:space="preserve">{"messages": [{"role": "user", "content": "What's the best strain for anxiety?"}, {"role": "assistant", "content": "Many users find CBD-rich strains like ACDC or Harlequin helpful. Would you like a product recommendation?"}, {"role": "user", "content": "Yes, please."}, {"role": "assistant", "content": "Here are some top picks in your region..."}]}</w:t>
      </w:r>
    </w:p>
    <w:p w:rsidR="00000000" w:rsidDel="00000000" w:rsidP="00000000" w:rsidRDefault="00000000" w:rsidRPr="00000000" w14:paraId="0000086F">
      <w:pPr>
        <w:rPr/>
      </w:pPr>
      <w:r w:rsidDel="00000000" w:rsidR="00000000" w:rsidRPr="00000000">
        <w:rPr>
          <w:rtl w:val="0"/>
        </w:rPr>
        <w:t xml:space="preserve">{"messages": [{"role": "user", "content": "Show me edibles that are vegan."}, {"role": "assistant", "content": "Sure! We have ChillChews and Green Leaf Gummies. Would you like to see more details or add one to your cart?"}, {"role": "user", "content": "Add ChillChews to my cart."}, {"role": "assistant", "content": "Done! Would you like to checkout or continue shopping?"}]}</w:t>
      </w:r>
    </w:p>
    <w:p w:rsidR="00000000" w:rsidDel="00000000" w:rsidP="00000000" w:rsidRDefault="00000000" w:rsidRPr="00000000" w14:paraId="00000870">
      <w:pPr>
        <w:rPr/>
      </w:pPr>
      <w:r w:rsidDel="00000000" w:rsidR="00000000" w:rsidRPr="00000000">
        <w:rPr>
          <w:rtl w:val="0"/>
        </w:rPr>
        <w:t xml:space="preserve">{"messages": [{"role": "user", "content": "When does the VR event start?"}, {"role": "assistant", "content": "The next VR event starts at 7 PM. Would you like a reminder or to RSVP?"}, {"role": "user", "content": "RSVP me for the event."}, {"role": "assistant", "content": "You are now on the RSVP list! You'll get a reminder 30 minutes before."}]}</w:t>
      </w:r>
    </w:p>
    <w:p w:rsidR="00000000" w:rsidDel="00000000" w:rsidP="00000000" w:rsidRDefault="00000000" w:rsidRPr="00000000" w14:paraId="00000871">
      <w:pPr>
        <w:rPr/>
      </w:pPr>
      <w:r w:rsidDel="00000000" w:rsidR="00000000" w:rsidRPr="00000000">
        <w:rPr>
          <w:rtl w:val="0"/>
        </w:rPr>
        <w:t xml:space="preserve">{"messages": [{"role": "user", "content": "How do I reset my password?"}, {"role": "assistant", "content": "You can reset your password from the Account Settings. Would you like a reset link sent to your email?"}, {"role": "user", "content": "Yes, please."}, {"role": "assistant", "content": "A reset link has been sent to your email!"}]}</w:t>
      </w:r>
    </w:p>
    <w:p w:rsidR="00000000" w:rsidDel="00000000" w:rsidP="00000000" w:rsidRDefault="00000000" w:rsidRPr="00000000" w14:paraId="00000872">
      <w:pPr>
        <w:rPr/>
      </w:pPr>
      <w:r w:rsidDel="00000000" w:rsidR="00000000" w:rsidRPr="00000000">
        <w:rPr>
          <w:rtl w:val="0"/>
        </w:rPr>
        <w:t xml:space="preserve">{"messages": [{"role": "user", "content": "Can I try this product in AR?"}, {"role": "assistant", "content": "Absolutely! Tap the AR preview button on the product page or say 'Preview in AR'."}, {"role": "user", "content": "Preview in AR."}, {"role": "assistant", "content": "Launching AR preview now. Do you see the product overlay in your space?"}]}</w:t>
      </w:r>
    </w:p>
    <w:p w:rsidR="00000000" w:rsidDel="00000000" w:rsidP="00000000" w:rsidRDefault="00000000" w:rsidRPr="00000000" w14:paraId="00000873">
      <w:pPr>
        <w:rPr/>
      </w:pPr>
      <w:r w:rsidDel="00000000" w:rsidR="00000000" w:rsidRPr="00000000">
        <w:rPr>
          <w:rtl w:val="0"/>
        </w:rPr>
        <w:t xml:space="preserve">{"messages": [{"role": "user", "content": "Order a ride to the dispensary."}, {"role": "assistant", "content": "Sure! The nearest driver can pick you up in 5 minutes. Would you like to confirm the ride?"}, {"role": "user", "content": "Yes, confirm."}, {"role": "assistant", "content": "Your ride is confirmed. You can track your driver in real-time."}]}</w:t>
      </w:r>
    </w:p>
    <w:p w:rsidR="00000000" w:rsidDel="00000000" w:rsidP="00000000" w:rsidRDefault="00000000" w:rsidRPr="00000000" w14:paraId="00000874">
      <w:pPr>
        <w:rPr/>
      </w:pPr>
      <w:r w:rsidDel="00000000" w:rsidR="00000000" w:rsidRPr="00000000">
        <w:rPr>
          <w:rtl w:val="0"/>
        </w:rPr>
        <w:t xml:space="preserve">{"messages": [{"role": "user", "content": "What are your store hours?"}, {"role": "assistant", "content": "We are open from 10am to 8pm, Monday through Saturday. Anything else I can help with?"}]}</w:t>
      </w:r>
    </w:p>
    <w:p w:rsidR="00000000" w:rsidDel="00000000" w:rsidP="00000000" w:rsidRDefault="00000000" w:rsidRPr="00000000" w14:paraId="00000875">
      <w:pPr>
        <w:rPr/>
      </w:pPr>
      <w:r w:rsidDel="00000000" w:rsidR="00000000" w:rsidRPr="00000000">
        <w:rPr>
          <w:rtl w:val="0"/>
        </w:rPr>
        <w:t xml:space="preserve">{"messages": [{"role": "user", "content": "Show me my loyalty points."}, {"role": "assistant", "content": "You have 420 points! Redeem them for discounts or special gifts. Would you like to see available rewards?"}]}</w:t>
      </w:r>
    </w:p>
    <w:p w:rsidR="00000000" w:rsidDel="00000000" w:rsidP="00000000" w:rsidRDefault="00000000" w:rsidRPr="00000000" w14:paraId="00000876">
      <w:pPr>
        <w:rPr/>
      </w:pPr>
      <w:r w:rsidDel="00000000" w:rsidR="00000000" w:rsidRPr="00000000">
        <w:rPr>
          <w:rtl w:val="0"/>
        </w:rPr>
        <w:t xml:space="preserve">{"messages": [{"role": "user", "content": "Recommend a strain for creativity."}, {"role": "assistant", "content": "Sativa strains like Sour Diesel or Jack Herer are popular for creativity. Would you like to order or learn more about them?"}]}</w:t>
      </w:r>
    </w:p>
    <w:p w:rsidR="00000000" w:rsidDel="00000000" w:rsidP="00000000" w:rsidRDefault="00000000" w:rsidRPr="00000000" w14:paraId="00000877">
      <w:pPr>
        <w:rPr/>
      </w:pPr>
      <w:r w:rsidDel="00000000" w:rsidR="00000000" w:rsidRPr="00000000">
        <w:rPr>
          <w:rtl w:val="0"/>
        </w:rPr>
        <w:t xml:space="preserve">{"messages": [{"role": "user", "content": "Do you offer curbside pickup?"}, {"role": "assistant", "content": "Yes, just select curbside pickup at checkout and follow the instructions in your confirmation email."}]}</w:t>
      </w:r>
    </w:p>
    <w:p w:rsidR="00000000" w:rsidDel="00000000" w:rsidP="00000000" w:rsidRDefault="00000000" w:rsidRPr="00000000" w14:paraId="00000878">
      <w:pPr>
        <w:rPr/>
      </w:pPr>
      <w:r w:rsidDel="00000000" w:rsidR="00000000" w:rsidRPr="00000000">
        <w:rPr>
          <w:rtl w:val="0"/>
        </w:rPr>
        <w:t xml:space="preserve">```</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```jsonl name=ai/training_data/voice_intents.jsonl</w:t>
      </w:r>
    </w:p>
    <w:p w:rsidR="00000000" w:rsidDel="00000000" w:rsidP="00000000" w:rsidRDefault="00000000" w:rsidRPr="00000000" w14:paraId="0000087D">
      <w:pPr>
        <w:rPr/>
      </w:pPr>
      <w:r w:rsidDel="00000000" w:rsidR="00000000" w:rsidRPr="00000000">
        <w:rPr>
          <w:rtl w:val="0"/>
        </w:rPr>
        <w:t xml:space="preserve">{"audio_file": "audio/wakeword_1.wav", "transcript": "Hey GanjaGuru", "intent": "wakeword"}</w:t>
      </w:r>
    </w:p>
    <w:p w:rsidR="00000000" w:rsidDel="00000000" w:rsidP="00000000" w:rsidRDefault="00000000" w:rsidRPr="00000000" w14:paraId="0000087E">
      <w:pPr>
        <w:rPr/>
      </w:pPr>
      <w:r w:rsidDel="00000000" w:rsidR="00000000" w:rsidRPr="00000000">
        <w:rPr>
          <w:rtl w:val="0"/>
        </w:rPr>
        <w:t xml:space="preserve">{"audio_file": "audio/order_status.wav", "transcript": "Track my last order", "intent": "order_status"}</w:t>
      </w:r>
    </w:p>
    <w:p w:rsidR="00000000" w:rsidDel="00000000" w:rsidP="00000000" w:rsidRDefault="00000000" w:rsidRPr="00000000" w14:paraId="0000087F">
      <w:pPr>
        <w:rPr/>
      </w:pPr>
      <w:r w:rsidDel="00000000" w:rsidR="00000000" w:rsidRPr="00000000">
        <w:rPr>
          <w:rtl w:val="0"/>
        </w:rPr>
        <w:t xml:space="preserve">{"audio_file": "audio/add_to_cart.wav", "transcript": "Add ChillChews to my cart", "intent": "add_to_cart"}</w:t>
      </w:r>
    </w:p>
    <w:p w:rsidR="00000000" w:rsidDel="00000000" w:rsidP="00000000" w:rsidRDefault="00000000" w:rsidRPr="00000000" w14:paraId="00000880">
      <w:pPr>
        <w:rPr/>
      </w:pPr>
      <w:r w:rsidDel="00000000" w:rsidR="00000000" w:rsidRPr="00000000">
        <w:rPr>
          <w:rtl w:val="0"/>
        </w:rPr>
        <w:t xml:space="preserve">{"audio_file": "audio/checkout.wav", "transcript": "Checkout now", "intent": "checkout"}</w:t>
      </w:r>
    </w:p>
    <w:p w:rsidR="00000000" w:rsidDel="00000000" w:rsidP="00000000" w:rsidRDefault="00000000" w:rsidRPr="00000000" w14:paraId="00000881">
      <w:pPr>
        <w:rPr/>
      </w:pPr>
      <w:r w:rsidDel="00000000" w:rsidR="00000000" w:rsidRPr="00000000">
        <w:rPr>
          <w:rtl w:val="0"/>
        </w:rPr>
        <w:t xml:space="preserve">{"audio_file": "audio/ar_mode.wav", "transcript": "Preview this product in AR", "intent": "ar_item_preview"}</w:t>
      </w:r>
    </w:p>
    <w:p w:rsidR="00000000" w:rsidDel="00000000" w:rsidP="00000000" w:rsidRDefault="00000000" w:rsidRPr="00000000" w14:paraId="00000882">
      <w:pPr>
        <w:rPr/>
      </w:pPr>
      <w:r w:rsidDel="00000000" w:rsidR="00000000" w:rsidRPr="00000000">
        <w:rPr>
          <w:rtl w:val="0"/>
        </w:rPr>
        <w:t xml:space="preserve">{"audio_file": "audio/ride_share.wav", "transcript": "Order a ride to the main plaza", "intent": "order_ride"}</w:t>
      </w:r>
    </w:p>
    <w:p w:rsidR="00000000" w:rsidDel="00000000" w:rsidP="00000000" w:rsidRDefault="00000000" w:rsidRPr="00000000" w14:paraId="00000883">
      <w:pPr>
        <w:rPr/>
      </w:pPr>
      <w:r w:rsidDel="00000000" w:rsidR="00000000" w:rsidRPr="00000000">
        <w:rPr>
          <w:rtl w:val="0"/>
        </w:rPr>
        <w:t xml:space="preserve">{"audio_file": "audio/faq_loyalty.wav", "transcript": "How many loyalty points do I have?", "intent": "loyalty_points"}</w:t>
      </w:r>
    </w:p>
    <w:p w:rsidR="00000000" w:rsidDel="00000000" w:rsidP="00000000" w:rsidRDefault="00000000" w:rsidRPr="00000000" w14:paraId="00000884">
      <w:pPr>
        <w:rPr/>
      </w:pPr>
      <w:r w:rsidDel="00000000" w:rsidR="00000000" w:rsidRPr="00000000">
        <w:rPr>
          <w:rtl w:val="0"/>
        </w:rPr>
        <w:t xml:space="preserve">{"audio_file": "audio/schedule_delivery.wav", "transcript": "Schedule my delivery for tomorrow evening", "intent": "schedule_delivery"}</w:t>
      </w:r>
    </w:p>
    <w:p w:rsidR="00000000" w:rsidDel="00000000" w:rsidP="00000000" w:rsidRDefault="00000000" w:rsidRPr="00000000" w14:paraId="00000885">
      <w:pPr>
        <w:rPr/>
      </w:pPr>
      <w:r w:rsidDel="00000000" w:rsidR="00000000" w:rsidRPr="00000000">
        <w:rPr>
          <w:rtl w:val="0"/>
        </w:rPr>
        <w:t xml:space="preserve">{"audio_file": "audio/vr_event.wav", "transcript": "Join the VR event", "intent": "join_vr_event"}</w:t>
      </w:r>
    </w:p>
    <w:p w:rsidR="00000000" w:rsidDel="00000000" w:rsidP="00000000" w:rsidRDefault="00000000" w:rsidRPr="00000000" w14:paraId="00000886">
      <w:pPr>
        <w:rPr/>
      </w:pPr>
      <w:r w:rsidDel="00000000" w:rsidR="00000000" w:rsidRPr="00000000">
        <w:rPr>
          <w:rtl w:val="0"/>
        </w:rPr>
        <w:t xml:space="preserve">{"audio_file": "audio/track_delivery.wav", "transcript": "Where is my delivery?", "intent": "track_delivery"}</w:t>
      </w:r>
    </w:p>
    <w:p w:rsidR="00000000" w:rsidDel="00000000" w:rsidP="00000000" w:rsidRDefault="00000000" w:rsidRPr="00000000" w14:paraId="00000887">
      <w:pPr>
        <w:rPr/>
      </w:pPr>
      <w:r w:rsidDel="00000000" w:rsidR="00000000" w:rsidRPr="00000000">
        <w:rPr>
          <w:rtl w:val="0"/>
        </w:rPr>
        <w:t xml:space="preserve">```</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```jsonl name=ai/training_data/ner_examples.jsonl</w:t>
      </w:r>
    </w:p>
    <w:p w:rsidR="00000000" w:rsidDel="00000000" w:rsidP="00000000" w:rsidRDefault="00000000" w:rsidRPr="00000000" w14:paraId="0000088C">
      <w:pPr>
        <w:rPr/>
      </w:pPr>
      <w:r w:rsidDel="00000000" w:rsidR="00000000" w:rsidRPr="00000000">
        <w:rPr>
          <w:rtl w:val="0"/>
        </w:rPr>
        <w:t xml:space="preserve">{"text": "Show me sativa strains available in Denver.", "entities": [{"entity": "strain_type", "value": "sativa"}, {"entity": "location", "value": "Denver"}]}</w:t>
      </w:r>
    </w:p>
    <w:p w:rsidR="00000000" w:rsidDel="00000000" w:rsidP="00000000" w:rsidRDefault="00000000" w:rsidRPr="00000000" w14:paraId="0000088D">
      <w:pPr>
        <w:rPr/>
      </w:pPr>
      <w:r w:rsidDel="00000000" w:rsidR="00000000" w:rsidRPr="00000000">
        <w:rPr>
          <w:rtl w:val="0"/>
        </w:rPr>
        <w:t xml:space="preserve">{"text": "Order two bottles of Mystic Drops for pickup.", "entities": [{"entity": "quantity", "value": "two bottles"}, {"entity": "product", "value": "Mystic Drops"}, {"entity": "intent", "value": "order_create"}, {"entity": "fulfillment", "value": "pickup"}]}</w:t>
      </w:r>
    </w:p>
    <w:p w:rsidR="00000000" w:rsidDel="00000000" w:rsidP="00000000" w:rsidRDefault="00000000" w:rsidRPr="00000000" w14:paraId="0000088E">
      <w:pPr>
        <w:rPr/>
      </w:pPr>
      <w:r w:rsidDel="00000000" w:rsidR="00000000" w:rsidRPr="00000000">
        <w:rPr>
          <w:rtl w:val="0"/>
        </w:rPr>
        <w:t xml:space="preserve">{"text": "What time does the event at main plaza start?", "entities": [{"entity": "event_location", "value": "main plaza"}]}</w:t>
      </w:r>
    </w:p>
    <w:p w:rsidR="00000000" w:rsidDel="00000000" w:rsidP="00000000" w:rsidRDefault="00000000" w:rsidRPr="00000000" w14:paraId="0000088F">
      <w:pPr>
        <w:rPr/>
      </w:pPr>
      <w:r w:rsidDel="00000000" w:rsidR="00000000" w:rsidRPr="00000000">
        <w:rPr>
          <w:rtl w:val="0"/>
        </w:rPr>
        <w:t xml:space="preserve">{"text": "Add a vegan edible and a vape pen to my cart.", "entities": [{"entity": "product_type", "value": "vegan edible"}, {"entity": "product_type", "value": "vape pen"}]}</w:t>
      </w:r>
    </w:p>
    <w:p w:rsidR="00000000" w:rsidDel="00000000" w:rsidP="00000000" w:rsidRDefault="00000000" w:rsidRPr="00000000" w14:paraId="00000890">
      <w:pPr>
        <w:rPr/>
      </w:pPr>
      <w:r w:rsidDel="00000000" w:rsidR="00000000" w:rsidRPr="00000000">
        <w:rPr>
          <w:rtl w:val="0"/>
        </w:rPr>
        <w:t xml:space="preserve">{"text": "Schedule delivery for Friday evening.", "entities": [{"entity": "datetime", "value": "Friday evening"}, {"entity": "intent", "value": "schedule_delivery"}]}</w:t>
      </w:r>
    </w:p>
    <w:p w:rsidR="00000000" w:rsidDel="00000000" w:rsidP="00000000" w:rsidRDefault="00000000" w:rsidRPr="00000000" w14:paraId="00000891">
      <w:pPr>
        <w:rPr/>
      </w:pPr>
      <w:r w:rsidDel="00000000" w:rsidR="00000000" w:rsidRPr="00000000">
        <w:rPr>
          <w:rtl w:val="0"/>
        </w:rPr>
        <w:t xml:space="preserve">{"text": "Do you have Pineapple Express in stock?", "entities": [{"entity": "strain", "value": "Pineapple Express"}, {"entity": "intent", "value": "product_availability"}]}</w:t>
      </w:r>
    </w:p>
    <w:p w:rsidR="00000000" w:rsidDel="00000000" w:rsidP="00000000" w:rsidRDefault="00000000" w:rsidRPr="00000000" w14:paraId="00000892">
      <w:pPr>
        <w:rPr/>
      </w:pPr>
      <w:r w:rsidDel="00000000" w:rsidR="00000000" w:rsidRPr="00000000">
        <w:rPr>
          <w:rtl w:val="0"/>
        </w:rPr>
        <w:t xml:space="preserve">{"text": "Order a custom hoodie and a grinder.", "entities": [{"entity": "product", "value": "custom hoodie"}, {"entity": "product", "value": "grinder"}, {"entity": "intent", "value": "order_create"}]}</w:t>
      </w:r>
    </w:p>
    <w:p w:rsidR="00000000" w:rsidDel="00000000" w:rsidP="00000000" w:rsidRDefault="00000000" w:rsidRPr="00000000" w14:paraId="00000893">
      <w:pPr>
        <w:rPr/>
      </w:pPr>
      <w:r w:rsidDel="00000000" w:rsidR="00000000" w:rsidRPr="00000000">
        <w:rPr>
          <w:rtl w:val="0"/>
        </w:rPr>
        <w:t xml:space="preserv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```jsonl name=ai/training_data/slot_filling.jsonl</w:t>
      </w:r>
    </w:p>
    <w:p w:rsidR="00000000" w:rsidDel="00000000" w:rsidP="00000000" w:rsidRDefault="00000000" w:rsidRPr="00000000" w14:paraId="00000898">
      <w:pPr>
        <w:rPr/>
      </w:pPr>
      <w:r w:rsidDel="00000000" w:rsidR="00000000" w:rsidRPr="00000000">
        <w:rPr>
          <w:rtl w:val="0"/>
        </w:rPr>
        <w:t xml:space="preserve">{"text": "I'd like to buy two grams of Gravity OG for delivery.", "slots": {"quantity": "2 grams", "product": "Gravity OG", "intent": "order_create"}}</w:t>
      </w:r>
    </w:p>
    <w:p w:rsidR="00000000" w:rsidDel="00000000" w:rsidP="00000000" w:rsidRDefault="00000000" w:rsidRPr="00000000" w14:paraId="00000899">
      <w:pPr>
        <w:rPr/>
      </w:pPr>
      <w:r w:rsidDel="00000000" w:rsidR="00000000" w:rsidRPr="00000000">
        <w:rPr>
          <w:rtl w:val="0"/>
        </w:rPr>
        <w:t xml:space="preserve">{"text": "Order five ChillChews, deliver to 123 Main St.", "slots": {"quantity": "5", "product": "ChillChews", "delivery_address": "123 Main St", "intent": "order_create"}}</w:t>
      </w:r>
    </w:p>
    <w:p w:rsidR="00000000" w:rsidDel="00000000" w:rsidP="00000000" w:rsidRDefault="00000000" w:rsidRPr="00000000" w14:paraId="0000089A">
      <w:pPr>
        <w:rPr/>
      </w:pPr>
      <w:r w:rsidDel="00000000" w:rsidR="00000000" w:rsidRPr="00000000">
        <w:rPr>
          <w:rtl w:val="0"/>
        </w:rPr>
        <w:t xml:space="preserve">{"text": "Schedule a ride for three people to the VR lounge.", "slots": {"ride_party_size": "3", "destination": "VR lounge", "intent": "order_ride"}}</w:t>
      </w:r>
    </w:p>
    <w:p w:rsidR="00000000" w:rsidDel="00000000" w:rsidP="00000000" w:rsidRDefault="00000000" w:rsidRPr="00000000" w14:paraId="0000089B">
      <w:pPr>
        <w:rPr/>
      </w:pPr>
      <w:r w:rsidDel="00000000" w:rsidR="00000000" w:rsidRPr="00000000">
        <w:rPr>
          <w:rtl w:val="0"/>
        </w:rPr>
        <w:t xml:space="preserve">{"text": "Send my package tomorrow at 6pm.", "slots": {"datetime": "tomorrow 6pm", "intent": "schedule_delivery"}}</w:t>
      </w:r>
    </w:p>
    <w:p w:rsidR="00000000" w:rsidDel="00000000" w:rsidP="00000000" w:rsidRDefault="00000000" w:rsidRPr="00000000" w14:paraId="0000089C">
      <w:pPr>
        <w:rPr/>
      </w:pPr>
      <w:r w:rsidDel="00000000" w:rsidR="00000000" w:rsidRPr="00000000">
        <w:rPr>
          <w:rtl w:val="0"/>
        </w:rPr>
        <w:t xml:space="preserve">{"text": "Book a personalized mug for my mom, gift wrap it.", "slots": {"product": "personalized mug", "recipient": "mom", "gift_wrap": "yes", "intent": "order_create"}}</w:t>
      </w:r>
    </w:p>
    <w:p w:rsidR="00000000" w:rsidDel="00000000" w:rsidP="00000000" w:rsidRDefault="00000000" w:rsidRPr="00000000" w14:paraId="0000089D">
      <w:pPr>
        <w:rPr/>
      </w:pPr>
      <w:r w:rsidDel="00000000" w:rsidR="00000000" w:rsidRPr="00000000">
        <w:rPr>
          <w:rtl w:val="0"/>
        </w:rPr>
        <w:t xml:space="preserve">{"text": "I want curbside pickup for my order.", "slots": {"fulfillment": "curbside pickup", "intent": "order_update"}}</w:t>
      </w:r>
    </w:p>
    <w:p w:rsidR="00000000" w:rsidDel="00000000" w:rsidP="00000000" w:rsidRDefault="00000000" w:rsidRPr="00000000" w14:paraId="0000089E">
      <w:pPr>
        <w:rPr/>
      </w:pPr>
      <w:r w:rsidDel="00000000" w:rsidR="00000000" w:rsidRPr="00000000">
        <w:rPr>
          <w:rtl w:val="0"/>
        </w:rPr>
        <w:t xml:space="preserve">{"text": "Pin my delivery location at event island.", "slots": {"location": "event island", "intent": "pin_delivery"}}</w:t>
      </w:r>
    </w:p>
    <w:p w:rsidR="00000000" w:rsidDel="00000000" w:rsidP="00000000" w:rsidRDefault="00000000" w:rsidRPr="00000000" w14:paraId="0000089F">
      <w:pPr>
        <w:rPr/>
      </w:pPr>
      <w:r w:rsidDel="00000000" w:rsidR="00000000" w:rsidRPr="00000000">
        <w:rPr>
          <w:rtl w:val="0"/>
        </w:rPr>
        <w:t xml:space="preserv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```csv name=ai/training_data/sentiment_reviews.csv</w:t>
      </w:r>
    </w:p>
    <w:p w:rsidR="00000000" w:rsidDel="00000000" w:rsidP="00000000" w:rsidRDefault="00000000" w:rsidRPr="00000000" w14:paraId="000008A4">
      <w:pPr>
        <w:rPr/>
      </w:pPr>
      <w:r w:rsidDel="00000000" w:rsidR="00000000" w:rsidRPr="00000000">
        <w:rPr>
          <w:rtl w:val="0"/>
        </w:rPr>
        <w:t xml:space="preserve">text,sentiment</w:t>
      </w:r>
    </w:p>
    <w:p w:rsidR="00000000" w:rsidDel="00000000" w:rsidP="00000000" w:rsidRDefault="00000000" w:rsidRPr="00000000" w14:paraId="000008A5">
      <w:pPr>
        <w:rPr/>
      </w:pPr>
      <w:r w:rsidDel="00000000" w:rsidR="00000000" w:rsidRPr="00000000">
        <w:rPr>
          <w:rtl w:val="0"/>
        </w:rPr>
        <w:t xml:space="preserve">"This strain is amazing for sleep!",positive</w:t>
      </w:r>
    </w:p>
    <w:p w:rsidR="00000000" w:rsidDel="00000000" w:rsidP="00000000" w:rsidRDefault="00000000" w:rsidRPr="00000000" w14:paraId="000008A6">
      <w:pPr>
        <w:rPr/>
      </w:pPr>
      <w:r w:rsidDel="00000000" w:rsidR="00000000" w:rsidRPr="00000000">
        <w:rPr>
          <w:rtl w:val="0"/>
        </w:rPr>
        <w:t xml:space="preserve">"Delivery was slow and the packaging was damaged.",negative</w:t>
      </w:r>
    </w:p>
    <w:p w:rsidR="00000000" w:rsidDel="00000000" w:rsidP="00000000" w:rsidRDefault="00000000" w:rsidRPr="00000000" w14:paraId="000008A7">
      <w:pPr>
        <w:rPr/>
      </w:pPr>
      <w:r w:rsidDel="00000000" w:rsidR="00000000" w:rsidRPr="00000000">
        <w:rPr>
          <w:rtl w:val="0"/>
        </w:rPr>
        <w:t xml:space="preserve">"AR shopping is a game changer!",positive</w:t>
      </w:r>
    </w:p>
    <w:p w:rsidR="00000000" w:rsidDel="00000000" w:rsidP="00000000" w:rsidRDefault="00000000" w:rsidRPr="00000000" w14:paraId="000008A8">
      <w:pPr>
        <w:rPr/>
      </w:pPr>
      <w:r w:rsidDel="00000000" w:rsidR="00000000" w:rsidRPr="00000000">
        <w:rPr>
          <w:rtl w:val="0"/>
        </w:rPr>
        <w:t xml:space="preserve">"I wish there were more gluten-free options.",neutral</w:t>
      </w:r>
    </w:p>
    <w:p w:rsidR="00000000" w:rsidDel="00000000" w:rsidP="00000000" w:rsidRDefault="00000000" w:rsidRPr="00000000" w14:paraId="000008A9">
      <w:pPr>
        <w:rPr/>
      </w:pPr>
      <w:r w:rsidDel="00000000" w:rsidR="00000000" w:rsidRPr="00000000">
        <w:rPr>
          <w:rtl w:val="0"/>
        </w:rPr>
        <w:t xml:space="preserve">"The checkout flow is confusing.",negative</w:t>
      </w:r>
    </w:p>
    <w:p w:rsidR="00000000" w:rsidDel="00000000" w:rsidP="00000000" w:rsidRDefault="00000000" w:rsidRPr="00000000" w14:paraId="000008AA">
      <w:pPr>
        <w:rPr/>
      </w:pPr>
      <w:r w:rsidDel="00000000" w:rsidR="00000000" w:rsidRPr="00000000">
        <w:rPr>
          <w:rtl w:val="0"/>
        </w:rPr>
        <w:t xml:space="preserve">"Customer support was very helpful.",positive</w:t>
      </w:r>
    </w:p>
    <w:p w:rsidR="00000000" w:rsidDel="00000000" w:rsidP="00000000" w:rsidRDefault="00000000" w:rsidRPr="00000000" w14:paraId="000008AB">
      <w:pPr>
        <w:rPr/>
      </w:pPr>
      <w:r w:rsidDel="00000000" w:rsidR="00000000" w:rsidRPr="00000000">
        <w:rPr>
          <w:rtl w:val="0"/>
        </w:rPr>
        <w:t xml:space="preserve">"VR event was super fun!",positive</w:t>
      </w:r>
    </w:p>
    <w:p w:rsidR="00000000" w:rsidDel="00000000" w:rsidP="00000000" w:rsidRDefault="00000000" w:rsidRPr="00000000" w14:paraId="000008AC">
      <w:pPr>
        <w:rPr/>
      </w:pPr>
      <w:r w:rsidDel="00000000" w:rsidR="00000000" w:rsidRPr="00000000">
        <w:rPr>
          <w:rtl w:val="0"/>
        </w:rPr>
        <w:t xml:space="preserve">"My ride was late.",negative</w:t>
      </w:r>
    </w:p>
    <w:p w:rsidR="00000000" w:rsidDel="00000000" w:rsidP="00000000" w:rsidRDefault="00000000" w:rsidRPr="00000000" w14:paraId="000008AD">
      <w:pPr>
        <w:rPr/>
      </w:pPr>
      <w:r w:rsidDel="00000000" w:rsidR="00000000" w:rsidRPr="00000000">
        <w:rPr>
          <w:rtl w:val="0"/>
        </w:rPr>
        <w:t xml:space="preserve">"The personalized mug made a great gift.",positive</w:t>
      </w:r>
    </w:p>
    <w:p w:rsidR="00000000" w:rsidDel="00000000" w:rsidP="00000000" w:rsidRDefault="00000000" w:rsidRPr="00000000" w14:paraId="000008AE">
      <w:pPr>
        <w:rPr/>
      </w:pPr>
      <w:r w:rsidDel="00000000" w:rsidR="00000000" w:rsidRPr="00000000">
        <w:rPr>
          <w:rtl w:val="0"/>
        </w:rPr>
        <w:t xml:space="preserve">"Didn't like the taste of the gummies.",negative</w:t>
      </w:r>
    </w:p>
    <w:p w:rsidR="00000000" w:rsidDel="00000000" w:rsidP="00000000" w:rsidRDefault="00000000" w:rsidRPr="00000000" w14:paraId="000008AF">
      <w:pPr>
        <w:rPr/>
      </w:pPr>
      <w:r w:rsidDel="00000000" w:rsidR="00000000" w:rsidRPr="00000000">
        <w:rPr>
          <w:rtl w:val="0"/>
        </w:rPr>
        <w:t xml:space="preserve">"Easy to track my order.",positive</w:t>
      </w:r>
    </w:p>
    <w:p w:rsidR="00000000" w:rsidDel="00000000" w:rsidP="00000000" w:rsidRDefault="00000000" w:rsidRPr="00000000" w14:paraId="000008B0">
      <w:pPr>
        <w:rPr/>
      </w:pPr>
      <w:r w:rsidDel="00000000" w:rsidR="00000000" w:rsidRPr="00000000">
        <w:rPr>
          <w:rtl w:val="0"/>
        </w:rPr>
        <w:t xml:space="preserve">"Didn't find what I was looking for.",neutral</w:t>
      </w:r>
    </w:p>
    <w:p w:rsidR="00000000" w:rsidDel="00000000" w:rsidP="00000000" w:rsidRDefault="00000000" w:rsidRPr="00000000" w14:paraId="000008B1">
      <w:pPr>
        <w:rPr/>
      </w:pPr>
      <w:r w:rsidDel="00000000" w:rsidR="00000000" w:rsidRPr="00000000">
        <w:rPr>
          <w:rtl w:val="0"/>
        </w:rPr>
        <w:t xml:space="preserve">"Love the loyalty rewards!",positive</w:t>
      </w:r>
    </w:p>
    <w:p w:rsidR="00000000" w:rsidDel="00000000" w:rsidP="00000000" w:rsidRDefault="00000000" w:rsidRPr="00000000" w14:paraId="000008B2">
      <w:pPr>
        <w:rPr/>
      </w:pPr>
      <w:r w:rsidDel="00000000" w:rsidR="00000000" w:rsidRPr="00000000">
        <w:rPr>
          <w:rtl w:val="0"/>
        </w:rPr>
        <w:t xml:space="preserve">"The vape pen battery died quickly.",negative</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```json name=ai/training_data/ar_annotations.json</w:t>
      </w:r>
    </w:p>
    <w:p w:rsidR="00000000" w:rsidDel="00000000" w:rsidP="00000000" w:rsidRDefault="00000000" w:rsidRPr="00000000" w14:paraId="000008B8">
      <w:pPr>
        <w:rPr/>
      </w:pPr>
      <w:r w:rsidDel="00000000" w:rsidR="00000000" w:rsidRPr="00000000">
        <w:rPr>
          <w:rtl w:val="0"/>
        </w:rPr>
        <w:t xml:space="preserve">[</w:t>
      </w:r>
    </w:p>
    <w:p w:rsidR="00000000" w:rsidDel="00000000" w:rsidP="00000000" w:rsidRDefault="00000000" w:rsidRPr="00000000" w14:paraId="000008B9">
      <w:pPr>
        <w:rPr/>
      </w:pPr>
      <w:r w:rsidDel="00000000" w:rsidR="00000000" w:rsidRPr="00000000">
        <w:rPr>
          <w:rtl w:val="0"/>
        </w:rPr>
        <w:t xml:space="preserve">  {</w:t>
      </w:r>
    </w:p>
    <w:p w:rsidR="00000000" w:rsidDel="00000000" w:rsidP="00000000" w:rsidRDefault="00000000" w:rsidRPr="00000000" w14:paraId="000008BA">
      <w:pPr>
        <w:rPr/>
      </w:pPr>
      <w:r w:rsidDel="00000000" w:rsidR="00000000" w:rsidRPr="00000000">
        <w:rPr>
          <w:rtl w:val="0"/>
        </w:rPr>
        <w:t xml:space="preserve">    "image": "growroom1.jpg",</w:t>
      </w:r>
    </w:p>
    <w:p w:rsidR="00000000" w:rsidDel="00000000" w:rsidP="00000000" w:rsidRDefault="00000000" w:rsidRPr="00000000" w14:paraId="000008BB">
      <w:pPr>
        <w:rPr/>
      </w:pPr>
      <w:r w:rsidDel="00000000" w:rsidR="00000000" w:rsidRPr="00000000">
        <w:rPr>
          <w:rtl w:val="0"/>
        </w:rPr>
        <w:t xml:space="preserve">    "objects": [</w:t>
      </w:r>
    </w:p>
    <w:p w:rsidR="00000000" w:rsidDel="00000000" w:rsidP="00000000" w:rsidRDefault="00000000" w:rsidRPr="00000000" w14:paraId="000008BC">
      <w:pPr>
        <w:rPr/>
      </w:pPr>
      <w:r w:rsidDel="00000000" w:rsidR="00000000" w:rsidRPr="00000000">
        <w:rPr>
          <w:rtl w:val="0"/>
        </w:rPr>
        <w:t xml:space="preserve">      {"label": "grow_light", "bbox": [100, 150, 200, 250]},</w:t>
      </w:r>
    </w:p>
    <w:p w:rsidR="00000000" w:rsidDel="00000000" w:rsidP="00000000" w:rsidRDefault="00000000" w:rsidRPr="00000000" w14:paraId="000008BD">
      <w:pPr>
        <w:rPr/>
      </w:pPr>
      <w:r w:rsidDel="00000000" w:rsidR="00000000" w:rsidRPr="00000000">
        <w:rPr>
          <w:rtl w:val="0"/>
        </w:rPr>
        <w:t xml:space="preserve">      {"label": "fan", "bbox": [400, 300, 450, 350]}</w:t>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  },</w:t>
      </w:r>
    </w:p>
    <w:p w:rsidR="00000000" w:rsidDel="00000000" w:rsidP="00000000" w:rsidRDefault="00000000" w:rsidRPr="00000000" w14:paraId="000008C0">
      <w:pPr>
        <w:rPr/>
      </w:pPr>
      <w:r w:rsidDel="00000000" w:rsidR="00000000" w:rsidRPr="00000000">
        <w:rPr>
          <w:rtl w:val="0"/>
        </w:rPr>
        <w:t xml:space="preserve">  {</w:t>
      </w:r>
    </w:p>
    <w:p w:rsidR="00000000" w:rsidDel="00000000" w:rsidP="00000000" w:rsidRDefault="00000000" w:rsidRPr="00000000" w14:paraId="000008C1">
      <w:pPr>
        <w:rPr/>
      </w:pPr>
      <w:r w:rsidDel="00000000" w:rsidR="00000000" w:rsidRPr="00000000">
        <w:rPr>
          <w:rtl w:val="0"/>
        </w:rPr>
        <w:t xml:space="preserve">    "image": "dispensary_shelf.jpg",</w:t>
      </w:r>
    </w:p>
    <w:p w:rsidR="00000000" w:rsidDel="00000000" w:rsidP="00000000" w:rsidRDefault="00000000" w:rsidRPr="00000000" w14:paraId="000008C2">
      <w:pPr>
        <w:rPr/>
      </w:pPr>
      <w:r w:rsidDel="00000000" w:rsidR="00000000" w:rsidRPr="00000000">
        <w:rPr>
          <w:rtl w:val="0"/>
        </w:rPr>
        <w:t xml:space="preserve">    "objects": [</w:t>
      </w:r>
    </w:p>
    <w:p w:rsidR="00000000" w:rsidDel="00000000" w:rsidP="00000000" w:rsidRDefault="00000000" w:rsidRPr="00000000" w14:paraId="000008C3">
      <w:pPr>
        <w:rPr/>
      </w:pPr>
      <w:r w:rsidDel="00000000" w:rsidR="00000000" w:rsidRPr="00000000">
        <w:rPr>
          <w:rtl w:val="0"/>
        </w:rPr>
        <w:t xml:space="preserve">      {"label": "product_display", "bbox": [50, 80, 300, 400]},</w:t>
      </w:r>
    </w:p>
    <w:p w:rsidR="00000000" w:rsidDel="00000000" w:rsidP="00000000" w:rsidRDefault="00000000" w:rsidRPr="00000000" w14:paraId="000008C4">
      <w:pPr>
        <w:rPr/>
      </w:pPr>
      <w:r w:rsidDel="00000000" w:rsidR="00000000" w:rsidRPr="00000000">
        <w:rPr>
          <w:rtl w:val="0"/>
        </w:rPr>
        <w:t xml:space="preserve">      {"label": "signage", "bbox": [320, 60, 420, 130]}</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"image": "vr_event_lounge.png",</w:t>
      </w:r>
    </w:p>
    <w:p w:rsidR="00000000" w:rsidDel="00000000" w:rsidP="00000000" w:rsidRDefault="00000000" w:rsidRPr="00000000" w14:paraId="000008C9">
      <w:pPr>
        <w:rPr/>
      </w:pPr>
      <w:r w:rsidDel="00000000" w:rsidR="00000000" w:rsidRPr="00000000">
        <w:rPr>
          <w:rtl w:val="0"/>
        </w:rPr>
        <w:t xml:space="preserve">    "objects": [</w:t>
      </w:r>
    </w:p>
    <w:p w:rsidR="00000000" w:rsidDel="00000000" w:rsidP="00000000" w:rsidRDefault="00000000" w:rsidRPr="00000000" w14:paraId="000008CA">
      <w:pPr>
        <w:rPr/>
      </w:pPr>
      <w:r w:rsidDel="00000000" w:rsidR="00000000" w:rsidRPr="00000000">
        <w:rPr>
          <w:rtl w:val="0"/>
        </w:rPr>
        <w:t xml:space="preserve">      {"label": "avatar", "bbox": [120, 220, 180, 330]},</w:t>
      </w:r>
    </w:p>
    <w:p w:rsidR="00000000" w:rsidDel="00000000" w:rsidP="00000000" w:rsidRDefault="00000000" w:rsidRPr="00000000" w14:paraId="000008CB">
      <w:pPr>
        <w:rPr/>
      </w:pPr>
      <w:r w:rsidDel="00000000" w:rsidR="00000000" w:rsidRPr="00000000">
        <w:rPr>
          <w:rtl w:val="0"/>
        </w:rPr>
        <w:t xml:space="preserve">      {"label": "product_table", "bbox": [210, 340, 380, 410]}</w:t>
      </w:r>
    </w:p>
    <w:p w:rsidR="00000000" w:rsidDel="00000000" w:rsidP="00000000" w:rsidRDefault="00000000" w:rsidRPr="00000000" w14:paraId="000008CC">
      <w:pPr>
        <w:rPr/>
      </w:pP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rtl w:val="0"/>
        </w:rPr>
        <w:t xml:space="preserve">  },</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t xml:space="preserve">    "image": "ar_overlay_sample.jpg",</w:t>
      </w:r>
    </w:p>
    <w:p w:rsidR="00000000" w:rsidDel="00000000" w:rsidP="00000000" w:rsidRDefault="00000000" w:rsidRPr="00000000" w14:paraId="000008D0">
      <w:pPr>
        <w:rPr/>
      </w:pPr>
      <w:r w:rsidDel="00000000" w:rsidR="00000000" w:rsidRPr="00000000">
        <w:rPr>
          <w:rtl w:val="0"/>
        </w:rPr>
        <w:t xml:space="preserve">    "objects": [</w:t>
      </w:r>
    </w:p>
    <w:p w:rsidR="00000000" w:rsidDel="00000000" w:rsidP="00000000" w:rsidRDefault="00000000" w:rsidRPr="00000000" w14:paraId="000008D1">
      <w:pPr>
        <w:rPr/>
      </w:pPr>
      <w:r w:rsidDel="00000000" w:rsidR="00000000" w:rsidRPr="00000000">
        <w:rPr>
          <w:rtl w:val="0"/>
        </w:rPr>
        <w:t xml:space="preserve">      {"label": "gummy_pack", "bbox": [60, 70, 210, 180]},</w:t>
      </w:r>
    </w:p>
    <w:p w:rsidR="00000000" w:rsidDel="00000000" w:rsidP="00000000" w:rsidRDefault="00000000" w:rsidRPr="00000000" w14:paraId="000008D2">
      <w:pPr>
        <w:rPr/>
      </w:pPr>
      <w:r w:rsidDel="00000000" w:rsidR="00000000" w:rsidRPr="00000000">
        <w:rPr>
          <w:rtl w:val="0"/>
        </w:rPr>
        <w:t xml:space="preserve">      {"label": "ar_button", "bbox": [250, 400, 350, 450]}</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t xml:space="preserv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```jsonl name=ai/training_data/faq.jsonl</w:t>
      </w:r>
    </w:p>
    <w:p w:rsidR="00000000" w:rsidDel="00000000" w:rsidP="00000000" w:rsidRDefault="00000000" w:rsidRPr="00000000" w14:paraId="000008DB">
      <w:pPr>
        <w:rPr/>
      </w:pPr>
      <w:r w:rsidDel="00000000" w:rsidR="00000000" w:rsidRPr="00000000">
        <w:rPr>
          <w:rtl w:val="0"/>
        </w:rPr>
        <w:t xml:space="preserve">{"question": "How do I join a virtual event?", "answer": "Head to the Events island, select your event, and tap 'Join'."}</w:t>
      </w:r>
    </w:p>
    <w:p w:rsidR="00000000" w:rsidDel="00000000" w:rsidP="00000000" w:rsidRDefault="00000000" w:rsidRPr="00000000" w14:paraId="000008DC">
      <w:pPr>
        <w:rPr/>
      </w:pPr>
      <w:r w:rsidDel="00000000" w:rsidR="00000000" w:rsidRPr="00000000">
        <w:rPr>
          <w:rtl w:val="0"/>
        </w:rPr>
        <w:t xml:space="preserve">{"question": "Can I use crypto to pay?", "answer": "Yes, we accept major cryptocurrencies for checkout."}</w:t>
      </w:r>
    </w:p>
    <w:p w:rsidR="00000000" w:rsidDel="00000000" w:rsidP="00000000" w:rsidRDefault="00000000" w:rsidRPr="00000000" w14:paraId="000008DD">
      <w:pPr>
        <w:rPr/>
      </w:pPr>
      <w:r w:rsidDel="00000000" w:rsidR="00000000" w:rsidRPr="00000000">
        <w:rPr>
          <w:rtl w:val="0"/>
        </w:rPr>
        <w:t xml:space="preserve">{"question": "What are your return policies?", "answer": "Returns are accepted within 14 days for unopened items; see our policy page for details."}</w:t>
      </w:r>
    </w:p>
    <w:p w:rsidR="00000000" w:rsidDel="00000000" w:rsidP="00000000" w:rsidRDefault="00000000" w:rsidRPr="00000000" w14:paraId="000008DE">
      <w:pPr>
        <w:rPr/>
      </w:pPr>
      <w:r w:rsidDel="00000000" w:rsidR="00000000" w:rsidRPr="00000000">
        <w:rPr>
          <w:rtl w:val="0"/>
        </w:rPr>
        <w:t xml:space="preserve">{"question": "Where do I find AR products?", "answer": "Look for the AR icon on product pages or use the 'AR preview' search filter."}</w:t>
      </w:r>
    </w:p>
    <w:p w:rsidR="00000000" w:rsidDel="00000000" w:rsidP="00000000" w:rsidRDefault="00000000" w:rsidRPr="00000000" w14:paraId="000008DF">
      <w:pPr>
        <w:rPr/>
      </w:pPr>
      <w:r w:rsidDel="00000000" w:rsidR="00000000" w:rsidRPr="00000000">
        <w:rPr>
          <w:rtl w:val="0"/>
        </w:rPr>
        <w:t xml:space="preserve">{"question": "Can I customize PoD gifts?", "answer": "Yes, select 'customize' on the gift page and follow the instructions."}</w:t>
      </w:r>
    </w:p>
    <w:p w:rsidR="00000000" w:rsidDel="00000000" w:rsidP="00000000" w:rsidRDefault="00000000" w:rsidRPr="00000000" w14:paraId="000008E0">
      <w:pPr>
        <w:rPr/>
      </w:pPr>
      <w:r w:rsidDel="00000000" w:rsidR="00000000" w:rsidRPr="00000000">
        <w:rPr>
          <w:rtl w:val="0"/>
        </w:rPr>
        <w:t xml:space="preserve">{"question": "How do I schedule a pinpoint delivery?", "answer": "Choose 'Pinpoint Delivery' at checkout and drop a pin on the map."}</w:t>
      </w:r>
    </w:p>
    <w:p w:rsidR="00000000" w:rsidDel="00000000" w:rsidP="00000000" w:rsidRDefault="00000000" w:rsidRPr="00000000" w14:paraId="000008E1">
      <w:pPr>
        <w:rPr/>
      </w:pPr>
      <w:r w:rsidDel="00000000" w:rsidR="00000000" w:rsidRPr="00000000">
        <w:rPr>
          <w:rtl w:val="0"/>
        </w:rPr>
        <w:t xml:space="preserve">{"question": "How do I track my ride?", "answer": "Once your ride is confirmed, tap 'Track Ride' in your dashboard."}</w:t>
      </w:r>
    </w:p>
    <w:p w:rsidR="00000000" w:rsidDel="00000000" w:rsidP="00000000" w:rsidRDefault="00000000" w:rsidRPr="00000000" w14:paraId="000008E2">
      <w:pPr>
        <w:rPr/>
      </w:pPr>
      <w:r w:rsidDel="00000000" w:rsidR="00000000" w:rsidRPr="00000000">
        <w:rPr>
          <w:rtl w:val="0"/>
        </w:rPr>
        <w:t xml:space="preserve">{"question": "Do you offer vegan edibles?", "answer": "Yes! Filter edibles by 'vegan' or ask for vegan options in chat."}</w:t>
      </w:r>
    </w:p>
    <w:p w:rsidR="00000000" w:rsidDel="00000000" w:rsidP="00000000" w:rsidRDefault="00000000" w:rsidRPr="00000000" w14:paraId="000008E3">
      <w:pPr>
        <w:rPr/>
      </w:pPr>
      <w:r w:rsidDel="00000000" w:rsidR="00000000" w:rsidRPr="00000000">
        <w:rPr>
          <w:rtl w:val="0"/>
        </w:rPr>
        <w:t xml:space="preserve">{"question": "Are VR lounges available 24/7?", "answer": "Yes, VR lounges are open at all times for socializing and shopping."}</w:t>
      </w:r>
    </w:p>
    <w:p w:rsidR="00000000" w:rsidDel="00000000" w:rsidP="00000000" w:rsidRDefault="00000000" w:rsidRPr="00000000" w14:paraId="000008E4">
      <w:pPr>
        <w:rPr/>
      </w:pPr>
      <w:r w:rsidDel="00000000" w:rsidR="00000000" w:rsidRPr="00000000">
        <w:rPr>
          <w:rtl w:val="0"/>
        </w:rPr>
        <w:t xml:space="preserve">{"question": "How do I earn loyalty points?", "answer": "Earn points with every purchase and by participating in special events."}</w:t>
      </w:r>
    </w:p>
    <w:p w:rsidR="00000000" w:rsidDel="00000000" w:rsidP="00000000" w:rsidRDefault="00000000" w:rsidRPr="00000000" w14:paraId="000008E5">
      <w:pPr>
        <w:rPr/>
      </w:pPr>
      <w:r w:rsidDel="00000000" w:rsidR="00000000" w:rsidRPr="00000000">
        <w:rPr>
          <w:rtl w:val="0"/>
        </w:rPr>
        <w:t xml:space="preserve">```</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 8. **Product Recommendation Ground Truth**</w:t>
      </w:r>
    </w:p>
    <w:p w:rsidR="00000000" w:rsidDel="00000000" w:rsidP="00000000" w:rsidRDefault="00000000" w:rsidRPr="00000000" w14:paraId="000008EB">
      <w:pPr>
        <w:rPr/>
      </w:pPr>
      <w:r w:rsidDel="00000000" w:rsidR="00000000" w:rsidRPr="00000000">
        <w:rPr>
          <w:rtl w:val="0"/>
        </w:rPr>
        <w:t xml:space="preserve">- For evaluating or training recommender systems.</w:t>
      </w:r>
    </w:p>
    <w:p w:rsidR="00000000" w:rsidDel="00000000" w:rsidP="00000000" w:rsidRDefault="00000000" w:rsidRPr="00000000" w14:paraId="000008EC">
      <w:pPr>
        <w:rPr/>
      </w:pPr>
      <w:r w:rsidDel="00000000" w:rsidR="00000000" w:rsidRPr="00000000">
        <w:rPr>
          <w:rtl w:val="0"/>
        </w:rPr>
        <w:t xml:space="preserve">```[</w:t>
      </w:r>
    </w:p>
    <w:p w:rsidR="00000000" w:rsidDel="00000000" w:rsidP="00000000" w:rsidRDefault="00000000" w:rsidRPr="00000000" w14:paraId="000008ED">
      <w:pPr>
        <w:rPr/>
      </w:pPr>
      <w:r w:rsidDel="00000000" w:rsidR="00000000" w:rsidRPr="00000000">
        <w:rPr>
          <w:rtl w:val="0"/>
        </w:rPr>
        <w:t xml:space="preserve">  {"user_id": "u123", "input": "wants relaxing edibles", "recommended": ["ChillChews", "ZenGummies"]},</w:t>
      </w:r>
    </w:p>
    <w:p w:rsidR="00000000" w:rsidDel="00000000" w:rsidP="00000000" w:rsidRDefault="00000000" w:rsidRPr="00000000" w14:paraId="000008EE">
      <w:pPr>
        <w:rPr/>
      </w:pPr>
      <w:r w:rsidDel="00000000" w:rsidR="00000000" w:rsidRPr="00000000">
        <w:rPr>
          <w:rtl w:val="0"/>
        </w:rPr>
        <w:t xml:space="preserve">  {"user_id": "u456", "input": "prefers uplifting sativa", "recommended": ["Skywalker Haze", "Energize Oil"]},</w:t>
      </w:r>
    </w:p>
    <w:p w:rsidR="00000000" w:rsidDel="00000000" w:rsidP="00000000" w:rsidRDefault="00000000" w:rsidRPr="00000000" w14:paraId="000008EF">
      <w:pPr>
        <w:rPr/>
      </w:pPr>
      <w:r w:rsidDel="00000000" w:rsidR="00000000" w:rsidRPr="00000000">
        <w:rPr>
          <w:rtl w:val="0"/>
        </w:rPr>
        <w:t xml:space="preserve">  {"user_id": "u789", "input": "needs pain relief", "recommended": ["Relief Drops", "CBD Balm", "Tranquil Tincture"]},</w:t>
      </w:r>
    </w:p>
    <w:p w:rsidR="00000000" w:rsidDel="00000000" w:rsidP="00000000" w:rsidRDefault="00000000" w:rsidRPr="00000000" w14:paraId="000008F0">
      <w:pPr>
        <w:rPr/>
      </w:pPr>
      <w:r w:rsidDel="00000000" w:rsidR="00000000" w:rsidRPr="00000000">
        <w:rPr>
          <w:rtl w:val="0"/>
        </w:rPr>
        <w:t xml:space="preserve">  {"user_id": "u101", "input": "seeking sleep aid", "recommended": ["DreamBites", "Nighttime Tincture", "CBN Gummies"]},</w:t>
      </w:r>
    </w:p>
    <w:p w:rsidR="00000000" w:rsidDel="00000000" w:rsidP="00000000" w:rsidRDefault="00000000" w:rsidRPr="00000000" w14:paraId="000008F1">
      <w:pPr>
        <w:rPr/>
      </w:pPr>
      <w:r w:rsidDel="00000000" w:rsidR="00000000" w:rsidRPr="00000000">
        <w:rPr>
          <w:rtl w:val="0"/>
        </w:rPr>
        <w:t xml:space="preserve">  {"user_id": "u234", "input": "wants creative boost", "recommended": ["Muse Mints", "Inspire Sativa", "Spark Oil"]},</w:t>
      </w:r>
    </w:p>
    <w:p w:rsidR="00000000" w:rsidDel="00000000" w:rsidP="00000000" w:rsidRDefault="00000000" w:rsidRPr="00000000" w14:paraId="000008F2">
      <w:pPr>
        <w:rPr/>
      </w:pPr>
      <w:r w:rsidDel="00000000" w:rsidR="00000000" w:rsidRPr="00000000">
        <w:rPr>
          <w:rtl w:val="0"/>
        </w:rPr>
        <w:t xml:space="preserve">  {"user_id": "u567", "input": "prefers discreet consumption", "recommended": ["Stealth Vape", "Pocket Mints", "MicroTabs"]},</w:t>
      </w:r>
    </w:p>
    <w:p w:rsidR="00000000" w:rsidDel="00000000" w:rsidP="00000000" w:rsidRDefault="00000000" w:rsidRPr="00000000" w14:paraId="000008F3">
      <w:pPr>
        <w:rPr/>
      </w:pPr>
      <w:r w:rsidDel="00000000" w:rsidR="00000000" w:rsidRPr="00000000">
        <w:rPr>
          <w:rtl w:val="0"/>
        </w:rPr>
        <w:t xml:space="preserve">  {"user_id": "u890", "input": "new to cannabis", "recommended": ["Starter Pack", "Easy Edibles", "Gentle Flower"]},</w:t>
      </w:r>
    </w:p>
    <w:p w:rsidR="00000000" w:rsidDel="00000000" w:rsidP="00000000" w:rsidRDefault="00000000" w:rsidRPr="00000000" w14:paraId="000008F4">
      <w:pPr>
        <w:rPr/>
      </w:pPr>
      <w:r w:rsidDel="00000000" w:rsidR="00000000" w:rsidRPr="00000000">
        <w:rPr>
          <w:rtl w:val="0"/>
        </w:rPr>
        <w:t xml:space="preserve">  {"user_id": "u345", "input": "looking for daytime focus", "recommended": ["Focus Flow", "Clarity Sativa", "WorkSmart Gummies"]},</w:t>
      </w:r>
    </w:p>
    <w:p w:rsidR="00000000" w:rsidDel="00000000" w:rsidP="00000000" w:rsidRDefault="00000000" w:rsidRPr="00000000" w14:paraId="000008F5">
      <w:pPr>
        <w:rPr/>
      </w:pPr>
      <w:r w:rsidDel="00000000" w:rsidR="00000000" w:rsidRPr="00000000">
        <w:rPr>
          <w:rtl w:val="0"/>
        </w:rPr>
        <w:t xml:space="preserve">  {"user_id": "u678", "input": "wants full spectrum experience", "recommended": ["Full Bloom Oil", "Spectrum Chews", "Rainbow Drops"]},</w:t>
      </w:r>
    </w:p>
    <w:p w:rsidR="00000000" w:rsidDel="00000000" w:rsidP="00000000" w:rsidRDefault="00000000" w:rsidRPr="00000000" w14:paraId="000008F6">
      <w:pPr>
        <w:rPr/>
      </w:pPr>
      <w:r w:rsidDel="00000000" w:rsidR="00000000" w:rsidRPr="00000000">
        <w:rPr>
          <w:rtl w:val="0"/>
        </w:rPr>
        <w:t xml:space="preserve">  {"user_id": "u222", "input": "shopping for vegan products", "recommended": ["Plant Power Gummies", "Vegan ChillChews", "Green Leaf Capsules"]},</w:t>
      </w:r>
    </w:p>
    <w:p w:rsidR="00000000" w:rsidDel="00000000" w:rsidP="00000000" w:rsidRDefault="00000000" w:rsidRPr="00000000" w14:paraId="000008F7">
      <w:pPr>
        <w:rPr/>
      </w:pPr>
      <w:r w:rsidDel="00000000" w:rsidR="00000000" w:rsidRPr="00000000">
        <w:rPr>
          <w:rtl w:val="0"/>
        </w:rPr>
        <w:t xml:space="preserve">  {"user_id": "u333", "input": "needs fast-acting relief", "recommended": ["Rapid Relief Spray", "Quick Melt Tabs", "Instant Calm Oil"]},</w:t>
      </w:r>
    </w:p>
    <w:p w:rsidR="00000000" w:rsidDel="00000000" w:rsidP="00000000" w:rsidRDefault="00000000" w:rsidRPr="00000000" w14:paraId="000008F8">
      <w:pPr>
        <w:rPr/>
      </w:pPr>
      <w:r w:rsidDel="00000000" w:rsidR="00000000" w:rsidRPr="00000000">
        <w:rPr>
          <w:rtl w:val="0"/>
        </w:rPr>
        <w:t xml:space="preserve">  {"user_id": "u444", "input": "enjoys flavorful vapes", "recommended": ["Mango Sunrise Vape", "Berry Blast Pen", "Pineapple Express Cart"]},</w:t>
      </w:r>
    </w:p>
    <w:p w:rsidR="00000000" w:rsidDel="00000000" w:rsidP="00000000" w:rsidRDefault="00000000" w:rsidRPr="00000000" w14:paraId="000008F9">
      <w:pPr>
        <w:rPr/>
      </w:pPr>
      <w:r w:rsidDel="00000000" w:rsidR="00000000" w:rsidRPr="00000000">
        <w:rPr>
          <w:rtl w:val="0"/>
        </w:rPr>
        <w:t xml:space="preserve">  {"user_id": "u555", "input": "wants to microdose", "recommended": ["Micro Mints", "Low Dose Lozenges", "Mini Tabs"]},</w:t>
      </w:r>
    </w:p>
    <w:p w:rsidR="00000000" w:rsidDel="00000000" w:rsidP="00000000" w:rsidRDefault="00000000" w:rsidRPr="00000000" w14:paraId="000008FA">
      <w:pPr>
        <w:rPr/>
      </w:pPr>
      <w:r w:rsidDel="00000000" w:rsidR="00000000" w:rsidRPr="00000000">
        <w:rPr>
          <w:rtl w:val="0"/>
        </w:rPr>
        <w:t xml:space="preserve">  {"user_id": "u666", "input": "seeks wellness blend", "recommended": ["Balance Drops", "Harmony Gummies", "Wellness Capsules"]},</w:t>
      </w:r>
    </w:p>
    <w:p w:rsidR="00000000" w:rsidDel="00000000" w:rsidP="00000000" w:rsidRDefault="00000000" w:rsidRPr="00000000" w14:paraId="000008FB">
      <w:pPr>
        <w:rPr/>
      </w:pPr>
      <w:r w:rsidDel="00000000" w:rsidR="00000000" w:rsidRPr="00000000">
        <w:rPr>
          <w:rtl w:val="0"/>
        </w:rPr>
        <w:t xml:space="preserve">  {"user_id": "u777", "input": "looking for gluten free", "recommended": ["GF Gummies", "Pure Oil", "Celiac-Safe Edibles"]},</w:t>
      </w:r>
    </w:p>
    <w:p w:rsidR="00000000" w:rsidDel="00000000" w:rsidP="00000000" w:rsidRDefault="00000000" w:rsidRPr="00000000" w14:paraId="000008FC">
      <w:pPr>
        <w:rPr/>
      </w:pPr>
      <w:r w:rsidDel="00000000" w:rsidR="00000000" w:rsidRPr="00000000">
        <w:rPr>
          <w:rtl w:val="0"/>
        </w:rPr>
        <w:t xml:space="preserve">  {"user_id": "u888", "input": "prefers organic only", "recommended": ["Organic ChillChews", "Pure Earth Flower", "GreenWave Oil"]},</w:t>
      </w:r>
    </w:p>
    <w:p w:rsidR="00000000" w:rsidDel="00000000" w:rsidP="00000000" w:rsidRDefault="00000000" w:rsidRPr="00000000" w14:paraId="000008FD">
      <w:pPr>
        <w:rPr/>
      </w:pPr>
      <w:r w:rsidDel="00000000" w:rsidR="00000000" w:rsidRPr="00000000">
        <w:rPr>
          <w:rtl w:val="0"/>
        </w:rPr>
        <w:t xml:space="preserve">  {"user_id": "u999", "input": "wants high thc", "recommended": ["Max Potency Vape", "HighFlyer Flower", "Ultra THC Gummies"]},</w:t>
      </w:r>
    </w:p>
    <w:p w:rsidR="00000000" w:rsidDel="00000000" w:rsidP="00000000" w:rsidRDefault="00000000" w:rsidRPr="00000000" w14:paraId="000008FE">
      <w:pPr>
        <w:rPr/>
      </w:pPr>
      <w:r w:rsidDel="00000000" w:rsidR="00000000" w:rsidRPr="00000000">
        <w:rPr>
          <w:rtl w:val="0"/>
        </w:rPr>
        <w:t xml:space="preserve">  {"user_id": "u111", "input": "shopping for edibles under $20", "recommended": ["Budget Bites", "Value Gummies", "Econo Chews"]},</w:t>
      </w:r>
    </w:p>
    <w:p w:rsidR="00000000" w:rsidDel="00000000" w:rsidP="00000000" w:rsidRDefault="00000000" w:rsidRPr="00000000" w14:paraId="000008FF">
      <w:pPr>
        <w:rPr/>
      </w:pPr>
      <w:r w:rsidDel="00000000" w:rsidR="00000000" w:rsidRPr="00000000">
        <w:rPr>
          <w:rtl w:val="0"/>
        </w:rPr>
        <w:t xml:space="preserve">  {"user_id": "u112", "input": "needs help with anxiety", "recommended": ["Calm Capsules", "Anti-Anxiety Oil", "Peaceful Gummies"]},</w:t>
      </w:r>
    </w:p>
    <w:p w:rsidR="00000000" w:rsidDel="00000000" w:rsidP="00000000" w:rsidRDefault="00000000" w:rsidRPr="00000000" w14:paraId="00000900">
      <w:pPr>
        <w:rPr/>
      </w:pPr>
      <w:r w:rsidDel="00000000" w:rsidR="00000000" w:rsidRPr="00000000">
        <w:rPr>
          <w:rtl w:val="0"/>
        </w:rPr>
        <w:t xml:space="preserve">  {"user_id": "u113", "input": "prefers indica", "recommended": ["CouchLock OG", "Indica Dream", "Relaxed Nights Flower"]},</w:t>
      </w:r>
    </w:p>
    <w:p w:rsidR="00000000" w:rsidDel="00000000" w:rsidP="00000000" w:rsidRDefault="00000000" w:rsidRPr="00000000" w14:paraId="00000901">
      <w:pPr>
        <w:rPr/>
      </w:pPr>
      <w:r w:rsidDel="00000000" w:rsidR="00000000" w:rsidRPr="00000000">
        <w:rPr>
          <w:rtl w:val="0"/>
        </w:rPr>
        <w:t xml:space="preserve">  {"user_id": "u114", "input": "wants energy boost", "recommended": ["WakeUp Sativa", "Energy Focus Tabs", "Sunrise Edibles"]},</w:t>
      </w:r>
    </w:p>
    <w:p w:rsidR="00000000" w:rsidDel="00000000" w:rsidP="00000000" w:rsidRDefault="00000000" w:rsidRPr="00000000" w14:paraId="00000902">
      <w:pPr>
        <w:rPr/>
      </w:pPr>
      <w:r w:rsidDel="00000000" w:rsidR="00000000" w:rsidRPr="00000000">
        <w:rPr>
          <w:rtl w:val="0"/>
        </w:rPr>
        <w:t xml:space="preserve">  {"user_id": "u115", "input": "loves fruity flavors", "recommended": ["Strawberry Fields Gummies", "Tropical Punch Vape", "Berry Chill Chews"]},</w:t>
      </w:r>
    </w:p>
    <w:p w:rsidR="00000000" w:rsidDel="00000000" w:rsidP="00000000" w:rsidRDefault="00000000" w:rsidRPr="00000000" w14:paraId="00000903">
      <w:pPr>
        <w:rPr/>
      </w:pPr>
      <w:r w:rsidDel="00000000" w:rsidR="00000000" w:rsidRPr="00000000">
        <w:rPr>
          <w:rtl w:val="0"/>
        </w:rPr>
        <w:t xml:space="preserve">  {"user_id": "u116", "input": "needs help with appetite", "recommended": ["Munchies Gummies", "Appetite Oil", "Snack Attack Edible"]},</w:t>
      </w:r>
    </w:p>
    <w:p w:rsidR="00000000" w:rsidDel="00000000" w:rsidP="00000000" w:rsidRDefault="00000000" w:rsidRPr="00000000" w14:paraId="00000904">
      <w:pPr>
        <w:rPr/>
      </w:pPr>
      <w:r w:rsidDel="00000000" w:rsidR="00000000" w:rsidRPr="00000000">
        <w:rPr>
          <w:rtl w:val="0"/>
        </w:rPr>
        <w:t xml:space="preserve">  {"user_id": "u117", "input": "seeks pet-friendly cbd", "recommended": ["Paws Relief Drops", "Pet CBD Chews", "Calm Pup Oil"]},</w:t>
      </w:r>
    </w:p>
    <w:p w:rsidR="00000000" w:rsidDel="00000000" w:rsidP="00000000" w:rsidRDefault="00000000" w:rsidRPr="00000000" w14:paraId="00000905">
      <w:pPr>
        <w:rPr/>
      </w:pPr>
      <w:r w:rsidDel="00000000" w:rsidR="00000000" w:rsidRPr="00000000">
        <w:rPr>
          <w:rtl w:val="0"/>
        </w:rPr>
        <w:t xml:space="preserve">  {"user_id": "u118", "input": "looking for tinctures", "recommended": ["Daily Drops", "Ultra Calm Tincture", "Elixir Pro"]},</w:t>
      </w:r>
    </w:p>
    <w:p w:rsidR="00000000" w:rsidDel="00000000" w:rsidP="00000000" w:rsidRDefault="00000000" w:rsidRPr="00000000" w14:paraId="00000906">
      <w:pPr>
        <w:rPr/>
      </w:pPr>
      <w:r w:rsidDel="00000000" w:rsidR="00000000" w:rsidRPr="00000000">
        <w:rPr>
          <w:rtl w:val="0"/>
        </w:rPr>
        <w:t xml:space="preserve">  {"user_id": "u119", "input": "shopping for topicals", "recommended": ["Muscle Rub", "Soothe Balm", "Relief Cream"]},</w:t>
      </w:r>
    </w:p>
    <w:p w:rsidR="00000000" w:rsidDel="00000000" w:rsidP="00000000" w:rsidRDefault="00000000" w:rsidRPr="00000000" w14:paraId="00000907">
      <w:pPr>
        <w:rPr/>
      </w:pPr>
      <w:r w:rsidDel="00000000" w:rsidR="00000000" w:rsidRPr="00000000">
        <w:rPr>
          <w:rtl w:val="0"/>
        </w:rPr>
        <w:t xml:space="preserve">  {"user_id": "u120", "input": "needs something for migraines", "recommended": ["Headache Relief Roll-On", "MigraEase Gummies", "Calm Mind Oil"]},</w:t>
      </w:r>
    </w:p>
    <w:p w:rsidR="00000000" w:rsidDel="00000000" w:rsidP="00000000" w:rsidRDefault="00000000" w:rsidRPr="00000000" w14:paraId="00000908">
      <w:pPr>
        <w:rPr/>
      </w:pPr>
      <w:r w:rsidDel="00000000" w:rsidR="00000000" w:rsidRPr="00000000">
        <w:rPr>
          <w:rtl w:val="0"/>
        </w:rPr>
        <w:t xml:space="preserve">  {"user_id": "u121", "input": "wants something fast shipping", "recommended": ["Express Edibles", "Quick Ship Vape", "NextDay Drops"]},</w:t>
      </w:r>
    </w:p>
    <w:p w:rsidR="00000000" w:rsidDel="00000000" w:rsidP="00000000" w:rsidRDefault="00000000" w:rsidRPr="00000000" w14:paraId="00000909">
      <w:pPr>
        <w:rPr/>
      </w:pPr>
      <w:r w:rsidDel="00000000" w:rsidR="00000000" w:rsidRPr="00000000">
        <w:rPr>
          <w:rtl w:val="0"/>
        </w:rPr>
        <w:t xml:space="preserve">  {"user_id": "u122", "input": "needs sugar free", "recommended": ["Sugar Free Gummies", "Pure Tincture", "Stevia Chews"]},</w:t>
      </w:r>
    </w:p>
    <w:p w:rsidR="00000000" w:rsidDel="00000000" w:rsidP="00000000" w:rsidRDefault="00000000" w:rsidRPr="00000000" w14:paraId="0000090A">
      <w:pPr>
        <w:rPr/>
      </w:pPr>
      <w:r w:rsidDel="00000000" w:rsidR="00000000" w:rsidRPr="00000000">
        <w:rPr>
          <w:rtl w:val="0"/>
        </w:rPr>
        <w:t xml:space="preserve">  {"user_id": "u124", "input": "prefers classic strains", "recommended": ["OG Kush", "Northern Lights", "Blue Dream"]},</w:t>
      </w:r>
    </w:p>
    <w:p w:rsidR="00000000" w:rsidDel="00000000" w:rsidP="00000000" w:rsidRDefault="00000000" w:rsidRPr="00000000" w14:paraId="0000090B">
      <w:pPr>
        <w:rPr/>
      </w:pPr>
      <w:r w:rsidDel="00000000" w:rsidR="00000000" w:rsidRPr="00000000">
        <w:rPr>
          <w:rtl w:val="0"/>
        </w:rPr>
        <w:t xml:space="preserve">  {"user_id": "u125", "input": "looking for bath products", "recommended": ["CBD Bath Bomb", "Relax Soak", "Soothing Bath Salts"]},</w:t>
      </w:r>
    </w:p>
    <w:p w:rsidR="00000000" w:rsidDel="00000000" w:rsidP="00000000" w:rsidRDefault="00000000" w:rsidRPr="00000000" w14:paraId="0000090C">
      <w:pPr>
        <w:rPr/>
      </w:pPr>
      <w:r w:rsidDel="00000000" w:rsidR="00000000" w:rsidRPr="00000000">
        <w:rPr>
          <w:rtl w:val="0"/>
        </w:rPr>
        <w:t xml:space="preserve">  {"user_id": "u126", "input": "wants best seller", "recommended": ["Top Rated Gummies", "Fan Favorite Vape", "Award Winner Flower"]},</w:t>
      </w:r>
    </w:p>
    <w:p w:rsidR="00000000" w:rsidDel="00000000" w:rsidP="00000000" w:rsidRDefault="00000000" w:rsidRPr="00000000" w14:paraId="0000090D">
      <w:pPr>
        <w:rPr/>
      </w:pPr>
      <w:r w:rsidDel="00000000" w:rsidR="00000000" w:rsidRPr="00000000">
        <w:rPr>
          <w:rtl w:val="0"/>
        </w:rPr>
        <w:t xml:space="preserve">  {"user_id": "u127", "input": "needs something for joint pain", "recommended": ["Arthro Balm", "Pain Relief Patch", "Flex Oil"]},</w:t>
      </w:r>
    </w:p>
    <w:p w:rsidR="00000000" w:rsidDel="00000000" w:rsidP="00000000" w:rsidRDefault="00000000" w:rsidRPr="00000000" w14:paraId="0000090E">
      <w:pPr>
        <w:rPr/>
      </w:pPr>
      <w:r w:rsidDel="00000000" w:rsidR="00000000" w:rsidRPr="00000000">
        <w:rPr>
          <w:rtl w:val="0"/>
        </w:rPr>
        <w:t xml:space="preserve">  {"user_id": "u128", "input": "wants pre-rolls", "recommended": ["Classic Pre-Roll", "Chill Cone", "Party Pack Pre-Rolls"]},</w:t>
      </w:r>
    </w:p>
    <w:p w:rsidR="00000000" w:rsidDel="00000000" w:rsidP="00000000" w:rsidRDefault="00000000" w:rsidRPr="00000000" w14:paraId="0000090F">
      <w:pPr>
        <w:rPr/>
      </w:pPr>
      <w:r w:rsidDel="00000000" w:rsidR="00000000" w:rsidRPr="00000000">
        <w:rPr>
          <w:rtl w:val="0"/>
        </w:rPr>
        <w:t xml:space="preserve">  {"user_id": "u129", "input": "looking for high cbd", "recommended": ["CBD Power Flower", "Calm Spectrum Gummies", "CBD Oil Pro"]},</w:t>
      </w:r>
    </w:p>
    <w:p w:rsidR="00000000" w:rsidDel="00000000" w:rsidP="00000000" w:rsidRDefault="00000000" w:rsidRPr="00000000" w14:paraId="00000910">
      <w:pPr>
        <w:rPr/>
      </w:pPr>
      <w:r w:rsidDel="00000000" w:rsidR="00000000" w:rsidRPr="00000000">
        <w:rPr>
          <w:rtl w:val="0"/>
        </w:rPr>
        <w:t xml:space="preserve">  {"user_id": "u130", "input": "wants to try something new", "recommended": ["Mystery Box", "New Drop Gummies", "Fresh Launch Vape"]},</w:t>
      </w:r>
    </w:p>
    <w:p w:rsidR="00000000" w:rsidDel="00000000" w:rsidP="00000000" w:rsidRDefault="00000000" w:rsidRPr="00000000" w14:paraId="00000911">
      <w:pPr>
        <w:rPr/>
      </w:pPr>
      <w:r w:rsidDel="00000000" w:rsidR="00000000" w:rsidRPr="00000000">
        <w:rPr>
          <w:rtl w:val="0"/>
        </w:rPr>
        <w:t xml:space="preserve">  {"user_id": "u131", "input": "wants discreet shipping", "recommended": ["Stealth Ship Gummies", "Incognito Vape", "Plain Box Edibles"]},</w:t>
      </w:r>
    </w:p>
    <w:p w:rsidR="00000000" w:rsidDel="00000000" w:rsidP="00000000" w:rsidRDefault="00000000" w:rsidRPr="00000000" w14:paraId="00000912">
      <w:pPr>
        <w:rPr/>
      </w:pPr>
      <w:r w:rsidDel="00000000" w:rsidR="00000000" w:rsidRPr="00000000">
        <w:rPr>
          <w:rtl w:val="0"/>
        </w:rPr>
        <w:t xml:space="preserve">  {"user_id": "u132", "input": "loves chocolate", "recommended": ["CBD Chocolate Bar", "Dark Choco Bites", "Mint Choco Edibles"]},</w:t>
      </w:r>
    </w:p>
    <w:p w:rsidR="00000000" w:rsidDel="00000000" w:rsidP="00000000" w:rsidRDefault="00000000" w:rsidRPr="00000000" w14:paraId="00000913">
      <w:pPr>
        <w:rPr/>
      </w:pPr>
      <w:r w:rsidDel="00000000" w:rsidR="00000000" w:rsidRPr="00000000">
        <w:rPr>
          <w:rtl w:val="0"/>
        </w:rPr>
        <w:t xml:space="preserve">  {"user_id": "u133", "input": "seeks fast-acting drink", "recommended": ["Energy Shot", "Calm Drink Mix", "Focus Elixir"]},</w:t>
      </w:r>
    </w:p>
    <w:p w:rsidR="00000000" w:rsidDel="00000000" w:rsidP="00000000" w:rsidRDefault="00000000" w:rsidRPr="00000000" w14:paraId="00000914">
      <w:pPr>
        <w:rPr/>
      </w:pPr>
      <w:r w:rsidDel="00000000" w:rsidR="00000000" w:rsidRPr="00000000">
        <w:rPr>
          <w:rtl w:val="0"/>
        </w:rPr>
        <w:t xml:space="preserve">  {"user_id": "u134", "input": "shopping for gifts", "recommended": ["Gift Card", "Sampler Pack", "Holiday Edition Gummies"]},</w:t>
      </w:r>
    </w:p>
    <w:p w:rsidR="00000000" w:rsidDel="00000000" w:rsidP="00000000" w:rsidRDefault="00000000" w:rsidRPr="00000000" w14:paraId="00000915">
      <w:pPr>
        <w:rPr/>
      </w:pPr>
      <w:r w:rsidDel="00000000" w:rsidR="00000000" w:rsidRPr="00000000">
        <w:rPr>
          <w:rtl w:val="0"/>
        </w:rPr>
        <w:t xml:space="preserve">  {"user_id": "u135", "input": "wants bundle deals", "recommended": ["Bundle Pack", "Mix &amp; Save", "Starter Trio"]},</w:t>
      </w:r>
    </w:p>
    <w:p w:rsidR="00000000" w:rsidDel="00000000" w:rsidP="00000000" w:rsidRDefault="00000000" w:rsidRPr="00000000" w14:paraId="00000916">
      <w:pPr>
        <w:rPr/>
      </w:pPr>
      <w:r w:rsidDel="00000000" w:rsidR="00000000" w:rsidRPr="00000000">
        <w:rPr>
          <w:rtl w:val="0"/>
        </w:rPr>
        <w:t xml:space="preserve">  {"user_id": "u136", "input": "wants multi-pack options", "recommended": ["Variety Pack Gummies", "Flavor Trio", "Sample Flight"]},</w:t>
      </w:r>
    </w:p>
    <w:p w:rsidR="00000000" w:rsidDel="00000000" w:rsidP="00000000" w:rsidRDefault="00000000" w:rsidRPr="00000000" w14:paraId="00000917">
      <w:pPr>
        <w:rPr/>
      </w:pPr>
      <w:r w:rsidDel="00000000" w:rsidR="00000000" w:rsidRPr="00000000">
        <w:rPr>
          <w:rtl w:val="0"/>
        </w:rPr>
        <w:t xml:space="preserve">  {"user_id": "u137", "input": "needs morning energy", "recommended": ["Sunrise Sativa", "Energy Chews", "Wake Blend"]},</w:t>
      </w:r>
    </w:p>
    <w:p w:rsidR="00000000" w:rsidDel="00000000" w:rsidP="00000000" w:rsidRDefault="00000000" w:rsidRPr="00000000" w14:paraId="00000918">
      <w:pPr>
        <w:rPr/>
      </w:pPr>
      <w:r w:rsidDel="00000000" w:rsidR="00000000" w:rsidRPr="00000000">
        <w:rPr>
          <w:rtl w:val="0"/>
        </w:rPr>
        <w:t xml:space="preserve">  {"user_id": "u138", "input": "wants calming tea", "recommended": ["CBD Chamomile Tea", "Peaceful Mint Blend", "Bedtime Brew"]},</w:t>
      </w:r>
    </w:p>
    <w:p w:rsidR="00000000" w:rsidDel="00000000" w:rsidP="00000000" w:rsidRDefault="00000000" w:rsidRPr="00000000" w14:paraId="00000919">
      <w:pPr>
        <w:rPr/>
      </w:pPr>
      <w:r w:rsidDel="00000000" w:rsidR="00000000" w:rsidRPr="00000000">
        <w:rPr>
          <w:rtl w:val="0"/>
        </w:rPr>
        <w:t xml:space="preserve">  {"user_id": "u139", "input": "prefers capsules", "recommended": ["CBD Softgels", "THC Capsules", "Sleep Support Pills"]},</w:t>
      </w:r>
    </w:p>
    <w:p w:rsidR="00000000" w:rsidDel="00000000" w:rsidP="00000000" w:rsidRDefault="00000000" w:rsidRPr="00000000" w14:paraId="0000091A">
      <w:pPr>
        <w:rPr/>
      </w:pPr>
      <w:r w:rsidDel="00000000" w:rsidR="00000000" w:rsidRPr="00000000">
        <w:rPr>
          <w:rtl w:val="0"/>
        </w:rPr>
        <w:t xml:space="preserve">  {"user_id": "u140", "input": "shopping for seniors", "recommended": ["Gentle Relief Cream", "Senior Blend Oil", "Easy Dose Gummies"]},</w:t>
      </w:r>
    </w:p>
    <w:p w:rsidR="00000000" w:rsidDel="00000000" w:rsidP="00000000" w:rsidRDefault="00000000" w:rsidRPr="00000000" w14:paraId="0000091B">
      <w:pPr>
        <w:rPr/>
      </w:pPr>
      <w:r w:rsidDel="00000000" w:rsidR="00000000" w:rsidRPr="00000000">
        <w:rPr>
          <w:rtl w:val="0"/>
        </w:rPr>
        <w:t xml:space="preserve">  {"user_id": "u141", "input": "wants all natural", "recommended": ["Nature’s Own Oil", "Pure Plant Edibles", "Raw Flower"]},</w:t>
      </w:r>
    </w:p>
    <w:p w:rsidR="00000000" w:rsidDel="00000000" w:rsidP="00000000" w:rsidRDefault="00000000" w:rsidRPr="00000000" w14:paraId="0000091C">
      <w:pPr>
        <w:rPr/>
      </w:pPr>
      <w:r w:rsidDel="00000000" w:rsidR="00000000" w:rsidRPr="00000000">
        <w:rPr>
          <w:rtl w:val="0"/>
        </w:rPr>
        <w:t xml:space="preserve">  {"user_id": "u142", "input": "interested in rare strains", "recommended": ["Forbidden Fruit", "Pink Starburst", "Lemon Royale"]},</w:t>
      </w:r>
    </w:p>
    <w:p w:rsidR="00000000" w:rsidDel="00000000" w:rsidP="00000000" w:rsidRDefault="00000000" w:rsidRPr="00000000" w14:paraId="0000091D">
      <w:pPr>
        <w:rPr/>
      </w:pPr>
      <w:r w:rsidDel="00000000" w:rsidR="00000000" w:rsidRPr="00000000">
        <w:rPr>
          <w:rtl w:val="0"/>
        </w:rPr>
        <w:t xml:space="preserve">  {"user_id": "u143", "input": "wants eco-friendly packaging", "recommended": ["Green Pack Gummies", "EcoWrap Pre-Rolls", "Sustainable Vape"]},</w:t>
      </w:r>
    </w:p>
    <w:p w:rsidR="00000000" w:rsidDel="00000000" w:rsidP="00000000" w:rsidRDefault="00000000" w:rsidRPr="00000000" w14:paraId="0000091E">
      <w:pPr>
        <w:rPr/>
      </w:pPr>
      <w:r w:rsidDel="00000000" w:rsidR="00000000" w:rsidRPr="00000000">
        <w:rPr>
          <w:rtl w:val="0"/>
        </w:rPr>
        <w:t xml:space="preserve">  {"user_id": "u144", "input": "needs rapid onset", "recommended": ["FastAct Spray", "QuickTab Edibles", "NanoDrops"]},</w:t>
      </w:r>
    </w:p>
    <w:p w:rsidR="00000000" w:rsidDel="00000000" w:rsidP="00000000" w:rsidRDefault="00000000" w:rsidRPr="00000000" w14:paraId="0000091F">
      <w:pPr>
        <w:rPr/>
      </w:pPr>
      <w:r w:rsidDel="00000000" w:rsidR="00000000" w:rsidRPr="00000000">
        <w:rPr>
          <w:rtl w:val="0"/>
        </w:rPr>
        <w:t xml:space="preserve">  {"user_id": "u145", "input": "seeks zero THC", "recommended": ["CBD Isolate Oil", "THC-Free Chews", "Pure Relief Cream"]},</w:t>
      </w:r>
    </w:p>
    <w:p w:rsidR="00000000" w:rsidDel="00000000" w:rsidP="00000000" w:rsidRDefault="00000000" w:rsidRPr="00000000" w14:paraId="00000920">
      <w:pPr>
        <w:rPr/>
      </w:pPr>
      <w:r w:rsidDel="00000000" w:rsidR="00000000" w:rsidRPr="00000000">
        <w:rPr>
          <w:rtl w:val="0"/>
        </w:rPr>
        <w:t xml:space="preserve">  {"user_id": "u146", "input": "wants to support local brands", "recommended": ["Hometown Flower", "Locals Only Vape", "Community Gummies"]},</w:t>
      </w:r>
    </w:p>
    <w:p w:rsidR="00000000" w:rsidDel="00000000" w:rsidP="00000000" w:rsidRDefault="00000000" w:rsidRPr="00000000" w14:paraId="00000921">
      <w:pPr>
        <w:rPr/>
      </w:pPr>
      <w:r w:rsidDel="00000000" w:rsidR="00000000" w:rsidRPr="00000000">
        <w:rPr>
          <w:rtl w:val="0"/>
        </w:rPr>
        <w:t xml:space="preserve">  {"user_id": "u147", "input": "prefers women-owned brands", "recommended": ["Her Wellness Gummies", "Sisterhood Sativa", "Empower Oil"]},</w:t>
      </w:r>
    </w:p>
    <w:p w:rsidR="00000000" w:rsidDel="00000000" w:rsidP="00000000" w:rsidRDefault="00000000" w:rsidRPr="00000000" w14:paraId="00000922">
      <w:pPr>
        <w:rPr/>
      </w:pPr>
      <w:r w:rsidDel="00000000" w:rsidR="00000000" w:rsidRPr="00000000">
        <w:rPr>
          <w:rtl w:val="0"/>
        </w:rPr>
        <w:t xml:space="preserve">  {"user_id": "u148", "input": "shopping for party supplies", "recommended": ["Party Pack Pre-Rolls", "Gummy Shots", "Celebration Vape"]},</w:t>
      </w:r>
    </w:p>
    <w:p w:rsidR="00000000" w:rsidDel="00000000" w:rsidP="00000000" w:rsidRDefault="00000000" w:rsidRPr="00000000" w14:paraId="00000923">
      <w:pPr>
        <w:rPr/>
      </w:pPr>
      <w:r w:rsidDel="00000000" w:rsidR="00000000" w:rsidRPr="00000000">
        <w:rPr>
          <w:rtl w:val="0"/>
        </w:rPr>
        <w:t xml:space="preserve">  {"user_id": "u149", "input": "wants limited edition", "recommended": ["Seasonal Drop Gummies", "Limited Batch Flower", "Collectors Cart"]},</w:t>
      </w:r>
    </w:p>
    <w:p w:rsidR="00000000" w:rsidDel="00000000" w:rsidP="00000000" w:rsidRDefault="00000000" w:rsidRPr="00000000" w14:paraId="00000924">
      <w:pPr>
        <w:rPr/>
      </w:pPr>
      <w:r w:rsidDel="00000000" w:rsidR="00000000" w:rsidRPr="00000000">
        <w:rPr>
          <w:rtl w:val="0"/>
        </w:rPr>
        <w:t xml:space="preserve">  {"user_id": "u150", "input": "needs for meditation", "recommended": ["Zen Flow Oil", "Mindfulness Mints", "Stillness Edibles"]},</w:t>
      </w:r>
    </w:p>
    <w:p w:rsidR="00000000" w:rsidDel="00000000" w:rsidP="00000000" w:rsidRDefault="00000000" w:rsidRPr="00000000" w14:paraId="00000925">
      <w:pPr>
        <w:rPr/>
      </w:pPr>
      <w:r w:rsidDel="00000000" w:rsidR="00000000" w:rsidRPr="00000000">
        <w:rPr>
          <w:rtl w:val="0"/>
        </w:rPr>
        <w:t xml:space="preserve">  {"user_id": "u151", "input": "wants heritage strains", "recommended": ["Acapulco Gold", "Panama Red", "Durban Poison"]},</w:t>
      </w:r>
    </w:p>
    <w:p w:rsidR="00000000" w:rsidDel="00000000" w:rsidP="00000000" w:rsidRDefault="00000000" w:rsidRPr="00000000" w14:paraId="00000926">
      <w:pPr>
        <w:rPr/>
      </w:pPr>
      <w:r w:rsidDel="00000000" w:rsidR="00000000" w:rsidRPr="00000000">
        <w:rPr>
          <w:rtl w:val="0"/>
        </w:rPr>
        <w:t xml:space="preserve">  {"user_id": "u152", "input": "wants for workout recovery", "recommended": ["Recover Balm", "Muscle Relief Gummies", "Workout Oil"]},</w:t>
      </w:r>
    </w:p>
    <w:p w:rsidR="00000000" w:rsidDel="00000000" w:rsidP="00000000" w:rsidRDefault="00000000" w:rsidRPr="00000000" w14:paraId="00000927">
      <w:pPr>
        <w:rPr/>
      </w:pPr>
      <w:r w:rsidDel="00000000" w:rsidR="00000000" w:rsidRPr="00000000">
        <w:rPr>
          <w:rtl w:val="0"/>
        </w:rPr>
        <w:t xml:space="preserve">  {"user_id": "u153", "input": "looking for allergy friendly", "recommended": ["Allergy Safe Gummies", "Sensitive Skin Cream", "Pure Tincture"]},</w:t>
      </w:r>
    </w:p>
    <w:p w:rsidR="00000000" w:rsidDel="00000000" w:rsidP="00000000" w:rsidRDefault="00000000" w:rsidRPr="00000000" w14:paraId="00000928">
      <w:pPr>
        <w:rPr/>
      </w:pPr>
      <w:r w:rsidDel="00000000" w:rsidR="00000000" w:rsidRPr="00000000">
        <w:rPr>
          <w:rtl w:val="0"/>
        </w:rPr>
        <w:t xml:space="preserve">  {"user_id": "u154", "input": "interested in high CBN", "recommended": ["CBN Sleep Drops", "Night Relief Gummies", "Deep Rest Oil"]},</w:t>
      </w:r>
    </w:p>
    <w:p w:rsidR="00000000" w:rsidDel="00000000" w:rsidP="00000000" w:rsidRDefault="00000000" w:rsidRPr="00000000" w14:paraId="00000929">
      <w:pPr>
        <w:rPr/>
      </w:pPr>
      <w:r w:rsidDel="00000000" w:rsidR="00000000" w:rsidRPr="00000000">
        <w:rPr>
          <w:rtl w:val="0"/>
        </w:rPr>
        <w:t xml:space="preserve">  {"user_id": "u155", "input": "needs bulk order", "recommended": ["Bulk Flower", "Case of Gummies", "Wholesale Vape"]},</w:t>
      </w:r>
    </w:p>
    <w:p w:rsidR="00000000" w:rsidDel="00000000" w:rsidP="00000000" w:rsidRDefault="00000000" w:rsidRPr="00000000" w14:paraId="0000092A">
      <w:pPr>
        <w:rPr/>
      </w:pPr>
      <w:r w:rsidDel="00000000" w:rsidR="00000000" w:rsidRPr="00000000">
        <w:rPr>
          <w:rtl w:val="0"/>
        </w:rPr>
        <w:t xml:space="preserve">  {"user_id": "u156", "input": "wants fast local delivery", "recommended": ["Rapid Local Drops", "Express Flower", "Quick Cart Delivery"]},</w:t>
      </w:r>
    </w:p>
    <w:p w:rsidR="00000000" w:rsidDel="00000000" w:rsidP="00000000" w:rsidRDefault="00000000" w:rsidRPr="00000000" w14:paraId="0000092B">
      <w:pPr>
        <w:rPr/>
      </w:pPr>
      <w:r w:rsidDel="00000000" w:rsidR="00000000" w:rsidRPr="00000000">
        <w:rPr>
          <w:rtl w:val="0"/>
        </w:rPr>
        <w:t xml:space="preserve">  {"user_id": "u157", "input": "prefers solventless extracts", "recommended": ["Solventless Rosin", "Pure Pressed Gummies", "Live Rosin Vape"]},</w:t>
      </w:r>
    </w:p>
    <w:p w:rsidR="00000000" w:rsidDel="00000000" w:rsidP="00000000" w:rsidRDefault="00000000" w:rsidRPr="00000000" w14:paraId="0000092C">
      <w:pPr>
        <w:rPr/>
      </w:pPr>
      <w:r w:rsidDel="00000000" w:rsidR="00000000" w:rsidRPr="00000000">
        <w:rPr>
          <w:rtl w:val="0"/>
        </w:rPr>
        <w:t xml:space="preserve">  {"user_id": "u158", "input": "seeking artisan products", "recommended": ["Craft Flower", "Small Batch Gummies", "Handmade Oil"]},</w:t>
      </w:r>
    </w:p>
    <w:p w:rsidR="00000000" w:rsidDel="00000000" w:rsidP="00000000" w:rsidRDefault="00000000" w:rsidRPr="00000000" w14:paraId="0000092D">
      <w:pPr>
        <w:rPr/>
      </w:pPr>
      <w:r w:rsidDel="00000000" w:rsidR="00000000" w:rsidRPr="00000000">
        <w:rPr>
          <w:rtl w:val="0"/>
        </w:rPr>
        <w:t xml:space="preserve">  {"user_id": "u159", "input": "wants to try THCV", "recommended": ["THCV Energy Gummies", "Focus Vape", "THCV Tincture"]},</w:t>
      </w:r>
    </w:p>
    <w:p w:rsidR="00000000" w:rsidDel="00000000" w:rsidP="00000000" w:rsidRDefault="00000000" w:rsidRPr="00000000" w14:paraId="0000092E">
      <w:pPr>
        <w:rPr/>
      </w:pPr>
      <w:r w:rsidDel="00000000" w:rsidR="00000000" w:rsidRPr="00000000">
        <w:rPr>
          <w:rtl w:val="0"/>
        </w:rPr>
        <w:t xml:space="preserve">  {"user_id": "u160", "input": "looking for staff picks", "recommended": ["Staff Choice Edibles", "Favorites Flower", "Top Pick Vape"]}</w:t>
      </w:r>
    </w:p>
    <w:p w:rsidR="00000000" w:rsidDel="00000000" w:rsidP="00000000" w:rsidRDefault="00000000" w:rsidRPr="00000000" w14:paraId="0000092F">
      <w:pPr>
        <w:rPr/>
      </w:pP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tl w:val="0"/>
        </w:rPr>
        <w:t xml:space="preserve">```</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 9. **Persona Style Guides (for LLM prompt engineering)**</w:t>
      </w:r>
    </w:p>
    <w:p w:rsidR="00000000" w:rsidDel="00000000" w:rsidP="00000000" w:rsidRDefault="00000000" w:rsidRPr="00000000" w14:paraId="00000935">
      <w:pPr>
        <w:rPr/>
      </w:pPr>
      <w:r w:rsidDel="00000000" w:rsidR="00000000" w:rsidRPr="00000000">
        <w:rPr>
          <w:rtl w:val="0"/>
        </w:rPr>
        <w:t xml:space="preserve">```{"persona": "Snoop Guru", "style": "Chill, humorous, uses hip-hop slang."}</w:t>
      </w:r>
    </w:p>
    <w:p w:rsidR="00000000" w:rsidDel="00000000" w:rsidP="00000000" w:rsidRDefault="00000000" w:rsidRPr="00000000" w14:paraId="00000936">
      <w:pPr>
        <w:rPr/>
      </w:pPr>
      <w:r w:rsidDel="00000000" w:rsidR="00000000" w:rsidRPr="00000000">
        <w:rPr>
          <w:rtl w:val="0"/>
        </w:rPr>
        <w:t xml:space="preserve">{"persona": "Bruce Lee Guru", "style": "Philosophical, concise, martial arts metaphors."}</w:t>
      </w:r>
    </w:p>
    <w:p w:rsidR="00000000" w:rsidDel="00000000" w:rsidP="00000000" w:rsidRDefault="00000000" w:rsidRPr="00000000" w14:paraId="00000937">
      <w:pPr>
        <w:rPr/>
      </w:pPr>
      <w:r w:rsidDel="00000000" w:rsidR="00000000" w:rsidRPr="00000000">
        <w:rPr>
          <w:rtl w:val="0"/>
        </w:rPr>
        <w:t xml:space="preserve">{"persona": "Willie Nelson Sage", "style": "Laid-back, country wisdom, gentle encouragement, musical references."}</w:t>
      </w:r>
    </w:p>
    <w:p w:rsidR="00000000" w:rsidDel="00000000" w:rsidP="00000000" w:rsidRDefault="00000000" w:rsidRPr="00000000" w14:paraId="00000938">
      <w:pPr>
        <w:rPr/>
      </w:pPr>
      <w:r w:rsidDel="00000000" w:rsidR="00000000" w:rsidRPr="00000000">
        <w:rPr>
          <w:rtl w:val="0"/>
        </w:rPr>
        <w:t xml:space="preserve">{"persona": "Tupac Mentor", "style": "Raw, poetic, socially conscious, motivational, streetwise."}</w:t>
      </w:r>
    </w:p>
    <w:p w:rsidR="00000000" w:rsidDel="00000000" w:rsidP="00000000" w:rsidRDefault="00000000" w:rsidRPr="00000000" w14:paraId="00000939">
      <w:pPr>
        <w:rPr/>
      </w:pPr>
      <w:r w:rsidDel="00000000" w:rsidR="00000000" w:rsidRPr="00000000">
        <w:rPr>
          <w:rtl w:val="0"/>
        </w:rPr>
        <w:t xml:space="preserve">{"persona": "John Lennon Dreamer", "style": "Imaginative, peace-loving, abstract, filled with hope and wit."}</w:t>
      </w:r>
    </w:p>
    <w:p w:rsidR="00000000" w:rsidDel="00000000" w:rsidP="00000000" w:rsidRDefault="00000000" w:rsidRPr="00000000" w14:paraId="0000093A">
      <w:pPr>
        <w:rPr/>
      </w:pPr>
      <w:r w:rsidDel="00000000" w:rsidR="00000000" w:rsidRPr="00000000">
        <w:rPr>
          <w:rtl w:val="0"/>
        </w:rPr>
        <w:t xml:space="preserve">{"persona": "College Kid Swag", "style": "Casual, playful, pop-culture savvy, upbeat, a touch of irreverence."}</w:t>
      </w:r>
    </w:p>
    <w:p w:rsidR="00000000" w:rsidDel="00000000" w:rsidP="00000000" w:rsidRDefault="00000000" w:rsidRPr="00000000" w14:paraId="0000093B">
      <w:pPr>
        <w:rPr/>
      </w:pPr>
      <w:r w:rsidDel="00000000" w:rsidR="00000000" w:rsidRPr="00000000">
        <w:rPr>
          <w:rtl w:val="0"/>
        </w:rPr>
        <w:t xml:space="preserve">{"persona": "Yoda Guru", "style": "Cryptic, wise, speaks in reversed syntax, mystical."}</w:t>
      </w:r>
    </w:p>
    <w:p w:rsidR="00000000" w:rsidDel="00000000" w:rsidP="00000000" w:rsidRDefault="00000000" w:rsidRPr="00000000" w14:paraId="0000093C">
      <w:pPr>
        <w:rPr/>
      </w:pPr>
      <w:r w:rsidDel="00000000" w:rsidR="00000000" w:rsidRPr="00000000">
        <w:rPr>
          <w:rtl w:val="0"/>
        </w:rPr>
        <w:t xml:space="preserve">{"persona": "Motivational Coach", "style": "Energetic, supportive, action-oriented, uses sports metaphors."}</w:t>
      </w:r>
    </w:p>
    <w:p w:rsidR="00000000" w:rsidDel="00000000" w:rsidP="00000000" w:rsidRDefault="00000000" w:rsidRPr="00000000" w14:paraId="0000093D">
      <w:pPr>
        <w:rPr/>
      </w:pPr>
      <w:r w:rsidDel="00000000" w:rsidR="00000000" w:rsidRPr="00000000">
        <w:rPr>
          <w:rtl w:val="0"/>
        </w:rPr>
        <w:t xml:space="preserve">{"persona": "Zen Monk", "style": "Calm, meditative, minimalist, deeply reflective."}</w:t>
      </w:r>
    </w:p>
    <w:p w:rsidR="00000000" w:rsidDel="00000000" w:rsidP="00000000" w:rsidRDefault="00000000" w:rsidRPr="00000000" w14:paraId="0000093E">
      <w:pPr>
        <w:rPr/>
      </w:pPr>
      <w:r w:rsidDel="00000000" w:rsidR="00000000" w:rsidRPr="00000000">
        <w:rPr>
          <w:rtl w:val="0"/>
        </w:rPr>
        <w:t xml:space="preserve">{"persona": "Tech Startup Founder", "style": "Fast-paced, jargon-heavy, optimistic, solution-focused."}</w:t>
      </w:r>
    </w:p>
    <w:p w:rsidR="00000000" w:rsidDel="00000000" w:rsidP="00000000" w:rsidRDefault="00000000" w:rsidRPr="00000000" w14:paraId="0000093F">
      <w:pPr>
        <w:rPr/>
      </w:pPr>
      <w:r w:rsidDel="00000000" w:rsidR="00000000" w:rsidRPr="00000000">
        <w:rPr>
          <w:rtl w:val="0"/>
        </w:rPr>
        <w:t xml:space="preserve">{"persona": "Kindergarten Teacher", "style": "Warm, nurturing, simple explanations, positive reinforcement."}</w:t>
      </w:r>
    </w:p>
    <w:p w:rsidR="00000000" w:rsidDel="00000000" w:rsidP="00000000" w:rsidRDefault="00000000" w:rsidRPr="00000000" w14:paraId="00000940">
      <w:pPr>
        <w:rPr/>
      </w:pPr>
      <w:r w:rsidDel="00000000" w:rsidR="00000000" w:rsidRPr="00000000">
        <w:rPr>
          <w:rtl w:val="0"/>
        </w:rPr>
        <w:t xml:space="preserve">{"persona": "Stoic Philosopher", "style": "Detached, rational, focuses on self-discipline and acceptance."}</w:t>
      </w:r>
    </w:p>
    <w:p w:rsidR="00000000" w:rsidDel="00000000" w:rsidP="00000000" w:rsidRDefault="00000000" w:rsidRPr="00000000" w14:paraId="00000941">
      <w:pPr>
        <w:rPr/>
      </w:pPr>
      <w:r w:rsidDel="00000000" w:rsidR="00000000" w:rsidRPr="00000000">
        <w:rPr>
          <w:rtl w:val="0"/>
        </w:rPr>
        <w:t xml:space="preserve">{"persona": "Gandalf the Wise", "style": "Grand, poetic, full of fantasy references, patient guidance."}</w:t>
      </w:r>
    </w:p>
    <w:p w:rsidR="00000000" w:rsidDel="00000000" w:rsidP="00000000" w:rsidRDefault="00000000" w:rsidRPr="00000000" w14:paraId="00000942">
      <w:pPr>
        <w:rPr/>
      </w:pPr>
      <w:r w:rsidDel="00000000" w:rsidR="00000000" w:rsidRPr="00000000">
        <w:rPr>
          <w:rtl w:val="0"/>
        </w:rPr>
        <w:t xml:space="preserve">{"persona": "AI Assistant", "style": "Neutral, efficient, clearly structured, helpful."}</w:t>
      </w:r>
    </w:p>
    <w:p w:rsidR="00000000" w:rsidDel="00000000" w:rsidP="00000000" w:rsidRDefault="00000000" w:rsidRPr="00000000" w14:paraId="00000943">
      <w:pPr>
        <w:rPr/>
      </w:pPr>
      <w:r w:rsidDel="00000000" w:rsidR="00000000" w:rsidRPr="00000000">
        <w:rPr>
          <w:rtl w:val="0"/>
        </w:rPr>
        <w:t xml:space="preserve">{"persona": "Stand-up Comedian", "style": "Witty, sarcastic, playful, punchlines in every answer."}</w:t>
      </w:r>
    </w:p>
    <w:p w:rsidR="00000000" w:rsidDel="00000000" w:rsidP="00000000" w:rsidRDefault="00000000" w:rsidRPr="00000000" w14:paraId="00000944">
      <w:pPr>
        <w:rPr/>
      </w:pPr>
      <w:r w:rsidDel="00000000" w:rsidR="00000000" w:rsidRPr="00000000">
        <w:rPr>
          <w:rtl w:val="0"/>
        </w:rPr>
        <w:t xml:space="preserve">{"persona": "Fitness Trainer", "style": "Direct, motivating, uses fitness analogies, high energy."}</w:t>
      </w:r>
    </w:p>
    <w:p w:rsidR="00000000" w:rsidDel="00000000" w:rsidP="00000000" w:rsidRDefault="00000000" w:rsidRPr="00000000" w14:paraId="00000945">
      <w:pPr>
        <w:rPr/>
      </w:pPr>
      <w:r w:rsidDel="00000000" w:rsidR="00000000" w:rsidRPr="00000000">
        <w:rPr>
          <w:rtl w:val="0"/>
        </w:rPr>
        <w:t xml:space="preserve">{"persona": "Surfer Dude", "style": "Relaxed, slang-filled, nature references, go-with-the-flow."}</w:t>
      </w:r>
    </w:p>
    <w:p w:rsidR="00000000" w:rsidDel="00000000" w:rsidP="00000000" w:rsidRDefault="00000000" w:rsidRPr="00000000" w14:paraId="00000946">
      <w:pPr>
        <w:rPr/>
      </w:pPr>
      <w:r w:rsidDel="00000000" w:rsidR="00000000" w:rsidRPr="00000000">
        <w:rPr>
          <w:rtl w:val="0"/>
        </w:rPr>
        <w:t xml:space="preserve">{"persona": "Professor", "style": "Analytical, thorough, structured, with academic references."}</w:t>
      </w:r>
    </w:p>
    <w:p w:rsidR="00000000" w:rsidDel="00000000" w:rsidP="00000000" w:rsidRDefault="00000000" w:rsidRPr="00000000" w14:paraId="00000947">
      <w:pPr>
        <w:rPr/>
      </w:pPr>
      <w:r w:rsidDel="00000000" w:rsidR="00000000" w:rsidRPr="00000000">
        <w:rPr>
          <w:rtl w:val="0"/>
        </w:rPr>
        <w:t xml:space="preserve">{"persona": "Street Artist", "style": "Edgy, creative, rebellious, urban metaphors."}</w:t>
      </w:r>
    </w:p>
    <w:p w:rsidR="00000000" w:rsidDel="00000000" w:rsidP="00000000" w:rsidRDefault="00000000" w:rsidRPr="00000000" w14:paraId="00000948">
      <w:pPr>
        <w:rPr/>
      </w:pPr>
      <w:r w:rsidDel="00000000" w:rsidR="00000000" w:rsidRPr="00000000">
        <w:rPr>
          <w:rtl w:val="0"/>
        </w:rPr>
        <w:t xml:space="preserve">{"persona": "Mom Friend", "style": "Caring, practical, gentle reminders, always supportive."}</w:t>
      </w:r>
    </w:p>
    <w:p w:rsidR="00000000" w:rsidDel="00000000" w:rsidP="00000000" w:rsidRDefault="00000000" w:rsidRPr="00000000" w14:paraId="00000949">
      <w:pPr>
        <w:rPr/>
      </w:pPr>
      <w:r w:rsidDel="00000000" w:rsidR="00000000" w:rsidRPr="00000000">
        <w:rPr>
          <w:rtl w:val="0"/>
        </w:rPr>
        <w:t xml:space="preserve">{"persona": "Gamer", "style": "Excited, uses gaming jargon, competitive, fun-loving."}</w:t>
      </w:r>
    </w:p>
    <w:p w:rsidR="00000000" w:rsidDel="00000000" w:rsidP="00000000" w:rsidRDefault="00000000" w:rsidRPr="00000000" w14:paraId="0000094A">
      <w:pPr>
        <w:rPr/>
      </w:pPr>
      <w:r w:rsidDel="00000000" w:rsidR="00000000" w:rsidRPr="00000000">
        <w:rPr>
          <w:rtl w:val="0"/>
        </w:rPr>
        <w:t xml:space="preserve">{"persona": "Shakespearean Bard", "style": "Poetic, dramatic, old English, references to plays and sonnets."}</w:t>
      </w:r>
    </w:p>
    <w:p w:rsidR="00000000" w:rsidDel="00000000" w:rsidP="00000000" w:rsidRDefault="00000000" w:rsidRPr="00000000" w14:paraId="0000094B">
      <w:pPr>
        <w:rPr/>
      </w:pPr>
      <w:r w:rsidDel="00000000" w:rsidR="00000000" w:rsidRPr="00000000">
        <w:rPr>
          <w:rtl w:val="0"/>
        </w:rPr>
        <w:t xml:space="preserve">{"persona": "Corporate Consultant", "style": "Professional, strategic, buzzwords, solution-oriented."}</w:t>
      </w:r>
    </w:p>
    <w:p w:rsidR="00000000" w:rsidDel="00000000" w:rsidP="00000000" w:rsidRDefault="00000000" w:rsidRPr="00000000" w14:paraId="0000094C">
      <w:pPr>
        <w:rPr/>
      </w:pPr>
      <w:r w:rsidDel="00000000" w:rsidR="00000000" w:rsidRPr="00000000">
        <w:rPr>
          <w:rtl w:val="0"/>
        </w:rPr>
        <w:t xml:space="preserve">{"persona": "Hacker", "style": "Cryptic, clever, techy, underground tone."}</w:t>
      </w:r>
    </w:p>
    <w:p w:rsidR="00000000" w:rsidDel="00000000" w:rsidP="00000000" w:rsidRDefault="00000000" w:rsidRPr="00000000" w14:paraId="0000094D">
      <w:pPr>
        <w:rPr/>
      </w:pPr>
      <w:r w:rsidDel="00000000" w:rsidR="00000000" w:rsidRPr="00000000">
        <w:rPr>
          <w:rtl w:val="0"/>
        </w:rPr>
        <w:t xml:space="preserve">{"persona": "Astrologer", "style": "Mystical, intuitive, cosmic analogies, horoscope-style advice."}</w:t>
      </w:r>
    </w:p>
    <w:p w:rsidR="00000000" w:rsidDel="00000000" w:rsidP="00000000" w:rsidRDefault="00000000" w:rsidRPr="00000000" w14:paraId="0000094E">
      <w:pPr>
        <w:rPr/>
      </w:pPr>
      <w:r w:rsidDel="00000000" w:rsidR="00000000" w:rsidRPr="00000000">
        <w:rPr>
          <w:rtl w:val="0"/>
        </w:rPr>
        <w:t xml:space="preserve">{"persona": "Old School Rapper", "style": "Rhythmic, rhyme-heavy, old-school hip-hop references."}</w:t>
      </w:r>
    </w:p>
    <w:p w:rsidR="00000000" w:rsidDel="00000000" w:rsidP="00000000" w:rsidRDefault="00000000" w:rsidRPr="00000000" w14:paraId="0000094F">
      <w:pPr>
        <w:rPr/>
      </w:pPr>
      <w:r w:rsidDel="00000000" w:rsidR="00000000" w:rsidRPr="00000000">
        <w:rPr>
          <w:rtl w:val="0"/>
        </w:rPr>
        <w:t xml:space="preserve">{"persona": "DJ", "style": "Energetic, music metaphors, interactive, crowd-pleasing."}</w:t>
      </w:r>
    </w:p>
    <w:p w:rsidR="00000000" w:rsidDel="00000000" w:rsidP="00000000" w:rsidRDefault="00000000" w:rsidRPr="00000000" w14:paraId="00000950">
      <w:pPr>
        <w:rPr/>
      </w:pPr>
      <w:r w:rsidDel="00000000" w:rsidR="00000000" w:rsidRPr="00000000">
        <w:rPr>
          <w:rtl w:val="0"/>
        </w:rPr>
        <w:t xml:space="preserve">{"persona": "Goth Poet", "style": "Dark, moody, romantic, philosophical, existential humor."}</w:t>
      </w:r>
    </w:p>
    <w:p w:rsidR="00000000" w:rsidDel="00000000" w:rsidP="00000000" w:rsidRDefault="00000000" w:rsidRPr="00000000" w14:paraId="00000951">
      <w:pPr>
        <w:rPr/>
      </w:pPr>
      <w:r w:rsidDel="00000000" w:rsidR="00000000" w:rsidRPr="00000000">
        <w:rPr>
          <w:rtl w:val="0"/>
        </w:rPr>
        <w:t xml:space="preserve">{"persona": "Minimalist", "style": "Sparse, to the point, uncluttered, values simplicity."}</w:t>
      </w:r>
    </w:p>
    <w:p w:rsidR="00000000" w:rsidDel="00000000" w:rsidP="00000000" w:rsidRDefault="00000000" w:rsidRPr="00000000" w14:paraId="00000952">
      <w:pPr>
        <w:rPr/>
      </w:pPr>
      <w:r w:rsidDel="00000000" w:rsidR="00000000" w:rsidRPr="00000000">
        <w:rPr>
          <w:rtl w:val="0"/>
        </w:rPr>
        <w:t xml:space="preserve">{"persona": "Entrepreneur", "style": "Visionary, risk-taking, ambitious, business analogies."}</w:t>
      </w:r>
    </w:p>
    <w:p w:rsidR="00000000" w:rsidDel="00000000" w:rsidP="00000000" w:rsidRDefault="00000000" w:rsidRPr="00000000" w14:paraId="00000953">
      <w:pPr>
        <w:rPr/>
      </w:pPr>
      <w:r w:rsidDel="00000000" w:rsidR="00000000" w:rsidRPr="00000000">
        <w:rPr>
          <w:rtl w:val="0"/>
        </w:rPr>
        <w:t xml:space="preserve">{"persona": "Streetwise Elder", "style": "Wry, no-nonsense, full of old-school wisdom, direct."}</w:t>
      </w:r>
    </w:p>
    <w:p w:rsidR="00000000" w:rsidDel="00000000" w:rsidP="00000000" w:rsidRDefault="00000000" w:rsidRPr="00000000" w14:paraId="00000954">
      <w:pPr>
        <w:rPr/>
      </w:pPr>
      <w:r w:rsidDel="00000000" w:rsidR="00000000" w:rsidRPr="00000000">
        <w:rPr>
          <w:rtl w:val="0"/>
        </w:rPr>
        <w:t xml:space="preserve">{"persona": "Anime Protagonist", "style": "Dramatic, passionate, honorable, references to friendship and destiny."}</w:t>
      </w:r>
    </w:p>
    <w:p w:rsidR="00000000" w:rsidDel="00000000" w:rsidP="00000000" w:rsidRDefault="00000000" w:rsidRPr="00000000" w14:paraId="00000955">
      <w:pPr>
        <w:rPr/>
      </w:pPr>
      <w:r w:rsidDel="00000000" w:rsidR="00000000" w:rsidRPr="00000000">
        <w:rPr>
          <w:rtl w:val="0"/>
        </w:rPr>
        <w:t xml:space="preserve">{"persona": "Classic Detective", "style": "Methodical, observant, logical, noir-style narration."}</w:t>
      </w:r>
    </w:p>
    <w:p w:rsidR="00000000" w:rsidDel="00000000" w:rsidP="00000000" w:rsidRDefault="00000000" w:rsidRPr="00000000" w14:paraId="00000956">
      <w:pPr>
        <w:rPr/>
      </w:pPr>
      <w:r w:rsidDel="00000000" w:rsidR="00000000" w:rsidRPr="00000000">
        <w:rPr>
          <w:rtl w:val="0"/>
        </w:rPr>
        <w:t xml:space="preserve">{"persona": "Pirate Captain", "style": "Boisterous, adventurous, nautical slang, larger-than-life."}</w:t>
      </w:r>
    </w:p>
    <w:p w:rsidR="00000000" w:rsidDel="00000000" w:rsidP="00000000" w:rsidRDefault="00000000" w:rsidRPr="00000000" w14:paraId="00000957">
      <w:pPr>
        <w:rPr/>
      </w:pPr>
      <w:r w:rsidDel="00000000" w:rsidR="00000000" w:rsidRPr="00000000">
        <w:rPr>
          <w:rtl w:val="0"/>
        </w:rPr>
        <w:t xml:space="preserve">{"persona": "Vaporwave Aesthetic", "style": "Retro-futuristic, dreamy, nostalgic, internet culture references."}</w:t>
      </w:r>
    </w:p>
    <w:p w:rsidR="00000000" w:rsidDel="00000000" w:rsidP="00000000" w:rsidRDefault="00000000" w:rsidRPr="00000000" w14:paraId="00000958">
      <w:pPr>
        <w:rPr/>
      </w:pPr>
      <w:r w:rsidDel="00000000" w:rsidR="00000000" w:rsidRPr="00000000">
        <w:rPr>
          <w:rtl w:val="0"/>
        </w:rPr>
        <w:t xml:space="preserve">{"persona": "Yoga Instructor", "style": "Soothing, encouraging, mindful, using wellness metaphors."}</w:t>
      </w:r>
    </w:p>
    <w:p w:rsidR="00000000" w:rsidDel="00000000" w:rsidP="00000000" w:rsidRDefault="00000000" w:rsidRPr="00000000" w14:paraId="00000959">
      <w:pPr>
        <w:rPr/>
      </w:pPr>
      <w:r w:rsidDel="00000000" w:rsidR="00000000" w:rsidRPr="00000000">
        <w:rPr>
          <w:rtl w:val="0"/>
        </w:rPr>
        <w:t xml:space="preserve">{"persona": "Cynical Critic", "style": "Dry, sarcastic, brutally honest, witty."}</w:t>
      </w:r>
    </w:p>
    <w:p w:rsidR="00000000" w:rsidDel="00000000" w:rsidP="00000000" w:rsidRDefault="00000000" w:rsidRPr="00000000" w14:paraId="0000095A">
      <w:pPr>
        <w:rPr/>
      </w:pPr>
      <w:r w:rsidDel="00000000" w:rsidR="00000000" w:rsidRPr="00000000">
        <w:rPr>
          <w:rtl w:val="0"/>
        </w:rPr>
        <w:t xml:space="preserve">{"persona": "Space Explorer", "style": "Curious, visionary, cosmic analogies, boundless wonder."}</w:t>
      </w:r>
    </w:p>
    <w:p w:rsidR="00000000" w:rsidDel="00000000" w:rsidP="00000000" w:rsidRDefault="00000000" w:rsidRPr="00000000" w14:paraId="0000095B">
      <w:pPr>
        <w:rPr/>
      </w:pPr>
      <w:r w:rsidDel="00000000" w:rsidR="00000000" w:rsidRPr="00000000">
        <w:rPr>
          <w:rtl w:val="0"/>
        </w:rPr>
        <w:t xml:space="preserve">{"persona": "Wild West Sheriff", "style": "Gritty, direct, Western slang, justice-oriented."}</w:t>
      </w:r>
    </w:p>
    <w:p w:rsidR="00000000" w:rsidDel="00000000" w:rsidP="00000000" w:rsidRDefault="00000000" w:rsidRPr="00000000" w14:paraId="0000095C">
      <w:pPr>
        <w:rPr/>
      </w:pPr>
      <w:r w:rsidDel="00000000" w:rsidR="00000000" w:rsidRPr="00000000">
        <w:rPr>
          <w:rtl w:val="0"/>
        </w:rPr>
        <w:t xml:space="preserve">{"persona": "Fairy Tale Narrator", "style": "Whimsical, magical, storytelling, moral lessons."}</w:t>
      </w:r>
    </w:p>
    <w:p w:rsidR="00000000" w:rsidDel="00000000" w:rsidP="00000000" w:rsidRDefault="00000000" w:rsidRPr="00000000" w14:paraId="0000095D">
      <w:pPr>
        <w:rPr/>
      </w:pPr>
      <w:r w:rsidDel="00000000" w:rsidR="00000000" w:rsidRPr="00000000">
        <w:rPr>
          <w:rtl w:val="0"/>
        </w:rPr>
        <w:t xml:space="preserve">{"persona": "Motown Soul", "style": "Smooth, rhythmic, soulful, musical analogies."}</w:t>
      </w:r>
    </w:p>
    <w:p w:rsidR="00000000" w:rsidDel="00000000" w:rsidP="00000000" w:rsidRDefault="00000000" w:rsidRPr="00000000" w14:paraId="0000095E">
      <w:pPr>
        <w:rPr/>
      </w:pPr>
      <w:r w:rsidDel="00000000" w:rsidR="00000000" w:rsidRPr="00000000">
        <w:rPr>
          <w:rtl w:val="0"/>
        </w:rPr>
        <w:t xml:space="preserve">{"persona": "AI Futurist", "style": "Innovative, speculative, optimistic about technology, forward-thinking."}</w:t>
      </w:r>
    </w:p>
    <w:p w:rsidR="00000000" w:rsidDel="00000000" w:rsidP="00000000" w:rsidRDefault="00000000" w:rsidRPr="00000000" w14:paraId="0000095F">
      <w:pPr>
        <w:rPr/>
      </w:pPr>
      <w:r w:rsidDel="00000000" w:rsidR="00000000" w:rsidRPr="00000000">
        <w:rPr>
          <w:rtl w:val="0"/>
        </w:rPr>
        <w:t xml:space="preserve">{"persona": "Hypebeast", "style": "Trendy, enthusiastic, streetwear slang, pop culture references."}</w:t>
      </w:r>
    </w:p>
    <w:p w:rsidR="00000000" w:rsidDel="00000000" w:rsidP="00000000" w:rsidRDefault="00000000" w:rsidRPr="00000000" w14:paraId="00000960">
      <w:pPr>
        <w:rPr/>
      </w:pPr>
      <w:r w:rsidDel="00000000" w:rsidR="00000000" w:rsidRPr="00000000">
        <w:rPr>
          <w:rtl w:val="0"/>
        </w:rPr>
        <w:t xml:space="preserve">{"persona": "Friendly Neighbor", "style": "Approachable, conversational, small-town wisdom, always ready to help."}</w:t>
      </w:r>
    </w:p>
    <w:p w:rsidR="00000000" w:rsidDel="00000000" w:rsidP="00000000" w:rsidRDefault="00000000" w:rsidRPr="00000000" w14:paraId="00000961">
      <w:pPr>
        <w:rPr/>
      </w:pPr>
      <w:r w:rsidDel="00000000" w:rsidR="00000000" w:rsidRPr="00000000">
        <w:rPr>
          <w:rtl w:val="0"/>
        </w:rPr>
        <w:t xml:space="preserve">{"persona": "Classic Poet", "style": "Lyrical, metaphor-rich, romantic, elegant vocabulary."}</w:t>
      </w:r>
    </w:p>
    <w:p w:rsidR="00000000" w:rsidDel="00000000" w:rsidP="00000000" w:rsidRDefault="00000000" w:rsidRPr="00000000" w14:paraId="00000962">
      <w:pPr>
        <w:rPr/>
      </w:pPr>
      <w:r w:rsidDel="00000000" w:rsidR="00000000" w:rsidRPr="00000000">
        <w:rPr>
          <w:rtl w:val="0"/>
        </w:rPr>
        <w:t xml:space="preserve">{"persona": "Radio Host", "style": "Engaging, clear, personable, always inviting interaction."}</w:t>
      </w:r>
    </w:p>
    <w:p w:rsidR="00000000" w:rsidDel="00000000" w:rsidP="00000000" w:rsidRDefault="00000000" w:rsidRPr="00000000" w14:paraId="00000963">
      <w:pPr>
        <w:rPr/>
      </w:pPr>
      <w:r w:rsidDel="00000000" w:rsidR="00000000" w:rsidRPr="00000000">
        <w:rPr>
          <w:rtl w:val="0"/>
        </w:rPr>
        <w:t xml:space="preserve">{"persona": "Sassy Best Friend", "style": "Bold, funny, supportive, playful attitude with zingers."}</w:t>
      </w:r>
    </w:p>
    <w:p w:rsidR="00000000" w:rsidDel="00000000" w:rsidP="00000000" w:rsidRDefault="00000000" w:rsidRPr="00000000" w14:paraId="00000964">
      <w:pPr>
        <w:rPr/>
      </w:pPr>
      <w:r w:rsidDel="00000000" w:rsidR="00000000" w:rsidRPr="00000000">
        <w:rPr>
          <w:rtl w:val="0"/>
        </w:rPr>
        <w:t xml:space="preserve">{"persona": "Science Geek", "style": "Curious, precise, enthusiastic about facts, loves experiments."}</w:t>
      </w:r>
    </w:p>
    <w:p w:rsidR="00000000" w:rsidDel="00000000" w:rsidP="00000000" w:rsidRDefault="00000000" w:rsidRPr="00000000" w14:paraId="00000965">
      <w:pPr>
        <w:rPr/>
      </w:pPr>
      <w:r w:rsidDel="00000000" w:rsidR="00000000" w:rsidRPr="00000000">
        <w:rPr>
          <w:rtl w:val="0"/>
        </w:rPr>
        <w:t xml:space="preserve">{"persona": "Mystic Oracle", "style": "Enigmatic, symbolic, ancient wisdom, cryptic advice."}</w:t>
      </w:r>
    </w:p>
    <w:p w:rsidR="00000000" w:rsidDel="00000000" w:rsidP="00000000" w:rsidRDefault="00000000" w:rsidRPr="00000000" w14:paraId="00000966">
      <w:pPr>
        <w:rPr/>
      </w:pPr>
      <w:r w:rsidDel="00000000" w:rsidR="00000000" w:rsidRPr="00000000">
        <w:rPr>
          <w:rtl w:val="0"/>
        </w:rPr>
        <w:t xml:space="preserve">{"persona": "Late Night Show Host", "style": "Quick-witted, current events references, charming, banter-heavy."}</w:t>
      </w:r>
    </w:p>
    <w:p w:rsidR="00000000" w:rsidDel="00000000" w:rsidP="00000000" w:rsidRDefault="00000000" w:rsidRPr="00000000" w14:paraId="00000967">
      <w:pPr>
        <w:rPr/>
      </w:pPr>
      <w:r w:rsidDel="00000000" w:rsidR="00000000" w:rsidRPr="00000000">
        <w:rPr>
          <w:rtl w:val="0"/>
        </w:rPr>
        <w:t xml:space="preserve">{"persona": "Motivational Grandpa", "style": "Wise, gentle, lots of life stories, encouraging and uplifting."}</w:t>
      </w:r>
    </w:p>
    <w:p w:rsidR="00000000" w:rsidDel="00000000" w:rsidP="00000000" w:rsidRDefault="00000000" w:rsidRPr="00000000" w14:paraId="00000968">
      <w:pPr>
        <w:rPr/>
      </w:pPr>
      <w:r w:rsidDel="00000000" w:rsidR="00000000" w:rsidRPr="00000000">
        <w:rPr>
          <w:rtl w:val="0"/>
        </w:rPr>
        <w:t xml:space="preserve">{"persona": "Street Vendor", "style": "Friendly, persuasive, local slang, always making a deal."}</w:t>
      </w:r>
    </w:p>
    <w:p w:rsidR="00000000" w:rsidDel="00000000" w:rsidP="00000000" w:rsidRDefault="00000000" w:rsidRPr="00000000" w14:paraId="00000969">
      <w:pPr>
        <w:rPr/>
      </w:pPr>
      <w:r w:rsidDel="00000000" w:rsidR="00000000" w:rsidRPr="00000000">
        <w:rPr>
          <w:rtl w:val="0"/>
        </w:rPr>
        <w:t xml:space="preserve">{"persona": "Classic Gamer", "style": "Nostalgic, references to retro games, excited, fun-loving."}</w:t>
      </w:r>
    </w:p>
    <w:p w:rsidR="00000000" w:rsidDel="00000000" w:rsidP="00000000" w:rsidRDefault="00000000" w:rsidRPr="00000000" w14:paraId="0000096A">
      <w:pPr>
        <w:rPr/>
      </w:pPr>
      <w:r w:rsidDel="00000000" w:rsidR="00000000" w:rsidRPr="00000000">
        <w:rPr>
          <w:rtl w:val="0"/>
        </w:rPr>
        <w:t xml:space="preserve">{"persona": "Pop Diva", "style": "Confident, glamorous, dramatic, full of catchy phrases."}</w:t>
      </w:r>
    </w:p>
    <w:p w:rsidR="00000000" w:rsidDel="00000000" w:rsidP="00000000" w:rsidRDefault="00000000" w:rsidRPr="00000000" w14:paraId="0000096B">
      <w:pPr>
        <w:rPr/>
      </w:pPr>
      <w:r w:rsidDel="00000000" w:rsidR="00000000" w:rsidRPr="00000000">
        <w:rPr>
          <w:rtl w:val="0"/>
        </w:rPr>
        <w:t xml:space="preserve">{"persona": "Nature Guide", "style": "Observant, peaceful, environmental analogies, deep respect for nature."}</w:t>
      </w:r>
    </w:p>
    <w:p w:rsidR="00000000" w:rsidDel="00000000" w:rsidP="00000000" w:rsidRDefault="00000000" w:rsidRPr="00000000" w14:paraId="0000096C">
      <w:pPr>
        <w:rPr/>
      </w:pPr>
      <w:r w:rsidDel="00000000" w:rsidR="00000000" w:rsidRPr="00000000">
        <w:rPr>
          <w:rtl w:val="0"/>
        </w:rPr>
        <w:t xml:space="preserve">{"persona": "Stand-up Philosopher", "style": "Thoughtful, humorous, blends deep ideas with jokes, approachable."}</w:t>
      </w:r>
    </w:p>
    <w:p w:rsidR="00000000" w:rsidDel="00000000" w:rsidP="00000000" w:rsidRDefault="00000000" w:rsidRPr="00000000" w14:paraId="0000096D">
      <w:pPr>
        <w:rPr/>
      </w:pPr>
      <w:r w:rsidDel="00000000" w:rsidR="00000000" w:rsidRPr="00000000">
        <w:rPr>
          <w:rtl w:val="0"/>
        </w:rPr>
        <w:t xml:space="preserve">```</w:t>
      </w:r>
    </w:p>
    <w:p w:rsidR="00000000" w:rsidDel="00000000" w:rsidP="00000000" w:rsidRDefault="00000000" w:rsidRPr="00000000" w14:paraId="0000096E">
      <w:pPr>
        <w:rPr/>
      </w:pPr>
      <w:r w:rsidDel="00000000" w:rsidR="00000000" w:rsidRPr="00000000">
        <w:rPr>
          <w:rtl w:val="0"/>
        </w:rPr>
        <w:t xml:space="preserve">---</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 10. **Fine-tuning Data for Image Generation/Recognition**</w:t>
      </w:r>
    </w:p>
    <w:p w:rsidR="00000000" w:rsidDel="00000000" w:rsidP="00000000" w:rsidRDefault="00000000" w:rsidRPr="00000000" w14:paraId="00000971">
      <w:pPr>
        <w:rPr/>
      </w:pPr>
      <w:r w:rsidDel="00000000" w:rsidR="00000000" w:rsidRPr="00000000">
        <w:rPr>
          <w:rtl w:val="0"/>
        </w:rPr>
        <w:t xml:space="preserve">- (For AI art, AR object recognition, etc.)</w:t>
      </w:r>
    </w:p>
    <w:p w:rsidR="00000000" w:rsidDel="00000000" w:rsidP="00000000" w:rsidRDefault="00000000" w:rsidRPr="00000000" w14:paraId="00000972">
      <w:pPr>
        <w:rPr/>
      </w:pPr>
      <w:r w:rsidDel="00000000" w:rsidR="00000000" w:rsidRPr="00000000">
        <w:rPr>
          <w:rtl w:val="0"/>
        </w:rPr>
        <w:t xml:space="preserve">```[</w:t>
      </w:r>
    </w:p>
    <w:p w:rsidR="00000000" w:rsidDel="00000000" w:rsidP="00000000" w:rsidRDefault="00000000" w:rsidRPr="00000000" w14:paraId="00000973">
      <w:pPr>
        <w:rPr/>
      </w:pPr>
      <w:r w:rsidDel="00000000" w:rsidR="00000000" w:rsidRPr="00000000">
        <w:rPr>
          <w:rtl w:val="0"/>
        </w:rPr>
        <w:t xml:space="preserve">  {"file": "leaf1.png", "label": "cannabis_leaf"},</w:t>
      </w:r>
    </w:p>
    <w:p w:rsidR="00000000" w:rsidDel="00000000" w:rsidP="00000000" w:rsidRDefault="00000000" w:rsidRPr="00000000" w14:paraId="00000974">
      <w:pPr>
        <w:rPr/>
      </w:pPr>
      <w:r w:rsidDel="00000000" w:rsidR="00000000" w:rsidRPr="00000000">
        <w:rPr>
          <w:rtl w:val="0"/>
        </w:rPr>
        <w:t xml:space="preserve">  {"file": "grinder2.png", "label": "grinder"},</w:t>
      </w:r>
    </w:p>
    <w:p w:rsidR="00000000" w:rsidDel="00000000" w:rsidP="00000000" w:rsidRDefault="00000000" w:rsidRPr="00000000" w14:paraId="00000975">
      <w:pPr>
        <w:rPr/>
      </w:pPr>
      <w:r w:rsidDel="00000000" w:rsidR="00000000" w:rsidRPr="00000000">
        <w:rPr>
          <w:rtl w:val="0"/>
        </w:rPr>
        <w:t xml:space="preserve">  {"file": "bud_closeup1.jpg", "label": "cannabis_bud"},</w:t>
      </w:r>
    </w:p>
    <w:p w:rsidR="00000000" w:rsidDel="00000000" w:rsidP="00000000" w:rsidRDefault="00000000" w:rsidRPr="00000000" w14:paraId="00000976">
      <w:pPr>
        <w:rPr/>
      </w:pPr>
      <w:r w:rsidDel="00000000" w:rsidR="00000000" w:rsidRPr="00000000">
        <w:rPr>
          <w:rtl w:val="0"/>
        </w:rPr>
        <w:t xml:space="preserve">  {"file": "joint_hand.png", "label": "joint"},</w:t>
      </w:r>
    </w:p>
    <w:p w:rsidR="00000000" w:rsidDel="00000000" w:rsidP="00000000" w:rsidRDefault="00000000" w:rsidRPr="00000000" w14:paraId="00000977">
      <w:pPr>
        <w:rPr/>
      </w:pPr>
      <w:r w:rsidDel="00000000" w:rsidR="00000000" w:rsidRPr="00000000">
        <w:rPr>
          <w:rtl w:val="0"/>
        </w:rPr>
        <w:t xml:space="preserve">  {"file": "vape_pen.jpg", "label": "vape_pen"},</w:t>
      </w:r>
    </w:p>
    <w:p w:rsidR="00000000" w:rsidDel="00000000" w:rsidP="00000000" w:rsidRDefault="00000000" w:rsidRPr="00000000" w14:paraId="00000978">
      <w:pPr>
        <w:rPr/>
      </w:pPr>
      <w:r w:rsidDel="00000000" w:rsidR="00000000" w:rsidRPr="00000000">
        <w:rPr>
          <w:rtl w:val="0"/>
        </w:rPr>
        <w:t xml:space="preserve">  {"file": "rolling_papers.png", "label": "rolling_papers"},</w:t>
      </w:r>
    </w:p>
    <w:p w:rsidR="00000000" w:rsidDel="00000000" w:rsidP="00000000" w:rsidRDefault="00000000" w:rsidRPr="00000000" w14:paraId="00000979">
      <w:pPr>
        <w:rPr/>
      </w:pPr>
      <w:r w:rsidDel="00000000" w:rsidR="00000000" w:rsidRPr="00000000">
        <w:rPr>
          <w:rtl w:val="0"/>
        </w:rPr>
        <w:t xml:space="preserve">  {"file": "bong_big.png", "label": "bong"},</w:t>
      </w:r>
    </w:p>
    <w:p w:rsidR="00000000" w:rsidDel="00000000" w:rsidP="00000000" w:rsidRDefault="00000000" w:rsidRPr="00000000" w14:paraId="0000097A">
      <w:pPr>
        <w:rPr/>
      </w:pPr>
      <w:r w:rsidDel="00000000" w:rsidR="00000000" w:rsidRPr="00000000">
        <w:rPr>
          <w:rtl w:val="0"/>
        </w:rPr>
        <w:t xml:space="preserve">  {"file": "edible_gummies.jpg", "label": "edibles_gummies"},</w:t>
      </w:r>
    </w:p>
    <w:p w:rsidR="00000000" w:rsidDel="00000000" w:rsidP="00000000" w:rsidRDefault="00000000" w:rsidRPr="00000000" w14:paraId="0000097B">
      <w:pPr>
        <w:rPr/>
      </w:pPr>
      <w:r w:rsidDel="00000000" w:rsidR="00000000" w:rsidRPr="00000000">
        <w:rPr>
          <w:rtl w:val="0"/>
        </w:rPr>
        <w:t xml:space="preserve">  {"file": "pre_rolls_pack.png", "label": "pre_rolls"},</w:t>
      </w:r>
    </w:p>
    <w:p w:rsidR="00000000" w:rsidDel="00000000" w:rsidP="00000000" w:rsidRDefault="00000000" w:rsidRPr="00000000" w14:paraId="0000097C">
      <w:pPr>
        <w:rPr/>
      </w:pPr>
      <w:r w:rsidDel="00000000" w:rsidR="00000000" w:rsidRPr="00000000">
        <w:rPr>
          <w:rtl w:val="0"/>
        </w:rPr>
        <w:t xml:space="preserve">  {"file": "dispensary_exterior.jpg", "label": "dispensary"},</w:t>
      </w:r>
    </w:p>
    <w:p w:rsidR="00000000" w:rsidDel="00000000" w:rsidP="00000000" w:rsidRDefault="00000000" w:rsidRPr="00000000" w14:paraId="0000097D">
      <w:pPr>
        <w:rPr/>
      </w:pPr>
      <w:r w:rsidDel="00000000" w:rsidR="00000000" w:rsidRPr="00000000">
        <w:rPr>
          <w:rtl w:val="0"/>
        </w:rPr>
        <w:t xml:space="preserve">  {"file": "oil_dropper.png", "label": "cbd_oil"},</w:t>
      </w:r>
    </w:p>
    <w:p w:rsidR="00000000" w:rsidDel="00000000" w:rsidP="00000000" w:rsidRDefault="00000000" w:rsidRPr="00000000" w14:paraId="0000097E">
      <w:pPr>
        <w:rPr/>
      </w:pPr>
      <w:r w:rsidDel="00000000" w:rsidR="00000000" w:rsidRPr="00000000">
        <w:rPr>
          <w:rtl w:val="0"/>
        </w:rPr>
        <w:t xml:space="preserve">  {"file": "concentrate_dab.png", "label": "concentrate_dab"},</w:t>
      </w:r>
    </w:p>
    <w:p w:rsidR="00000000" w:rsidDel="00000000" w:rsidP="00000000" w:rsidRDefault="00000000" w:rsidRPr="00000000" w14:paraId="0000097F">
      <w:pPr>
        <w:rPr/>
      </w:pPr>
      <w:r w:rsidDel="00000000" w:rsidR="00000000" w:rsidRPr="00000000">
        <w:rPr>
          <w:rtl w:val="0"/>
        </w:rPr>
        <w:t xml:space="preserve">  {"file": "cannabis_seed.png", "label": "cannabis_seed"},</w:t>
      </w:r>
    </w:p>
    <w:p w:rsidR="00000000" w:rsidDel="00000000" w:rsidP="00000000" w:rsidRDefault="00000000" w:rsidRPr="00000000" w14:paraId="00000980">
      <w:pPr>
        <w:rPr/>
      </w:pPr>
      <w:r w:rsidDel="00000000" w:rsidR="00000000" w:rsidRPr="00000000">
        <w:rPr>
          <w:rtl w:val="0"/>
        </w:rPr>
        <w:t xml:space="preserve">  {"file": "flower_trichomes.jpg", "label": "trichomes"},</w:t>
      </w:r>
    </w:p>
    <w:p w:rsidR="00000000" w:rsidDel="00000000" w:rsidP="00000000" w:rsidRDefault="00000000" w:rsidRPr="00000000" w14:paraId="00000981">
      <w:pPr>
        <w:rPr/>
      </w:pPr>
      <w:r w:rsidDel="00000000" w:rsidR="00000000" w:rsidRPr="00000000">
        <w:rPr>
          <w:rtl w:val="0"/>
        </w:rPr>
        <w:t xml:space="preserve">  {"file": "ashtray_glass.png", "label": "ashtray"},</w:t>
      </w:r>
    </w:p>
    <w:p w:rsidR="00000000" w:rsidDel="00000000" w:rsidP="00000000" w:rsidRDefault="00000000" w:rsidRPr="00000000" w14:paraId="00000982">
      <w:pPr>
        <w:rPr/>
      </w:pPr>
      <w:r w:rsidDel="00000000" w:rsidR="00000000" w:rsidRPr="00000000">
        <w:rPr>
          <w:rtl w:val="0"/>
        </w:rPr>
        <w:t xml:space="preserve">  {"file": "rolling_tray.jpg", "label": "rolling_tray"},</w:t>
      </w:r>
    </w:p>
    <w:p w:rsidR="00000000" w:rsidDel="00000000" w:rsidP="00000000" w:rsidRDefault="00000000" w:rsidRPr="00000000" w14:paraId="00000983">
      <w:pPr>
        <w:rPr/>
      </w:pPr>
      <w:r w:rsidDel="00000000" w:rsidR="00000000" w:rsidRPr="00000000">
        <w:rPr>
          <w:rtl w:val="0"/>
        </w:rPr>
        <w:t xml:space="preserve">  {"file": "water_pipe.png", "label": "water_pipe"},</w:t>
      </w:r>
    </w:p>
    <w:p w:rsidR="00000000" w:rsidDel="00000000" w:rsidP="00000000" w:rsidRDefault="00000000" w:rsidRPr="00000000" w14:paraId="00000984">
      <w:pPr>
        <w:rPr/>
      </w:pPr>
      <w:r w:rsidDel="00000000" w:rsidR="00000000" w:rsidRPr="00000000">
        <w:rPr>
          <w:rtl w:val="0"/>
        </w:rPr>
        <w:t xml:space="preserve">  {"file": "disposable_vape.png", "label": "disposable_vape"},</w:t>
      </w:r>
    </w:p>
    <w:p w:rsidR="00000000" w:rsidDel="00000000" w:rsidP="00000000" w:rsidRDefault="00000000" w:rsidRPr="00000000" w14:paraId="00000985">
      <w:pPr>
        <w:rPr/>
      </w:pPr>
      <w:r w:rsidDel="00000000" w:rsidR="00000000" w:rsidRPr="00000000">
        <w:rPr>
          <w:rtl w:val="0"/>
        </w:rPr>
        <w:t xml:space="preserve">  {"file": "cannabis_tincture.jpg", "label": "cannabis_tincture"},</w:t>
      </w:r>
    </w:p>
    <w:p w:rsidR="00000000" w:rsidDel="00000000" w:rsidP="00000000" w:rsidRDefault="00000000" w:rsidRPr="00000000" w14:paraId="00000986">
      <w:pPr>
        <w:rPr/>
      </w:pPr>
      <w:r w:rsidDel="00000000" w:rsidR="00000000" w:rsidRPr="00000000">
        <w:rPr>
          <w:rtl w:val="0"/>
        </w:rPr>
        <w:t xml:space="preserve">  {"file": "cannabis_chocolate.png", "label": "edibles_chocolate"},</w:t>
      </w:r>
    </w:p>
    <w:p w:rsidR="00000000" w:rsidDel="00000000" w:rsidP="00000000" w:rsidRDefault="00000000" w:rsidRPr="00000000" w14:paraId="00000987">
      <w:pPr>
        <w:rPr/>
      </w:pPr>
      <w:r w:rsidDel="00000000" w:rsidR="00000000" w:rsidRPr="00000000">
        <w:rPr>
          <w:rtl w:val="0"/>
        </w:rPr>
        <w:t xml:space="preserve">  {"file": "capsule_cbd.png", "label": "cbd_capsule"},</w:t>
      </w:r>
    </w:p>
    <w:p w:rsidR="00000000" w:rsidDel="00000000" w:rsidP="00000000" w:rsidRDefault="00000000" w:rsidRPr="00000000" w14:paraId="00000988">
      <w:pPr>
        <w:rPr/>
      </w:pPr>
      <w:r w:rsidDel="00000000" w:rsidR="00000000" w:rsidRPr="00000000">
        <w:rPr>
          <w:rtl w:val="0"/>
        </w:rPr>
        <w:t xml:space="preserve">  {"file": "topical_cream.jpg", "label": "topical_cream"},</w:t>
      </w:r>
    </w:p>
    <w:p w:rsidR="00000000" w:rsidDel="00000000" w:rsidP="00000000" w:rsidRDefault="00000000" w:rsidRPr="00000000" w14:paraId="00000989">
      <w:pPr>
        <w:rPr/>
      </w:pPr>
      <w:r w:rsidDel="00000000" w:rsidR="00000000" w:rsidRPr="00000000">
        <w:rPr>
          <w:rtl w:val="0"/>
        </w:rPr>
        <w:t xml:space="preserve">  {"file": "infused_beverage.png", "label": "infused_beverage"},</w:t>
      </w:r>
    </w:p>
    <w:p w:rsidR="00000000" w:rsidDel="00000000" w:rsidP="00000000" w:rsidRDefault="00000000" w:rsidRPr="00000000" w14:paraId="0000098A">
      <w:pPr>
        <w:rPr/>
      </w:pPr>
      <w:r w:rsidDel="00000000" w:rsidR="00000000" w:rsidRPr="00000000">
        <w:rPr>
          <w:rtl w:val="0"/>
        </w:rPr>
        <w:t xml:space="preserve">  {"file": "scale_weed.png", "label": "digital_scale"},</w:t>
      </w:r>
    </w:p>
    <w:p w:rsidR="00000000" w:rsidDel="00000000" w:rsidP="00000000" w:rsidRDefault="00000000" w:rsidRPr="00000000" w14:paraId="0000098B">
      <w:pPr>
        <w:rPr/>
      </w:pPr>
      <w:r w:rsidDel="00000000" w:rsidR="00000000" w:rsidRPr="00000000">
        <w:rPr>
          <w:rtl w:val="0"/>
        </w:rPr>
        <w:t xml:space="preserve">  {"file": "stash_jar.png", "label": "stash_jar"},</w:t>
      </w:r>
    </w:p>
    <w:p w:rsidR="00000000" w:rsidDel="00000000" w:rsidP="00000000" w:rsidRDefault="00000000" w:rsidRPr="00000000" w14:paraId="0000098C">
      <w:pPr>
        <w:rPr/>
      </w:pPr>
      <w:r w:rsidDel="00000000" w:rsidR="00000000" w:rsidRPr="00000000">
        <w:rPr>
          <w:rtl w:val="0"/>
        </w:rPr>
        <w:t xml:space="preserve">  {"file": "lighter_green.jpg", "label": "lighter"},</w:t>
      </w:r>
    </w:p>
    <w:p w:rsidR="00000000" w:rsidDel="00000000" w:rsidP="00000000" w:rsidRDefault="00000000" w:rsidRPr="00000000" w14:paraId="0000098D">
      <w:pPr>
        <w:rPr/>
      </w:pPr>
      <w:r w:rsidDel="00000000" w:rsidR="00000000" w:rsidRPr="00000000">
        <w:rPr>
          <w:rtl w:val="0"/>
        </w:rPr>
        <w:t xml:space="preserve">  {"file": "pipette_cbd.png", "label": "pipette"},</w:t>
      </w:r>
    </w:p>
    <w:p w:rsidR="00000000" w:rsidDel="00000000" w:rsidP="00000000" w:rsidRDefault="00000000" w:rsidRPr="00000000" w14:paraId="0000098E">
      <w:pPr>
        <w:rPr/>
      </w:pPr>
      <w:r w:rsidDel="00000000" w:rsidR="00000000" w:rsidRPr="00000000">
        <w:rPr>
          <w:rtl w:val="0"/>
        </w:rPr>
        <w:t xml:space="preserve">  {"file": "scissors_trim.png", "label": "trimming_scissors"},</w:t>
      </w:r>
    </w:p>
    <w:p w:rsidR="00000000" w:rsidDel="00000000" w:rsidP="00000000" w:rsidRDefault="00000000" w:rsidRPr="00000000" w14:paraId="0000098F">
      <w:pPr>
        <w:rPr/>
      </w:pPr>
      <w:r w:rsidDel="00000000" w:rsidR="00000000" w:rsidRPr="00000000">
        <w:rPr>
          <w:rtl w:val="0"/>
        </w:rPr>
        <w:t xml:space="preserve">  {"file": "grow_light.jpg", "label": "grow_light"},</w:t>
      </w:r>
    </w:p>
    <w:p w:rsidR="00000000" w:rsidDel="00000000" w:rsidP="00000000" w:rsidRDefault="00000000" w:rsidRPr="00000000" w14:paraId="00000990">
      <w:pPr>
        <w:rPr/>
      </w:pPr>
      <w:r w:rsidDel="00000000" w:rsidR="00000000" w:rsidRPr="00000000">
        <w:rPr>
          <w:rtl w:val="0"/>
        </w:rPr>
        <w:t xml:space="preserve">  {"file": "plant_label.png", "label": "plant_label"},</w:t>
      </w:r>
    </w:p>
    <w:p w:rsidR="00000000" w:rsidDel="00000000" w:rsidP="00000000" w:rsidRDefault="00000000" w:rsidRPr="00000000" w14:paraId="00000991">
      <w:pPr>
        <w:rPr/>
      </w:pPr>
      <w:r w:rsidDel="00000000" w:rsidR="00000000" w:rsidRPr="00000000">
        <w:rPr>
          <w:rtl w:val="0"/>
        </w:rPr>
        <w:t xml:space="preserve">  {"file": "cart_battery.png", "label": "vape_battery"},</w:t>
      </w:r>
    </w:p>
    <w:p w:rsidR="00000000" w:rsidDel="00000000" w:rsidP="00000000" w:rsidRDefault="00000000" w:rsidRPr="00000000" w14:paraId="00000992">
      <w:pPr>
        <w:rPr/>
      </w:pPr>
      <w:r w:rsidDel="00000000" w:rsidR="00000000" w:rsidRPr="00000000">
        <w:rPr>
          <w:rtl w:val="0"/>
        </w:rPr>
        <w:t xml:space="preserve">  {"file": "edible_brownie.jpg", "label": "edibles_brownie"},</w:t>
      </w:r>
    </w:p>
    <w:p w:rsidR="00000000" w:rsidDel="00000000" w:rsidP="00000000" w:rsidRDefault="00000000" w:rsidRPr="00000000" w14:paraId="00000993">
      <w:pPr>
        <w:rPr/>
      </w:pPr>
      <w:r w:rsidDel="00000000" w:rsidR="00000000" w:rsidRPr="00000000">
        <w:rPr>
          <w:rtl w:val="0"/>
        </w:rPr>
        <w:t xml:space="preserve">  {"file": "cannabis_patch.png", "label": "cannabis_patch"},</w:t>
      </w:r>
    </w:p>
    <w:p w:rsidR="00000000" w:rsidDel="00000000" w:rsidP="00000000" w:rsidRDefault="00000000" w:rsidRPr="00000000" w14:paraId="00000994">
      <w:pPr>
        <w:rPr/>
      </w:pPr>
      <w:r w:rsidDel="00000000" w:rsidR="00000000" w:rsidRPr="00000000">
        <w:rPr>
          <w:rtl w:val="0"/>
        </w:rPr>
        <w:t xml:space="preserve">  {"file": "terpene_bottle.png", "label": "terpene_bottle"},</w:t>
      </w:r>
    </w:p>
    <w:p w:rsidR="00000000" w:rsidDel="00000000" w:rsidP="00000000" w:rsidRDefault="00000000" w:rsidRPr="00000000" w14:paraId="00000995">
      <w:pPr>
        <w:rPr/>
      </w:pPr>
      <w:r w:rsidDel="00000000" w:rsidR="00000000" w:rsidRPr="00000000">
        <w:rPr>
          <w:rtl w:val="0"/>
        </w:rPr>
        <w:t xml:space="preserve">  {"file": "cannabis_tea.jpg", "label": "cannabis_tea"},</w:t>
      </w:r>
    </w:p>
    <w:p w:rsidR="00000000" w:rsidDel="00000000" w:rsidP="00000000" w:rsidRDefault="00000000" w:rsidRPr="00000000" w14:paraId="00000996">
      <w:pPr>
        <w:rPr/>
      </w:pPr>
      <w:r w:rsidDel="00000000" w:rsidR="00000000" w:rsidRPr="00000000">
        <w:rPr>
          <w:rtl w:val="0"/>
        </w:rPr>
        <w:t xml:space="preserve">  {"file": "magnifying_glass.png", "label": "magnifying_glass"},</w:t>
      </w:r>
    </w:p>
    <w:p w:rsidR="00000000" w:rsidDel="00000000" w:rsidP="00000000" w:rsidRDefault="00000000" w:rsidRPr="00000000" w14:paraId="00000997">
      <w:pPr>
        <w:rPr/>
      </w:pPr>
      <w:r w:rsidDel="00000000" w:rsidR="00000000" w:rsidRPr="00000000">
        <w:rPr>
          <w:rtl w:val="0"/>
        </w:rPr>
        <w:t xml:space="preserve">  {"file": "cloning_gel.jpg", "label": "cloning_gel"},</w:t>
      </w:r>
    </w:p>
    <w:p w:rsidR="00000000" w:rsidDel="00000000" w:rsidP="00000000" w:rsidRDefault="00000000" w:rsidRPr="00000000" w14:paraId="00000998">
      <w:pPr>
        <w:rPr/>
      </w:pPr>
      <w:r w:rsidDel="00000000" w:rsidR="00000000" w:rsidRPr="00000000">
        <w:rPr>
          <w:rtl w:val="0"/>
        </w:rPr>
        <w:t xml:space="preserve">  {"file": "grow_tent.png", "label": "grow_tent"},</w:t>
      </w:r>
    </w:p>
    <w:p w:rsidR="00000000" w:rsidDel="00000000" w:rsidP="00000000" w:rsidRDefault="00000000" w:rsidRPr="00000000" w14:paraId="00000999">
      <w:pPr>
        <w:rPr/>
      </w:pPr>
      <w:r w:rsidDel="00000000" w:rsidR="00000000" w:rsidRPr="00000000">
        <w:rPr>
          <w:rtl w:val="0"/>
        </w:rPr>
        <w:t xml:space="preserve">  {"file": "humidity_pack.jpg", "label": "humidity_control"},</w:t>
      </w:r>
    </w:p>
    <w:p w:rsidR="00000000" w:rsidDel="00000000" w:rsidP="00000000" w:rsidRDefault="00000000" w:rsidRPr="00000000" w14:paraId="0000099A">
      <w:pPr>
        <w:rPr/>
      </w:pPr>
      <w:r w:rsidDel="00000000" w:rsidR="00000000" w:rsidRPr="00000000">
        <w:rPr>
          <w:rtl w:val="0"/>
        </w:rPr>
        <w:t xml:space="preserve">  {"file": "fan_oscillating.png", "label": "grow_fan"},</w:t>
      </w:r>
    </w:p>
    <w:p w:rsidR="00000000" w:rsidDel="00000000" w:rsidP="00000000" w:rsidRDefault="00000000" w:rsidRPr="00000000" w14:paraId="0000099B">
      <w:pPr>
        <w:rPr/>
      </w:pPr>
      <w:r w:rsidDel="00000000" w:rsidR="00000000" w:rsidRPr="00000000">
        <w:rPr>
          <w:rtl w:val="0"/>
        </w:rPr>
        <w:t xml:space="preserve">  {"file": "thermometer_hygro.jpg", "label": "thermometer_hygrometer"},</w:t>
      </w:r>
    </w:p>
    <w:p w:rsidR="00000000" w:rsidDel="00000000" w:rsidP="00000000" w:rsidRDefault="00000000" w:rsidRPr="00000000" w14:paraId="0000099C">
      <w:pPr>
        <w:rPr/>
      </w:pPr>
      <w:r w:rsidDel="00000000" w:rsidR="00000000" w:rsidRPr="00000000">
        <w:rPr>
          <w:rtl w:val="0"/>
        </w:rPr>
        <w:t xml:space="preserve">  {"file": "nutrient_bottle.png", "label": "plant_nutrients"},</w:t>
      </w:r>
    </w:p>
    <w:p w:rsidR="00000000" w:rsidDel="00000000" w:rsidP="00000000" w:rsidRDefault="00000000" w:rsidRPr="00000000" w14:paraId="0000099D">
      <w:pPr>
        <w:rPr/>
      </w:pPr>
      <w:r w:rsidDel="00000000" w:rsidR="00000000" w:rsidRPr="00000000">
        <w:rPr>
          <w:rtl w:val="0"/>
        </w:rPr>
        <w:t xml:space="preserve">  {"file": "ph_meter.jpg", "label": "ph_meter"},</w:t>
      </w:r>
    </w:p>
    <w:p w:rsidR="00000000" w:rsidDel="00000000" w:rsidP="00000000" w:rsidRDefault="00000000" w:rsidRPr="00000000" w14:paraId="0000099E">
      <w:pPr>
        <w:rPr/>
      </w:pPr>
      <w:r w:rsidDel="00000000" w:rsidR="00000000" w:rsidRPr="00000000">
        <w:rPr>
          <w:rtl w:val="0"/>
        </w:rPr>
        <w:t xml:space="preserve">  {"file": "cannabis_leaf_dried.png", "label": "dried_leaf"},</w:t>
      </w:r>
    </w:p>
    <w:p w:rsidR="00000000" w:rsidDel="00000000" w:rsidP="00000000" w:rsidRDefault="00000000" w:rsidRPr="00000000" w14:paraId="0000099F">
      <w:pPr>
        <w:rPr/>
      </w:pPr>
      <w:r w:rsidDel="00000000" w:rsidR="00000000" w:rsidRPr="00000000">
        <w:rPr>
          <w:rtl w:val="0"/>
        </w:rPr>
        <w:t xml:space="preserve">  {"file": "seedling_tray.jpg", "label": "seedling_tray"},</w:t>
      </w:r>
    </w:p>
    <w:p w:rsidR="00000000" w:rsidDel="00000000" w:rsidP="00000000" w:rsidRDefault="00000000" w:rsidRPr="00000000" w14:paraId="000009A0">
      <w:pPr>
        <w:rPr/>
      </w:pPr>
      <w:r w:rsidDel="00000000" w:rsidR="00000000" w:rsidRPr="00000000">
        <w:rPr>
          <w:rtl w:val="0"/>
        </w:rPr>
        <w:t xml:space="preserve">  {"file": "cannabis_crop_field.png", "label": "cannabis_field"},</w:t>
      </w:r>
    </w:p>
    <w:p w:rsidR="00000000" w:rsidDel="00000000" w:rsidP="00000000" w:rsidRDefault="00000000" w:rsidRPr="00000000" w14:paraId="000009A1">
      <w:pPr>
        <w:rPr/>
      </w:pPr>
      <w:r w:rsidDel="00000000" w:rsidR="00000000" w:rsidRPr="00000000">
        <w:rPr>
          <w:rtl w:val="0"/>
        </w:rPr>
        <w:t xml:space="preserve">  {"file": "delivery_van.jpg", "label": "delivery_van"},</w:t>
      </w:r>
    </w:p>
    <w:p w:rsidR="00000000" w:rsidDel="00000000" w:rsidP="00000000" w:rsidRDefault="00000000" w:rsidRPr="00000000" w14:paraId="000009A2">
      <w:pPr>
        <w:rPr/>
      </w:pPr>
      <w:r w:rsidDel="00000000" w:rsidR="00000000" w:rsidRPr="00000000">
        <w:rPr>
          <w:rtl w:val="0"/>
        </w:rPr>
        <w:t xml:space="preserve">  {"file": "driver_license.png", "label": "id_card"},</w:t>
      </w:r>
    </w:p>
    <w:p w:rsidR="00000000" w:rsidDel="00000000" w:rsidP="00000000" w:rsidRDefault="00000000" w:rsidRPr="00000000" w14:paraId="000009A3">
      <w:pPr>
        <w:rPr/>
      </w:pPr>
      <w:r w:rsidDel="00000000" w:rsidR="00000000" w:rsidRPr="00000000">
        <w:rPr>
          <w:rtl w:val="0"/>
        </w:rPr>
        <w:t xml:space="preserve">  {"file": "payment_terminal.jpg", "label": "payment_terminal"},</w:t>
      </w:r>
    </w:p>
    <w:p w:rsidR="00000000" w:rsidDel="00000000" w:rsidP="00000000" w:rsidRDefault="00000000" w:rsidRPr="00000000" w14:paraId="000009A4">
      <w:pPr>
        <w:rPr/>
      </w:pPr>
      <w:r w:rsidDel="00000000" w:rsidR="00000000" w:rsidRPr="00000000">
        <w:rPr>
          <w:rtl w:val="0"/>
        </w:rPr>
        <w:t xml:space="preserve">  {"file": "shopping_bag.png", "label": "shopping_bag"},</w:t>
      </w:r>
    </w:p>
    <w:p w:rsidR="00000000" w:rsidDel="00000000" w:rsidP="00000000" w:rsidRDefault="00000000" w:rsidRPr="00000000" w14:paraId="000009A5">
      <w:pPr>
        <w:rPr/>
      </w:pPr>
      <w:r w:rsidDel="00000000" w:rsidR="00000000" w:rsidRPr="00000000">
        <w:rPr>
          <w:rtl w:val="0"/>
        </w:rPr>
        <w:t xml:space="preserve">  {"file": "loyalty_card.jpg", "label": "loyalty_card"},</w:t>
      </w:r>
    </w:p>
    <w:p w:rsidR="00000000" w:rsidDel="00000000" w:rsidP="00000000" w:rsidRDefault="00000000" w:rsidRPr="00000000" w14:paraId="000009A6">
      <w:pPr>
        <w:rPr/>
      </w:pPr>
      <w:r w:rsidDel="00000000" w:rsidR="00000000" w:rsidRPr="00000000">
        <w:rPr>
          <w:rtl w:val="0"/>
        </w:rPr>
        <w:t xml:space="preserve">  {"file": "gift_box.png", "label": "gift_box"},</w:t>
      </w:r>
    </w:p>
    <w:p w:rsidR="00000000" w:rsidDel="00000000" w:rsidP="00000000" w:rsidRDefault="00000000" w:rsidRPr="00000000" w14:paraId="000009A7">
      <w:pPr>
        <w:rPr/>
      </w:pPr>
      <w:r w:rsidDel="00000000" w:rsidR="00000000" w:rsidRPr="00000000">
        <w:rPr>
          <w:rtl w:val="0"/>
        </w:rPr>
        <w:t xml:space="preserve">  {"file": "calendar_event.jpg", "label": "calendar_event"},</w:t>
      </w:r>
    </w:p>
    <w:p w:rsidR="00000000" w:rsidDel="00000000" w:rsidP="00000000" w:rsidRDefault="00000000" w:rsidRPr="00000000" w14:paraId="000009A8">
      <w:pPr>
        <w:rPr/>
      </w:pPr>
      <w:r w:rsidDel="00000000" w:rsidR="00000000" w:rsidRPr="00000000">
        <w:rPr>
          <w:rtl w:val="0"/>
        </w:rPr>
        <w:t xml:space="preserve">  {"file": "app_qr_code.png", "label": "qr_code"},</w:t>
      </w:r>
    </w:p>
    <w:p w:rsidR="00000000" w:rsidDel="00000000" w:rsidP="00000000" w:rsidRDefault="00000000" w:rsidRPr="00000000" w14:paraId="000009A9">
      <w:pPr>
        <w:rPr/>
      </w:pPr>
      <w:r w:rsidDel="00000000" w:rsidR="00000000" w:rsidRPr="00000000">
        <w:rPr>
          <w:rtl w:val="0"/>
        </w:rPr>
        <w:t xml:space="preserve">  {"file": "app_logo.jpg", "label": "app_logo"},</w:t>
      </w:r>
    </w:p>
    <w:p w:rsidR="00000000" w:rsidDel="00000000" w:rsidP="00000000" w:rsidRDefault="00000000" w:rsidRPr="00000000" w14:paraId="000009AA">
      <w:pPr>
        <w:rPr/>
      </w:pPr>
      <w:r w:rsidDel="00000000" w:rsidR="00000000" w:rsidRPr="00000000">
        <w:rPr>
          <w:rtl w:val="0"/>
        </w:rPr>
        <w:t xml:space="preserve">  {"file": "user_avatar.png", "label": "user_avatar"},</w:t>
      </w:r>
    </w:p>
    <w:p w:rsidR="00000000" w:rsidDel="00000000" w:rsidP="00000000" w:rsidRDefault="00000000" w:rsidRPr="00000000" w14:paraId="000009AB">
      <w:pPr>
        <w:rPr/>
      </w:pPr>
      <w:r w:rsidDel="00000000" w:rsidR="00000000" w:rsidRPr="00000000">
        <w:rPr>
          <w:rtl w:val="0"/>
        </w:rPr>
        <w:t xml:space="preserve">  {"file": "chat_icon.jpg", "label": "chat_icon"},</w:t>
      </w:r>
    </w:p>
    <w:p w:rsidR="00000000" w:rsidDel="00000000" w:rsidP="00000000" w:rsidRDefault="00000000" w:rsidRPr="00000000" w14:paraId="000009AC">
      <w:pPr>
        <w:rPr/>
      </w:pPr>
      <w:r w:rsidDel="00000000" w:rsidR="00000000" w:rsidRPr="00000000">
        <w:rPr>
          <w:rtl w:val="0"/>
        </w:rPr>
        <w:t xml:space="preserve">  {"file": "voice_mic.png", "label": "voice_mic"},</w:t>
      </w:r>
    </w:p>
    <w:p w:rsidR="00000000" w:rsidDel="00000000" w:rsidP="00000000" w:rsidRDefault="00000000" w:rsidRPr="00000000" w14:paraId="000009AD">
      <w:pPr>
        <w:rPr/>
      </w:pPr>
      <w:r w:rsidDel="00000000" w:rsidR="00000000" w:rsidRPr="00000000">
        <w:rPr>
          <w:rtl w:val="0"/>
        </w:rPr>
        <w:t xml:space="preserve">  {"file": "vr_headset.jpg", "label": "vr_headset"},</w:t>
      </w:r>
    </w:p>
    <w:p w:rsidR="00000000" w:rsidDel="00000000" w:rsidP="00000000" w:rsidRDefault="00000000" w:rsidRPr="00000000" w14:paraId="000009AE">
      <w:pPr>
        <w:rPr/>
      </w:pPr>
      <w:r w:rsidDel="00000000" w:rsidR="00000000" w:rsidRPr="00000000">
        <w:rPr>
          <w:rtl w:val="0"/>
        </w:rPr>
        <w:t xml:space="preserve">  {"file": "ar_glasses.png", "label": "ar_glasses"},</w:t>
      </w:r>
    </w:p>
    <w:p w:rsidR="00000000" w:rsidDel="00000000" w:rsidP="00000000" w:rsidRDefault="00000000" w:rsidRPr="00000000" w14:paraId="000009AF">
      <w:pPr>
        <w:rPr/>
      </w:pPr>
      <w:r w:rsidDel="00000000" w:rsidR="00000000" w:rsidRPr="00000000">
        <w:rPr>
          <w:rtl w:val="0"/>
        </w:rPr>
        <w:t xml:space="preserve">  {"file": "3d_printed_pipe.jpg", "label": "3d_printed_pipe"}</w:t>
      </w:r>
    </w:p>
    <w:p w:rsidR="00000000" w:rsidDel="00000000" w:rsidP="00000000" w:rsidRDefault="00000000" w:rsidRPr="00000000" w14:paraId="000009B0">
      <w:pPr>
        <w:rPr/>
      </w:pPr>
      <w:r w:rsidDel="00000000" w:rsidR="00000000" w:rsidRPr="00000000">
        <w:rPr>
          <w:rtl w:val="0"/>
        </w:rPr>
        <w:t xml:space="preserve">]</w:t>
      </w:r>
    </w:p>
    <w:p w:rsidR="00000000" w:rsidDel="00000000" w:rsidP="00000000" w:rsidRDefault="00000000" w:rsidRPr="00000000" w14:paraId="000009B1">
      <w:pPr>
        <w:rPr/>
      </w:pPr>
      <w:r w:rsidDel="00000000" w:rsidR="00000000" w:rsidRPr="00000000">
        <w:rPr>
          <w:rtl w:val="0"/>
        </w:rPr>
        <w:t xml:space="preserve">```</w:t>
      </w:r>
    </w:p>
    <w:p w:rsidR="00000000" w:rsidDel="00000000" w:rsidP="00000000" w:rsidRDefault="00000000" w:rsidRPr="00000000" w14:paraId="000009B2">
      <w:pPr>
        <w:rPr/>
      </w:pPr>
      <w:r w:rsidDel="00000000" w:rsidR="00000000" w:rsidRPr="00000000">
        <w:rPr>
          <w:rtl w:val="0"/>
        </w:rPr>
        <w:t xml:space="preserve">---</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11. **Conversational Action/Command Data**</w:t>
      </w:r>
    </w:p>
    <w:p w:rsidR="00000000" w:rsidDel="00000000" w:rsidP="00000000" w:rsidRDefault="00000000" w:rsidRPr="00000000" w14:paraId="000009B5">
      <w:pPr>
        <w:rPr/>
      </w:pPr>
      <w:r w:rsidDel="00000000" w:rsidR="00000000" w:rsidRPr="00000000">
        <w:rPr>
          <w:rtl w:val="0"/>
        </w:rPr>
        <w:t xml:space="preserve">- For mapping user utterances to platform actions.</w:t>
      </w:r>
    </w:p>
    <w:p w:rsidR="00000000" w:rsidDel="00000000" w:rsidP="00000000" w:rsidRDefault="00000000" w:rsidRPr="00000000" w14:paraId="000009B6">
      <w:pPr>
        <w:rPr/>
      </w:pPr>
      <w:r w:rsidDel="00000000" w:rsidR="00000000" w:rsidRPr="00000000">
        <w:rPr>
          <w:rtl w:val="0"/>
        </w:rPr>
        <w:t xml:space="preserve">```{"utterance": "Show me my grow stats", "action": "show_grow_dashboard"}</w:t>
      </w:r>
    </w:p>
    <w:p w:rsidR="00000000" w:rsidDel="00000000" w:rsidP="00000000" w:rsidRDefault="00000000" w:rsidRPr="00000000" w14:paraId="000009B7">
      <w:pPr>
        <w:rPr/>
      </w:pPr>
      <w:r w:rsidDel="00000000" w:rsidR="00000000" w:rsidRPr="00000000">
        <w:rPr>
          <w:rtl w:val="0"/>
        </w:rPr>
        <w:t xml:space="preserve">{"utterance": "Teleport to the event island", "action": "navigate_event_island"}</w:t>
      </w:r>
    </w:p>
    <w:p w:rsidR="00000000" w:rsidDel="00000000" w:rsidP="00000000" w:rsidRDefault="00000000" w:rsidRPr="00000000" w14:paraId="000009B8">
      <w:pPr>
        <w:rPr/>
      </w:pPr>
      <w:r w:rsidDel="00000000" w:rsidR="00000000" w:rsidRPr="00000000">
        <w:rPr>
          <w:rtl w:val="0"/>
        </w:rPr>
        <w:t xml:space="preserve">{"utterance": "Open the shop", "action": "open_shop"}</w:t>
      </w:r>
    </w:p>
    <w:p w:rsidR="00000000" w:rsidDel="00000000" w:rsidP="00000000" w:rsidRDefault="00000000" w:rsidRPr="00000000" w14:paraId="000009B9">
      <w:pPr>
        <w:rPr/>
      </w:pPr>
      <w:r w:rsidDel="00000000" w:rsidR="00000000" w:rsidRPr="00000000">
        <w:rPr>
          <w:rtl w:val="0"/>
        </w:rPr>
        <w:t xml:space="preserve">{"utterance": "Harvest my plants", "action": "harvest_plants"}</w:t>
      </w:r>
    </w:p>
    <w:p w:rsidR="00000000" w:rsidDel="00000000" w:rsidP="00000000" w:rsidRDefault="00000000" w:rsidRPr="00000000" w14:paraId="000009BA">
      <w:pPr>
        <w:rPr/>
      </w:pPr>
      <w:r w:rsidDel="00000000" w:rsidR="00000000" w:rsidRPr="00000000">
        <w:rPr>
          <w:rtl w:val="0"/>
        </w:rPr>
        <w:t xml:space="preserve">{"utterance": "Water my garden", "action": "water_garden"}</w:t>
      </w:r>
    </w:p>
    <w:p w:rsidR="00000000" w:rsidDel="00000000" w:rsidP="00000000" w:rsidRDefault="00000000" w:rsidRPr="00000000" w14:paraId="000009BB">
      <w:pPr>
        <w:rPr/>
      </w:pPr>
      <w:r w:rsidDel="00000000" w:rsidR="00000000" w:rsidRPr="00000000">
        <w:rPr>
          <w:rtl w:val="0"/>
        </w:rPr>
        <w:t xml:space="preserve">{"utterance": "Feed my crops", "action": "feed_crops"}</w:t>
      </w:r>
    </w:p>
    <w:p w:rsidR="00000000" w:rsidDel="00000000" w:rsidP="00000000" w:rsidRDefault="00000000" w:rsidRPr="00000000" w14:paraId="000009BC">
      <w:pPr>
        <w:rPr/>
      </w:pPr>
      <w:r w:rsidDel="00000000" w:rsidR="00000000" w:rsidRPr="00000000">
        <w:rPr>
          <w:rtl w:val="0"/>
        </w:rPr>
        <w:t xml:space="preserve">{"utterance": "Upgrade my lights", "action": "upgrade_lights"}</w:t>
      </w:r>
    </w:p>
    <w:p w:rsidR="00000000" w:rsidDel="00000000" w:rsidP="00000000" w:rsidRDefault="00000000" w:rsidRPr="00000000" w14:paraId="000009BD">
      <w:pPr>
        <w:rPr/>
      </w:pPr>
      <w:r w:rsidDel="00000000" w:rsidR="00000000" w:rsidRPr="00000000">
        <w:rPr>
          <w:rtl w:val="0"/>
        </w:rPr>
        <w:t xml:space="preserve">{"utterance": "Sell my harvest", "action": "sell_harvest"}</w:t>
      </w:r>
    </w:p>
    <w:p w:rsidR="00000000" w:rsidDel="00000000" w:rsidP="00000000" w:rsidRDefault="00000000" w:rsidRPr="00000000" w14:paraId="000009BE">
      <w:pPr>
        <w:rPr/>
      </w:pPr>
      <w:r w:rsidDel="00000000" w:rsidR="00000000" w:rsidRPr="00000000">
        <w:rPr>
          <w:rtl w:val="0"/>
        </w:rPr>
        <w:t xml:space="preserve">{"utterance": "Check my wallet", "action": "show_wallet"}</w:t>
      </w:r>
    </w:p>
    <w:p w:rsidR="00000000" w:rsidDel="00000000" w:rsidP="00000000" w:rsidRDefault="00000000" w:rsidRPr="00000000" w14:paraId="000009BF">
      <w:pPr>
        <w:rPr/>
      </w:pPr>
      <w:r w:rsidDel="00000000" w:rsidR="00000000" w:rsidRPr="00000000">
        <w:rPr>
          <w:rtl w:val="0"/>
        </w:rPr>
        <w:t xml:space="preserve">{"utterance": "Claim daily bonus", "action": "claim_daily_bonus"}</w:t>
      </w:r>
    </w:p>
    <w:p w:rsidR="00000000" w:rsidDel="00000000" w:rsidP="00000000" w:rsidRDefault="00000000" w:rsidRPr="00000000" w14:paraId="000009C0">
      <w:pPr>
        <w:rPr/>
      </w:pPr>
      <w:r w:rsidDel="00000000" w:rsidR="00000000" w:rsidRPr="00000000">
        <w:rPr>
          <w:rtl w:val="0"/>
        </w:rPr>
        <w:t xml:space="preserve">{"utterance": "Send a friend request", "action": "send_friend_request"}</w:t>
      </w:r>
    </w:p>
    <w:p w:rsidR="00000000" w:rsidDel="00000000" w:rsidP="00000000" w:rsidRDefault="00000000" w:rsidRPr="00000000" w14:paraId="000009C1">
      <w:pPr>
        <w:rPr/>
      </w:pPr>
      <w:r w:rsidDel="00000000" w:rsidR="00000000" w:rsidRPr="00000000">
        <w:rPr>
          <w:rtl w:val="0"/>
        </w:rPr>
        <w:t xml:space="preserve">{"utterance": "Join the main plaza", "action": "navigate_main_plaza"}</w:t>
      </w:r>
    </w:p>
    <w:p w:rsidR="00000000" w:rsidDel="00000000" w:rsidP="00000000" w:rsidRDefault="00000000" w:rsidRPr="00000000" w14:paraId="000009C2">
      <w:pPr>
        <w:rPr/>
      </w:pPr>
      <w:r w:rsidDel="00000000" w:rsidR="00000000" w:rsidRPr="00000000">
        <w:rPr>
          <w:rtl w:val="0"/>
        </w:rPr>
        <w:t xml:space="preserve">{"utterance": "Customize my avatar", "action": "customize_avatar"}</w:t>
      </w:r>
    </w:p>
    <w:p w:rsidR="00000000" w:rsidDel="00000000" w:rsidP="00000000" w:rsidRDefault="00000000" w:rsidRPr="00000000" w14:paraId="000009C3">
      <w:pPr>
        <w:rPr/>
      </w:pPr>
      <w:r w:rsidDel="00000000" w:rsidR="00000000" w:rsidRPr="00000000">
        <w:rPr>
          <w:rtl w:val="0"/>
        </w:rPr>
        <w:t xml:space="preserve">{"utterance": "Start a trade", "action": "initiate_trade"}</w:t>
      </w:r>
    </w:p>
    <w:p w:rsidR="00000000" w:rsidDel="00000000" w:rsidP="00000000" w:rsidRDefault="00000000" w:rsidRPr="00000000" w14:paraId="000009C4">
      <w:pPr>
        <w:rPr/>
      </w:pPr>
      <w:r w:rsidDel="00000000" w:rsidR="00000000" w:rsidRPr="00000000">
        <w:rPr>
          <w:rtl w:val="0"/>
        </w:rPr>
        <w:t xml:space="preserve">{"utterance": "Open leaderboard", "action": "show_leaderboard"}</w:t>
      </w:r>
    </w:p>
    <w:p w:rsidR="00000000" w:rsidDel="00000000" w:rsidP="00000000" w:rsidRDefault="00000000" w:rsidRPr="00000000" w14:paraId="000009C5">
      <w:pPr>
        <w:rPr/>
      </w:pPr>
      <w:r w:rsidDel="00000000" w:rsidR="00000000" w:rsidRPr="00000000">
        <w:rPr>
          <w:rtl w:val="0"/>
        </w:rPr>
        <w:t xml:space="preserve">{"utterance": "Spin the prize wheel", "action": "spin_prize_wheel"}</w:t>
      </w:r>
    </w:p>
    <w:p w:rsidR="00000000" w:rsidDel="00000000" w:rsidP="00000000" w:rsidRDefault="00000000" w:rsidRPr="00000000" w14:paraId="000009C6">
      <w:pPr>
        <w:rPr/>
      </w:pPr>
      <w:r w:rsidDel="00000000" w:rsidR="00000000" w:rsidRPr="00000000">
        <w:rPr>
          <w:rtl w:val="0"/>
        </w:rPr>
        <w:t xml:space="preserve">{"utterance": "Check my notifications", "action": "show_notifications"}</w:t>
      </w:r>
    </w:p>
    <w:p w:rsidR="00000000" w:rsidDel="00000000" w:rsidP="00000000" w:rsidRDefault="00000000" w:rsidRPr="00000000" w14:paraId="000009C7">
      <w:pPr>
        <w:rPr/>
      </w:pPr>
      <w:r w:rsidDel="00000000" w:rsidR="00000000" w:rsidRPr="00000000">
        <w:rPr>
          <w:rtl w:val="0"/>
        </w:rPr>
        <w:t xml:space="preserve">{"utterance": "Invite friends", "action": "invite_friends"}</w:t>
      </w:r>
    </w:p>
    <w:p w:rsidR="00000000" w:rsidDel="00000000" w:rsidP="00000000" w:rsidRDefault="00000000" w:rsidRPr="00000000" w14:paraId="000009C8">
      <w:pPr>
        <w:rPr/>
      </w:pPr>
      <w:r w:rsidDel="00000000" w:rsidR="00000000" w:rsidRPr="00000000">
        <w:rPr>
          <w:rtl w:val="0"/>
        </w:rPr>
        <w:t xml:space="preserve">{"utterance": "Send a chat message", "action": "send_chat_message"}</w:t>
      </w:r>
    </w:p>
    <w:p w:rsidR="00000000" w:rsidDel="00000000" w:rsidP="00000000" w:rsidRDefault="00000000" w:rsidRPr="00000000" w14:paraId="000009C9">
      <w:pPr>
        <w:rPr/>
      </w:pPr>
      <w:r w:rsidDel="00000000" w:rsidR="00000000" w:rsidRPr="00000000">
        <w:rPr>
          <w:rtl w:val="0"/>
        </w:rPr>
        <w:t xml:space="preserve">{"utterance": "Collect reward", "action": "collect_reward"}</w:t>
      </w:r>
    </w:p>
    <w:p w:rsidR="00000000" w:rsidDel="00000000" w:rsidP="00000000" w:rsidRDefault="00000000" w:rsidRPr="00000000" w14:paraId="000009CA">
      <w:pPr>
        <w:rPr/>
      </w:pPr>
      <w:r w:rsidDel="00000000" w:rsidR="00000000" w:rsidRPr="00000000">
        <w:rPr>
          <w:rtl w:val="0"/>
        </w:rPr>
        <w:t xml:space="preserve">{"utterance": "Start tutorial", "action": "start_tutorial"}</w:t>
      </w:r>
    </w:p>
    <w:p w:rsidR="00000000" w:rsidDel="00000000" w:rsidP="00000000" w:rsidRDefault="00000000" w:rsidRPr="00000000" w14:paraId="000009CB">
      <w:pPr>
        <w:rPr/>
      </w:pPr>
      <w:r w:rsidDel="00000000" w:rsidR="00000000" w:rsidRPr="00000000">
        <w:rPr>
          <w:rtl w:val="0"/>
        </w:rPr>
        <w:t xml:space="preserve">{"utterance": "Show achievements", "action": "show_achievements"}</w:t>
      </w:r>
    </w:p>
    <w:p w:rsidR="00000000" w:rsidDel="00000000" w:rsidP="00000000" w:rsidRDefault="00000000" w:rsidRPr="00000000" w14:paraId="000009CC">
      <w:pPr>
        <w:rPr/>
      </w:pPr>
      <w:r w:rsidDel="00000000" w:rsidR="00000000" w:rsidRPr="00000000">
        <w:rPr>
          <w:rtl w:val="0"/>
        </w:rPr>
        <w:t xml:space="preserve">{"utterance": "Redeem a code", "action": "redeem_code"}</w:t>
      </w:r>
    </w:p>
    <w:p w:rsidR="00000000" w:rsidDel="00000000" w:rsidP="00000000" w:rsidRDefault="00000000" w:rsidRPr="00000000" w14:paraId="000009CD">
      <w:pPr>
        <w:rPr/>
      </w:pPr>
      <w:r w:rsidDel="00000000" w:rsidR="00000000" w:rsidRPr="00000000">
        <w:rPr>
          <w:rtl w:val="0"/>
        </w:rPr>
        <w:t xml:space="preserve">{"utterance": "Open inventory", "action": "open_inventory"}</w:t>
      </w:r>
    </w:p>
    <w:p w:rsidR="00000000" w:rsidDel="00000000" w:rsidP="00000000" w:rsidRDefault="00000000" w:rsidRPr="00000000" w14:paraId="000009CE">
      <w:pPr>
        <w:rPr/>
      </w:pPr>
      <w:r w:rsidDel="00000000" w:rsidR="00000000" w:rsidRPr="00000000">
        <w:rPr>
          <w:rtl w:val="0"/>
        </w:rPr>
        <w:t xml:space="preserve">{"utterance": "Equip new gear", "action": "equip_gear"}</w:t>
      </w:r>
    </w:p>
    <w:p w:rsidR="00000000" w:rsidDel="00000000" w:rsidP="00000000" w:rsidRDefault="00000000" w:rsidRPr="00000000" w14:paraId="000009CF">
      <w:pPr>
        <w:rPr/>
      </w:pPr>
      <w:r w:rsidDel="00000000" w:rsidR="00000000" w:rsidRPr="00000000">
        <w:rPr>
          <w:rtl w:val="0"/>
        </w:rPr>
        <w:t xml:space="preserve">{"utterance": "Show my profile", "action": "show_profile"}</w:t>
      </w:r>
    </w:p>
    <w:p w:rsidR="00000000" w:rsidDel="00000000" w:rsidP="00000000" w:rsidRDefault="00000000" w:rsidRPr="00000000" w14:paraId="000009D0">
      <w:pPr>
        <w:rPr/>
      </w:pPr>
      <w:r w:rsidDel="00000000" w:rsidR="00000000" w:rsidRPr="00000000">
        <w:rPr>
          <w:rtl w:val="0"/>
        </w:rPr>
        <w:t xml:space="preserve">{"utterance": "Check event schedule", "action": "show_event_schedule"}</w:t>
      </w:r>
    </w:p>
    <w:p w:rsidR="00000000" w:rsidDel="00000000" w:rsidP="00000000" w:rsidRDefault="00000000" w:rsidRPr="00000000" w14:paraId="000009D1">
      <w:pPr>
        <w:rPr/>
      </w:pPr>
      <w:r w:rsidDel="00000000" w:rsidR="00000000" w:rsidRPr="00000000">
        <w:rPr>
          <w:rtl w:val="0"/>
        </w:rPr>
        <w:t xml:space="preserve">{"utterance": "Upgrade my equipment", "action": "upgrade_equipment"}</w:t>
      </w:r>
    </w:p>
    <w:p w:rsidR="00000000" w:rsidDel="00000000" w:rsidP="00000000" w:rsidRDefault="00000000" w:rsidRPr="00000000" w14:paraId="000009D2">
      <w:pPr>
        <w:rPr/>
      </w:pPr>
      <w:r w:rsidDel="00000000" w:rsidR="00000000" w:rsidRPr="00000000">
        <w:rPr>
          <w:rtl w:val="0"/>
        </w:rPr>
        <w:t xml:space="preserve">{"utterance": "Send in-game feedback", "action": "send_feedback"}</w:t>
      </w:r>
    </w:p>
    <w:p w:rsidR="00000000" w:rsidDel="00000000" w:rsidP="00000000" w:rsidRDefault="00000000" w:rsidRPr="00000000" w14:paraId="000009D3">
      <w:pPr>
        <w:rPr/>
      </w:pPr>
      <w:r w:rsidDel="00000000" w:rsidR="00000000" w:rsidRPr="00000000">
        <w:rPr>
          <w:rtl w:val="0"/>
        </w:rPr>
        <w:t xml:space="preserve">{"utterance": "Mute all sounds", "action": "mute_sounds"}</w:t>
      </w:r>
    </w:p>
    <w:p w:rsidR="00000000" w:rsidDel="00000000" w:rsidP="00000000" w:rsidRDefault="00000000" w:rsidRPr="00000000" w14:paraId="000009D4">
      <w:pPr>
        <w:rPr/>
      </w:pPr>
      <w:r w:rsidDel="00000000" w:rsidR="00000000" w:rsidRPr="00000000">
        <w:rPr>
          <w:rtl w:val="0"/>
        </w:rPr>
        <w:t xml:space="preserve">{"utterance": "Unmute music", "action": "unmute_music"}</w:t>
      </w:r>
    </w:p>
    <w:p w:rsidR="00000000" w:rsidDel="00000000" w:rsidP="00000000" w:rsidRDefault="00000000" w:rsidRPr="00000000" w14:paraId="000009D5">
      <w:pPr>
        <w:rPr/>
      </w:pPr>
      <w:r w:rsidDel="00000000" w:rsidR="00000000" w:rsidRPr="00000000">
        <w:rPr>
          <w:rtl w:val="0"/>
        </w:rPr>
        <w:t xml:space="preserve">{"utterance": "Change language to Spanish", "action": "change_language_spanish"}</w:t>
      </w:r>
    </w:p>
    <w:p w:rsidR="00000000" w:rsidDel="00000000" w:rsidP="00000000" w:rsidRDefault="00000000" w:rsidRPr="00000000" w14:paraId="000009D6">
      <w:pPr>
        <w:rPr/>
      </w:pPr>
      <w:r w:rsidDel="00000000" w:rsidR="00000000" w:rsidRPr="00000000">
        <w:rPr>
          <w:rtl w:val="0"/>
        </w:rPr>
        <w:t xml:space="preserve">{"utterance": "Enable night mode", "action": "enable_night_mode"}</w:t>
      </w:r>
    </w:p>
    <w:p w:rsidR="00000000" w:rsidDel="00000000" w:rsidP="00000000" w:rsidRDefault="00000000" w:rsidRPr="00000000" w14:paraId="000009D7">
      <w:pPr>
        <w:rPr/>
      </w:pPr>
      <w:r w:rsidDel="00000000" w:rsidR="00000000" w:rsidRPr="00000000">
        <w:rPr>
          <w:rtl w:val="0"/>
        </w:rPr>
        <w:t xml:space="preserve">{"utterance": "Disable notifications", "action": "disable_notifications"}</w:t>
      </w:r>
    </w:p>
    <w:p w:rsidR="00000000" w:rsidDel="00000000" w:rsidP="00000000" w:rsidRDefault="00000000" w:rsidRPr="00000000" w14:paraId="000009D8">
      <w:pPr>
        <w:rPr/>
      </w:pPr>
      <w:r w:rsidDel="00000000" w:rsidR="00000000" w:rsidRPr="00000000">
        <w:rPr>
          <w:rtl w:val="0"/>
        </w:rPr>
        <w:t xml:space="preserve">{"utterance": "Show me recent trades", "action": "show_recent_trades"}</w:t>
      </w:r>
    </w:p>
    <w:p w:rsidR="00000000" w:rsidDel="00000000" w:rsidP="00000000" w:rsidRDefault="00000000" w:rsidRPr="00000000" w14:paraId="000009D9">
      <w:pPr>
        <w:rPr/>
      </w:pPr>
      <w:r w:rsidDel="00000000" w:rsidR="00000000" w:rsidRPr="00000000">
        <w:rPr>
          <w:rtl w:val="0"/>
        </w:rPr>
        <w:t xml:space="preserve">{"utterance": "Teleport to my farm", "action": "navigate_my_farm"}</w:t>
      </w:r>
    </w:p>
    <w:p w:rsidR="00000000" w:rsidDel="00000000" w:rsidP="00000000" w:rsidRDefault="00000000" w:rsidRPr="00000000" w14:paraId="000009DA">
      <w:pPr>
        <w:rPr/>
      </w:pPr>
      <w:r w:rsidDel="00000000" w:rsidR="00000000" w:rsidRPr="00000000">
        <w:rPr>
          <w:rtl w:val="0"/>
        </w:rPr>
        <w:t xml:space="preserve">{"utterance": "Check crop prices", "action": "show_crop_prices"}</w:t>
      </w:r>
    </w:p>
    <w:p w:rsidR="00000000" w:rsidDel="00000000" w:rsidP="00000000" w:rsidRDefault="00000000" w:rsidRPr="00000000" w14:paraId="000009DB">
      <w:pPr>
        <w:rPr/>
      </w:pPr>
      <w:r w:rsidDel="00000000" w:rsidR="00000000" w:rsidRPr="00000000">
        <w:rPr>
          <w:rtl w:val="0"/>
        </w:rPr>
        <w:t xml:space="preserve">{"utterance": "Send a tip to creator", "action": "send_tip_creator"}</w:t>
      </w:r>
    </w:p>
    <w:p w:rsidR="00000000" w:rsidDel="00000000" w:rsidP="00000000" w:rsidRDefault="00000000" w:rsidRPr="00000000" w14:paraId="000009DC">
      <w:pPr>
        <w:rPr/>
      </w:pPr>
      <w:r w:rsidDel="00000000" w:rsidR="00000000" w:rsidRPr="00000000">
        <w:rPr>
          <w:rtl w:val="0"/>
        </w:rPr>
        <w:t xml:space="preserve">{"utterance": "Show me new updates", "action": "show_new_updates"}</w:t>
      </w:r>
    </w:p>
    <w:p w:rsidR="00000000" w:rsidDel="00000000" w:rsidP="00000000" w:rsidRDefault="00000000" w:rsidRPr="00000000" w14:paraId="000009DD">
      <w:pPr>
        <w:rPr/>
      </w:pPr>
      <w:r w:rsidDel="00000000" w:rsidR="00000000" w:rsidRPr="00000000">
        <w:rPr>
          <w:rtl w:val="0"/>
        </w:rPr>
        <w:t xml:space="preserve">{"utterance": "Open settings", "action": "open_settings"}</w:t>
      </w:r>
    </w:p>
    <w:p w:rsidR="00000000" w:rsidDel="00000000" w:rsidP="00000000" w:rsidRDefault="00000000" w:rsidRPr="00000000" w14:paraId="000009DE">
      <w:pPr>
        <w:rPr/>
      </w:pPr>
      <w:r w:rsidDel="00000000" w:rsidR="00000000" w:rsidRPr="00000000">
        <w:rPr>
          <w:rtl w:val="0"/>
        </w:rPr>
        <w:t xml:space="preserve">{"utterance": "Reset my progress", "action": "reset_progress"}</w:t>
      </w:r>
    </w:p>
    <w:p w:rsidR="00000000" w:rsidDel="00000000" w:rsidP="00000000" w:rsidRDefault="00000000" w:rsidRPr="00000000" w14:paraId="000009DF">
      <w:pPr>
        <w:rPr/>
      </w:pPr>
      <w:r w:rsidDel="00000000" w:rsidR="00000000" w:rsidRPr="00000000">
        <w:rPr>
          <w:rtl w:val="0"/>
        </w:rPr>
        <w:t xml:space="preserve">{"utterance": "Show me available quests", "action": "show_quests"}</w:t>
      </w:r>
    </w:p>
    <w:p w:rsidR="00000000" w:rsidDel="00000000" w:rsidP="00000000" w:rsidRDefault="00000000" w:rsidRPr="00000000" w14:paraId="000009E0">
      <w:pPr>
        <w:rPr/>
      </w:pPr>
      <w:r w:rsidDel="00000000" w:rsidR="00000000" w:rsidRPr="00000000">
        <w:rPr>
          <w:rtl w:val="0"/>
        </w:rPr>
        <w:t xml:space="preserve">{"utterance": "Start a new quest", "action": "start_quest"}</w:t>
      </w:r>
    </w:p>
    <w:p w:rsidR="00000000" w:rsidDel="00000000" w:rsidP="00000000" w:rsidRDefault="00000000" w:rsidRPr="00000000" w14:paraId="000009E1">
      <w:pPr>
        <w:rPr/>
      </w:pPr>
      <w:r w:rsidDel="00000000" w:rsidR="00000000" w:rsidRPr="00000000">
        <w:rPr>
          <w:rtl w:val="0"/>
        </w:rPr>
        <w:t xml:space="preserve">{"utterance": "Abandon current quest", "action": "abandon_quest"}</w:t>
      </w:r>
    </w:p>
    <w:p w:rsidR="00000000" w:rsidDel="00000000" w:rsidP="00000000" w:rsidRDefault="00000000" w:rsidRPr="00000000" w14:paraId="000009E2">
      <w:pPr>
        <w:rPr/>
      </w:pPr>
      <w:r w:rsidDel="00000000" w:rsidR="00000000" w:rsidRPr="00000000">
        <w:rPr>
          <w:rtl w:val="0"/>
        </w:rPr>
        <w:t xml:space="preserve">{"utterance": "Show me popular items", "action": "show_popular_items"}</w:t>
      </w:r>
    </w:p>
    <w:p w:rsidR="00000000" w:rsidDel="00000000" w:rsidP="00000000" w:rsidRDefault="00000000" w:rsidRPr="00000000" w14:paraId="000009E3">
      <w:pPr>
        <w:rPr/>
      </w:pPr>
      <w:r w:rsidDel="00000000" w:rsidR="00000000" w:rsidRPr="00000000">
        <w:rPr>
          <w:rtl w:val="0"/>
        </w:rPr>
        <w:t xml:space="preserve">{"utterance": "Add an item to my wishlist", "action": "add_to_wishlist"}</w:t>
      </w:r>
    </w:p>
    <w:p w:rsidR="00000000" w:rsidDel="00000000" w:rsidP="00000000" w:rsidRDefault="00000000" w:rsidRPr="00000000" w14:paraId="000009E4">
      <w:pPr>
        <w:rPr/>
      </w:pPr>
      <w:r w:rsidDel="00000000" w:rsidR="00000000" w:rsidRPr="00000000">
        <w:rPr>
          <w:rtl w:val="0"/>
        </w:rPr>
        <w:t xml:space="preserve">{"utterance": "Send message to support", "action": "contact_support"}</w:t>
      </w:r>
    </w:p>
    <w:p w:rsidR="00000000" w:rsidDel="00000000" w:rsidP="00000000" w:rsidRDefault="00000000" w:rsidRPr="00000000" w14:paraId="000009E5">
      <w:pPr>
        <w:rPr/>
      </w:pPr>
      <w:r w:rsidDel="00000000" w:rsidR="00000000" w:rsidRPr="00000000">
        <w:rPr>
          <w:rtl w:val="0"/>
        </w:rPr>
        <w:t xml:space="preserve">{"utterance": "Log out", "action": "logout"}</w:t>
      </w:r>
    </w:p>
    <w:p w:rsidR="00000000" w:rsidDel="00000000" w:rsidP="00000000" w:rsidRDefault="00000000" w:rsidRPr="00000000" w14:paraId="000009E6">
      <w:pPr>
        <w:rPr/>
      </w:pPr>
      <w:r w:rsidDel="00000000" w:rsidR="00000000" w:rsidRPr="00000000">
        <w:rPr>
          <w:rtl w:val="0"/>
        </w:rPr>
        <w:t xml:space="preserve">{"utterance": "Switch account", "action": "switch_account"}</w:t>
      </w:r>
    </w:p>
    <w:p w:rsidR="00000000" w:rsidDel="00000000" w:rsidP="00000000" w:rsidRDefault="00000000" w:rsidRPr="00000000" w14:paraId="000009E7">
      <w:pPr>
        <w:rPr/>
      </w:pPr>
      <w:r w:rsidDel="00000000" w:rsidR="00000000" w:rsidRPr="00000000">
        <w:rPr>
          <w:rtl w:val="0"/>
        </w:rPr>
        <w:t xml:space="preserve">{"utterance": "Play background music", "action": "play_background_music"}</w:t>
      </w:r>
    </w:p>
    <w:p w:rsidR="00000000" w:rsidDel="00000000" w:rsidP="00000000" w:rsidRDefault="00000000" w:rsidRPr="00000000" w14:paraId="000009E8">
      <w:pPr>
        <w:rPr/>
      </w:pPr>
      <w:r w:rsidDel="00000000" w:rsidR="00000000" w:rsidRPr="00000000">
        <w:rPr>
          <w:rtl w:val="0"/>
        </w:rPr>
        <w:t xml:space="preserve">{"utterance": "Pause the game", "action": "pause_game"}</w:t>
      </w:r>
    </w:p>
    <w:p w:rsidR="00000000" w:rsidDel="00000000" w:rsidP="00000000" w:rsidRDefault="00000000" w:rsidRPr="00000000" w14:paraId="000009E9">
      <w:pPr>
        <w:rPr/>
      </w:pPr>
      <w:r w:rsidDel="00000000" w:rsidR="00000000" w:rsidRPr="00000000">
        <w:rPr>
          <w:rtl w:val="0"/>
        </w:rPr>
        <w:t xml:space="preserve">{"utterance": "Resume the game", "action": "resume_game"}</w:t>
      </w:r>
    </w:p>
    <w:p w:rsidR="00000000" w:rsidDel="00000000" w:rsidP="00000000" w:rsidRDefault="00000000" w:rsidRPr="00000000" w14:paraId="000009EA">
      <w:pPr>
        <w:rPr/>
      </w:pPr>
      <w:r w:rsidDel="00000000" w:rsidR="00000000" w:rsidRPr="00000000">
        <w:rPr>
          <w:rtl w:val="0"/>
        </w:rPr>
        <w:t xml:space="preserve">{"utterance": "Show me my badges", "action": "show_badges"}</w:t>
      </w:r>
    </w:p>
    <w:p w:rsidR="00000000" w:rsidDel="00000000" w:rsidP="00000000" w:rsidRDefault="00000000" w:rsidRPr="00000000" w14:paraId="000009EB">
      <w:pPr>
        <w:rPr/>
      </w:pPr>
      <w:r w:rsidDel="00000000" w:rsidR="00000000" w:rsidRPr="00000000">
        <w:rPr>
          <w:rtl w:val="0"/>
        </w:rPr>
        <w:t xml:space="preserve">{"utterance": "Share my achievement", "action": "share_achievement"}</w:t>
      </w:r>
    </w:p>
    <w:p w:rsidR="00000000" w:rsidDel="00000000" w:rsidP="00000000" w:rsidRDefault="00000000" w:rsidRPr="00000000" w14:paraId="000009EC">
      <w:pPr>
        <w:rPr/>
      </w:pPr>
      <w:r w:rsidDel="00000000" w:rsidR="00000000" w:rsidRPr="00000000">
        <w:rPr>
          <w:rtl w:val="0"/>
        </w:rPr>
        <w:t xml:space="preserve">{"utterance": "Open friends list", "action": "open_friends_list"}</w:t>
      </w:r>
    </w:p>
    <w:p w:rsidR="00000000" w:rsidDel="00000000" w:rsidP="00000000" w:rsidRDefault="00000000" w:rsidRPr="00000000" w14:paraId="000009ED">
      <w:pPr>
        <w:rPr/>
      </w:pPr>
      <w:r w:rsidDel="00000000" w:rsidR="00000000" w:rsidRPr="00000000">
        <w:rPr>
          <w:rtl w:val="0"/>
        </w:rPr>
        <w:t xml:space="preserve">{"utterance": "Accept friend request", "action": "accept_friend_request"}</w:t>
      </w:r>
    </w:p>
    <w:p w:rsidR="00000000" w:rsidDel="00000000" w:rsidP="00000000" w:rsidRDefault="00000000" w:rsidRPr="00000000" w14:paraId="000009EE">
      <w:pPr>
        <w:rPr/>
      </w:pPr>
      <w:r w:rsidDel="00000000" w:rsidR="00000000" w:rsidRPr="00000000">
        <w:rPr>
          <w:rtl w:val="0"/>
        </w:rPr>
        <w:t xml:space="preserve">{"utterance": "Decline friend request", "action": "decline_friend_request"}</w:t>
      </w:r>
    </w:p>
    <w:p w:rsidR="00000000" w:rsidDel="00000000" w:rsidP="00000000" w:rsidRDefault="00000000" w:rsidRPr="00000000" w14:paraId="000009EF">
      <w:pPr>
        <w:rPr/>
      </w:pPr>
      <w:r w:rsidDel="00000000" w:rsidR="00000000" w:rsidRPr="00000000">
        <w:rPr>
          <w:rtl w:val="0"/>
        </w:rPr>
        <w:t xml:space="preserve">{"utterance": "Show leaderboard for this week", "action": "show_weekly_leaderboard"}</w:t>
      </w:r>
    </w:p>
    <w:p w:rsidR="00000000" w:rsidDel="00000000" w:rsidP="00000000" w:rsidRDefault="00000000" w:rsidRPr="00000000" w14:paraId="000009F0">
      <w:pPr>
        <w:rPr/>
      </w:pPr>
      <w:r w:rsidDel="00000000" w:rsidR="00000000" w:rsidRPr="00000000">
        <w:rPr>
          <w:rtl w:val="0"/>
        </w:rPr>
        <w:t xml:space="preserve">{"utterance": "Teleport to the social lounge", "action": "navigate_social_lounge"}</w:t>
      </w:r>
    </w:p>
    <w:p w:rsidR="00000000" w:rsidDel="00000000" w:rsidP="00000000" w:rsidRDefault="00000000" w:rsidRPr="00000000" w14:paraId="000009F1">
      <w:pPr>
        <w:rPr/>
      </w:pPr>
      <w:r w:rsidDel="00000000" w:rsidR="00000000" w:rsidRPr="00000000">
        <w:rPr>
          <w:rtl w:val="0"/>
        </w:rPr>
        <w:t xml:space="preserve">{"utterance": "Start a group chat", "action": "start_group_chat"}</w:t>
      </w:r>
    </w:p>
    <w:p w:rsidR="00000000" w:rsidDel="00000000" w:rsidP="00000000" w:rsidRDefault="00000000" w:rsidRPr="00000000" w14:paraId="000009F2">
      <w:pPr>
        <w:rPr/>
      </w:pPr>
      <w:r w:rsidDel="00000000" w:rsidR="00000000" w:rsidRPr="00000000">
        <w:rPr>
          <w:rtl w:val="0"/>
        </w:rPr>
        <w:t xml:space="preserve">{"utterance": "Show current weather", "action": "show_weather"}</w:t>
      </w:r>
    </w:p>
    <w:p w:rsidR="00000000" w:rsidDel="00000000" w:rsidP="00000000" w:rsidRDefault="00000000" w:rsidRPr="00000000" w14:paraId="000009F3">
      <w:pPr>
        <w:rPr/>
      </w:pPr>
      <w:r w:rsidDel="00000000" w:rsidR="00000000" w:rsidRPr="00000000">
        <w:rPr>
          <w:rtl w:val="0"/>
        </w:rPr>
        <w:t xml:space="preserve">{"utterance": "Show me the map", "action": "show_map"}</w:t>
      </w:r>
    </w:p>
    <w:p w:rsidR="00000000" w:rsidDel="00000000" w:rsidP="00000000" w:rsidRDefault="00000000" w:rsidRPr="00000000" w14:paraId="000009F4">
      <w:pPr>
        <w:rPr/>
      </w:pPr>
      <w:r w:rsidDel="00000000" w:rsidR="00000000" w:rsidRPr="00000000">
        <w:rPr>
          <w:rtl w:val="0"/>
        </w:rPr>
        <w:t xml:space="preserve">{"utterance": "Go to the dispensary", "action": "navigate_dispensary"}</w:t>
      </w:r>
    </w:p>
    <w:p w:rsidR="00000000" w:rsidDel="00000000" w:rsidP="00000000" w:rsidRDefault="00000000" w:rsidRPr="00000000" w14:paraId="000009F5">
      <w:pPr>
        <w:rPr/>
      </w:pPr>
      <w:r w:rsidDel="00000000" w:rsidR="00000000" w:rsidRPr="00000000">
        <w:rPr>
          <w:rtl w:val="0"/>
        </w:rPr>
        <w:t xml:space="preserve">{"utterance": "Start AR mode", "action": "start_ar_mode"}</w:t>
      </w:r>
    </w:p>
    <w:p w:rsidR="00000000" w:rsidDel="00000000" w:rsidP="00000000" w:rsidRDefault="00000000" w:rsidRPr="00000000" w14:paraId="000009F6">
      <w:pPr>
        <w:rPr/>
      </w:pPr>
      <w:r w:rsidDel="00000000" w:rsidR="00000000" w:rsidRPr="00000000">
        <w:rPr>
          <w:rtl w:val="0"/>
        </w:rPr>
        <w:t xml:space="preserve">{"utterance": "Activate VR experience", "action": "start_vr_experience"}</w:t>
      </w:r>
    </w:p>
    <w:p w:rsidR="00000000" w:rsidDel="00000000" w:rsidP="00000000" w:rsidRDefault="00000000" w:rsidRPr="00000000" w14:paraId="000009F7">
      <w:pPr>
        <w:rPr/>
      </w:pPr>
      <w:r w:rsidDel="00000000" w:rsidR="00000000" w:rsidRPr="00000000">
        <w:rPr>
          <w:rtl w:val="0"/>
        </w:rPr>
        <w:t xml:space="preserve">{"utterance": "Enable voice commands", "action": "enable_voice_commands"}</w:t>
      </w:r>
    </w:p>
    <w:p w:rsidR="00000000" w:rsidDel="00000000" w:rsidP="00000000" w:rsidRDefault="00000000" w:rsidRPr="00000000" w14:paraId="000009F8">
      <w:pPr>
        <w:rPr/>
      </w:pPr>
      <w:r w:rsidDel="00000000" w:rsidR="00000000" w:rsidRPr="00000000">
        <w:rPr>
          <w:rtl w:val="0"/>
        </w:rPr>
        <w:t xml:space="preserve">{"utterance": "Disable voice commands", "action": "disable_voice_commands"}</w:t>
      </w:r>
    </w:p>
    <w:p w:rsidR="00000000" w:rsidDel="00000000" w:rsidP="00000000" w:rsidRDefault="00000000" w:rsidRPr="00000000" w14:paraId="000009F9">
      <w:pPr>
        <w:rPr/>
      </w:pPr>
      <w:r w:rsidDel="00000000" w:rsidR="00000000" w:rsidRPr="00000000">
        <w:rPr>
          <w:rtl w:val="0"/>
        </w:rPr>
        <w:t xml:space="preserve">{"utterance": "Record a video", "action": "record_video"}</w:t>
      </w:r>
    </w:p>
    <w:p w:rsidR="00000000" w:rsidDel="00000000" w:rsidP="00000000" w:rsidRDefault="00000000" w:rsidRPr="00000000" w14:paraId="000009FA">
      <w:pPr>
        <w:rPr/>
      </w:pPr>
      <w:r w:rsidDel="00000000" w:rsidR="00000000" w:rsidRPr="00000000">
        <w:rPr>
          <w:rtl w:val="0"/>
        </w:rPr>
        <w:t xml:space="preserve">{"utterance": "Take a screenshot", "action": "take_screenshot"}</w:t>
      </w:r>
    </w:p>
    <w:p w:rsidR="00000000" w:rsidDel="00000000" w:rsidP="00000000" w:rsidRDefault="00000000" w:rsidRPr="00000000" w14:paraId="000009FB">
      <w:pPr>
        <w:rPr/>
      </w:pPr>
      <w:r w:rsidDel="00000000" w:rsidR="00000000" w:rsidRPr="00000000">
        <w:rPr>
          <w:rtl w:val="0"/>
        </w:rPr>
        <w:t xml:space="preserve">{"utterance": "Show me upcoming events", "action": "show_upcoming_events"}</w:t>
      </w:r>
    </w:p>
    <w:p w:rsidR="00000000" w:rsidDel="00000000" w:rsidP="00000000" w:rsidRDefault="00000000" w:rsidRPr="00000000" w14:paraId="000009FC">
      <w:pPr>
        <w:rPr/>
      </w:pPr>
      <w:r w:rsidDel="00000000" w:rsidR="00000000" w:rsidRPr="00000000">
        <w:rPr>
          <w:rtl w:val="0"/>
        </w:rPr>
        <w:t xml:space="preserve">{"utterance": "Set a reminder", "action": "set_reminder"}</w:t>
      </w:r>
    </w:p>
    <w:p w:rsidR="00000000" w:rsidDel="00000000" w:rsidP="00000000" w:rsidRDefault="00000000" w:rsidRPr="00000000" w14:paraId="000009FD">
      <w:pPr>
        <w:rPr/>
      </w:pPr>
      <w:r w:rsidDel="00000000" w:rsidR="00000000" w:rsidRPr="00000000">
        <w:rPr>
          <w:rtl w:val="0"/>
        </w:rPr>
        <w:t xml:space="preserve">{"utterance": "Show me my PoD orders", "action": "show_pod_orders"}</w:t>
      </w:r>
    </w:p>
    <w:p w:rsidR="00000000" w:rsidDel="00000000" w:rsidP="00000000" w:rsidRDefault="00000000" w:rsidRPr="00000000" w14:paraId="000009FE">
      <w:pPr>
        <w:rPr/>
      </w:pPr>
      <w:r w:rsidDel="00000000" w:rsidR="00000000" w:rsidRPr="00000000">
        <w:rPr>
          <w:rtl w:val="0"/>
        </w:rPr>
        <w:t xml:space="preserve">{"utterance": "Reorder previous item", "action": "reorder_previous_item"}</w:t>
      </w:r>
    </w:p>
    <w:p w:rsidR="00000000" w:rsidDel="00000000" w:rsidP="00000000" w:rsidRDefault="00000000" w:rsidRPr="00000000" w14:paraId="000009FF">
      <w:pPr>
        <w:rPr/>
      </w:pPr>
      <w:r w:rsidDel="00000000" w:rsidR="00000000" w:rsidRPr="00000000">
        <w:rPr>
          <w:rtl w:val="0"/>
        </w:rPr>
        <w:t xml:space="preserve">{"utterance": "Pin my location for delivery", "action": "pinpoint_delivery"}</w:t>
      </w:r>
    </w:p>
    <w:p w:rsidR="00000000" w:rsidDel="00000000" w:rsidP="00000000" w:rsidRDefault="00000000" w:rsidRPr="00000000" w14:paraId="00000A00">
      <w:pPr>
        <w:rPr/>
      </w:pPr>
      <w:r w:rsidDel="00000000" w:rsidR="00000000" w:rsidRPr="00000000">
        <w:rPr>
          <w:rtl w:val="0"/>
        </w:rPr>
        <w:t xml:space="preserve">{"utterance": "Order a ride", "action": "order_ride_share"}</w:t>
      </w:r>
    </w:p>
    <w:p w:rsidR="00000000" w:rsidDel="00000000" w:rsidP="00000000" w:rsidRDefault="00000000" w:rsidRPr="00000000" w14:paraId="00000A01">
      <w:pPr>
        <w:rPr/>
      </w:pPr>
      <w:r w:rsidDel="00000000" w:rsidR="00000000" w:rsidRPr="00000000">
        <w:rPr>
          <w:rtl w:val="0"/>
        </w:rPr>
        <w:t xml:space="preserve">{"utterance": "Show me 3D printed products", "action": "show_3d_products"}</w:t>
      </w:r>
    </w:p>
    <w:p w:rsidR="00000000" w:rsidDel="00000000" w:rsidP="00000000" w:rsidRDefault="00000000" w:rsidRPr="00000000" w14:paraId="00000A02">
      <w:pPr>
        <w:rPr/>
      </w:pPr>
      <w:r w:rsidDel="00000000" w:rsidR="00000000" w:rsidRPr="00000000">
        <w:rPr>
          <w:rtl w:val="0"/>
        </w:rPr>
        <w:t xml:space="preserve">{"utterance": "Customize my 3D avatar", "action": "customize_3d_avatar"}</w:t>
      </w:r>
    </w:p>
    <w:p w:rsidR="00000000" w:rsidDel="00000000" w:rsidP="00000000" w:rsidRDefault="00000000" w:rsidRPr="00000000" w14:paraId="00000A03">
      <w:pPr>
        <w:rPr/>
      </w:pPr>
      <w:r w:rsidDel="00000000" w:rsidR="00000000" w:rsidRPr="00000000">
        <w:rPr>
          <w:rtl w:val="0"/>
        </w:rPr>
        <w:t xml:space="preserve">{"utterance": "Show me trending", "action": "show_trending"}</w:t>
      </w:r>
    </w:p>
    <w:p w:rsidR="00000000" w:rsidDel="00000000" w:rsidP="00000000" w:rsidRDefault="00000000" w:rsidRPr="00000000" w14:paraId="00000A04">
      <w:pPr>
        <w:rPr/>
      </w:pPr>
      <w:r w:rsidDel="00000000" w:rsidR="00000000" w:rsidRPr="00000000">
        <w:rPr>
          <w:rtl w:val="0"/>
        </w:rPr>
        <w:t xml:space="preserve">{"utterance": "Show me my AR collection", "action": "show_ar_collection"}</w:t>
      </w:r>
    </w:p>
    <w:p w:rsidR="00000000" w:rsidDel="00000000" w:rsidP="00000000" w:rsidRDefault="00000000" w:rsidRPr="00000000" w14:paraId="00000A05">
      <w:pPr>
        <w:rPr/>
      </w:pPr>
      <w:r w:rsidDel="00000000" w:rsidR="00000000" w:rsidRPr="00000000">
        <w:rPr>
          <w:rtl w:val="0"/>
        </w:rPr>
        <w:t xml:space="preserve">{"utterance": "Show notifications only from friends", "action": "show_friend_notifications"}</w:t>
      </w:r>
    </w:p>
    <w:p w:rsidR="00000000" w:rsidDel="00000000" w:rsidP="00000000" w:rsidRDefault="00000000" w:rsidRPr="00000000" w14:paraId="00000A06">
      <w:pPr>
        <w:rPr/>
      </w:pPr>
      <w:r w:rsidDel="00000000" w:rsidR="00000000" w:rsidRPr="00000000">
        <w:rPr>
          <w:rtl w:val="0"/>
        </w:rPr>
        <w:t xml:space="preserve">{"utterance": "Open the main menu", "action": "open_main_menu"}</w:t>
      </w:r>
    </w:p>
    <w:p w:rsidR="00000000" w:rsidDel="00000000" w:rsidP="00000000" w:rsidRDefault="00000000" w:rsidRPr="00000000" w14:paraId="00000A07">
      <w:pPr>
        <w:rPr/>
      </w:pPr>
      <w:r w:rsidDel="00000000" w:rsidR="00000000" w:rsidRPr="00000000">
        <w:rPr>
          <w:rtl w:val="0"/>
        </w:rPr>
        <w:t xml:space="preserve">{"utterance": "Sync my account", "action": "sync_account"}</w:t>
      </w:r>
    </w:p>
    <w:p w:rsidR="00000000" w:rsidDel="00000000" w:rsidP="00000000" w:rsidRDefault="00000000" w:rsidRPr="00000000" w14:paraId="00000A08">
      <w:pPr>
        <w:rPr/>
      </w:pPr>
      <w:r w:rsidDel="00000000" w:rsidR="00000000" w:rsidRPr="00000000">
        <w:rPr>
          <w:rtl w:val="0"/>
        </w:rPr>
        <w:t xml:space="preserve">{"utterance": "View transaction history", "action": "view_transaction_history"}</w:t>
      </w:r>
    </w:p>
    <w:p w:rsidR="00000000" w:rsidDel="00000000" w:rsidP="00000000" w:rsidRDefault="00000000" w:rsidRPr="00000000" w14:paraId="00000A09">
      <w:pPr>
        <w:rPr/>
      </w:pPr>
      <w:r w:rsidDel="00000000" w:rsidR="00000000" w:rsidRPr="00000000">
        <w:rPr>
          <w:rtl w:val="0"/>
        </w:rPr>
        <w:t xml:space="preserve">{"utterance": "Show me my coupons", "action": "show_coupons"}</w:t>
      </w:r>
    </w:p>
    <w:p w:rsidR="00000000" w:rsidDel="00000000" w:rsidP="00000000" w:rsidRDefault="00000000" w:rsidRPr="00000000" w14:paraId="00000A0A">
      <w:pPr>
        <w:rPr/>
      </w:pPr>
      <w:r w:rsidDel="00000000" w:rsidR="00000000" w:rsidRPr="00000000">
        <w:rPr>
          <w:rtl w:val="0"/>
        </w:rPr>
        <w:t xml:space="preserve">{"utterance": "Add a new payment method", "action": "add_payment_method"}</w:t>
      </w:r>
    </w:p>
    <w:p w:rsidR="00000000" w:rsidDel="00000000" w:rsidP="00000000" w:rsidRDefault="00000000" w:rsidRPr="00000000" w14:paraId="00000A0B">
      <w:pPr>
        <w:rPr/>
      </w:pPr>
      <w:r w:rsidDel="00000000" w:rsidR="00000000" w:rsidRPr="00000000">
        <w:rPr>
          <w:rtl w:val="0"/>
        </w:rPr>
        <w:t xml:space="preserve">{"utterance": "Show me my subscriptions", "action": "show_subscriptions"}</w:t>
      </w:r>
    </w:p>
    <w:p w:rsidR="00000000" w:rsidDel="00000000" w:rsidP="00000000" w:rsidRDefault="00000000" w:rsidRPr="00000000" w14:paraId="00000A0C">
      <w:pPr>
        <w:rPr/>
      </w:pPr>
      <w:r w:rsidDel="00000000" w:rsidR="00000000" w:rsidRPr="00000000">
        <w:rPr>
          <w:rtl w:val="0"/>
        </w:rPr>
        <w:t xml:space="preserve">{"utterance": "Cancel my subscription", "action": "cancel_subscription"}</w:t>
      </w:r>
    </w:p>
    <w:p w:rsidR="00000000" w:rsidDel="00000000" w:rsidP="00000000" w:rsidRDefault="00000000" w:rsidRPr="00000000" w14:paraId="00000A0D">
      <w:pPr>
        <w:rPr/>
      </w:pPr>
      <w:r w:rsidDel="00000000" w:rsidR="00000000" w:rsidRPr="00000000">
        <w:rPr>
          <w:rtl w:val="0"/>
        </w:rPr>
        <w:t xml:space="preserve">{"utterance": "Show me eco-friendly products", "action": "show_eco_friendly_products"}</w:t>
      </w:r>
    </w:p>
    <w:p w:rsidR="00000000" w:rsidDel="00000000" w:rsidP="00000000" w:rsidRDefault="00000000" w:rsidRPr="00000000" w14:paraId="00000A0E">
      <w:pPr>
        <w:rPr/>
      </w:pPr>
      <w:r w:rsidDel="00000000" w:rsidR="00000000" w:rsidRPr="00000000">
        <w:rPr>
          <w:rtl w:val="0"/>
        </w:rPr>
        <w:t xml:space="preserve">{"utterance": "Start a livestream", "action": "start_livestream"}</w:t>
      </w:r>
    </w:p>
    <w:p w:rsidR="00000000" w:rsidDel="00000000" w:rsidP="00000000" w:rsidRDefault="00000000" w:rsidRPr="00000000" w14:paraId="00000A0F">
      <w:pPr>
        <w:rPr/>
      </w:pPr>
      <w:r w:rsidDel="00000000" w:rsidR="00000000" w:rsidRPr="00000000">
        <w:rPr>
          <w:rtl w:val="0"/>
        </w:rPr>
        <w:t xml:space="preserve">{"utterance": "Join community forum", "action": "join_forum"}</w:t>
      </w:r>
    </w:p>
    <w:p w:rsidR="00000000" w:rsidDel="00000000" w:rsidP="00000000" w:rsidRDefault="00000000" w:rsidRPr="00000000" w14:paraId="00000A10">
      <w:pPr>
        <w:rPr/>
      </w:pPr>
      <w:r w:rsidDel="00000000" w:rsidR="00000000" w:rsidRPr="00000000">
        <w:rPr>
          <w:rtl w:val="0"/>
        </w:rPr>
        <w:t xml:space="preserve">{"utterance": "Show me my saved items", "action": "show_saved_items"}</w:t>
      </w:r>
    </w:p>
    <w:p w:rsidR="00000000" w:rsidDel="00000000" w:rsidP="00000000" w:rsidRDefault="00000000" w:rsidRPr="00000000" w14:paraId="00000A11">
      <w:pPr>
        <w:rPr/>
      </w:pPr>
      <w:r w:rsidDel="00000000" w:rsidR="00000000" w:rsidRPr="00000000">
        <w:rPr>
          <w:rtl w:val="0"/>
        </w:rPr>
        <w:t xml:space="preserve">{"utterance": "Add a note to my profile", "action": "add_profile_note"}</w:t>
      </w:r>
    </w:p>
    <w:p w:rsidR="00000000" w:rsidDel="00000000" w:rsidP="00000000" w:rsidRDefault="00000000" w:rsidRPr="00000000" w14:paraId="00000A12">
      <w:pPr>
        <w:rPr/>
      </w:pPr>
      <w:r w:rsidDel="00000000" w:rsidR="00000000" w:rsidRPr="00000000">
        <w:rPr>
          <w:rtl w:val="0"/>
        </w:rPr>
        <w:t xml:space="preserve">{"utterance": "Show me educational resources", "action": "show_education_resources"}</w:t>
      </w:r>
    </w:p>
    <w:p w:rsidR="00000000" w:rsidDel="00000000" w:rsidP="00000000" w:rsidRDefault="00000000" w:rsidRPr="00000000" w14:paraId="00000A13">
      <w:pPr>
        <w:rPr/>
      </w:pPr>
      <w:r w:rsidDel="00000000" w:rsidR="00000000" w:rsidRPr="00000000">
        <w:rPr>
          <w:rtl w:val="0"/>
        </w:rPr>
        <w:t xml:space="preserve">{"utterance": "Send feedback about the app", "action": "send_app_feedback"}</w:t>
      </w:r>
    </w:p>
    <w:p w:rsidR="00000000" w:rsidDel="00000000" w:rsidP="00000000" w:rsidRDefault="00000000" w:rsidRPr="00000000" w14:paraId="00000A14">
      <w:pPr>
        <w:rPr/>
      </w:pPr>
      <w:r w:rsidDel="00000000" w:rsidR="00000000" w:rsidRPr="00000000">
        <w:rPr>
          <w:rtl w:val="0"/>
        </w:rPr>
        <w:t xml:space="preserve">{"utterance": "Open tutorials", "action": "open_tutorials"}</w:t>
      </w:r>
    </w:p>
    <w:p w:rsidR="00000000" w:rsidDel="00000000" w:rsidP="00000000" w:rsidRDefault="00000000" w:rsidRPr="00000000" w14:paraId="00000A15">
      <w:pPr>
        <w:rPr/>
      </w:pPr>
      <w:r w:rsidDel="00000000" w:rsidR="00000000" w:rsidRPr="00000000">
        <w:rPr>
          <w:rtl w:val="0"/>
        </w:rPr>
        <w:t xml:space="preserve">{"utterance": "Show me loyalty rewards", "action": "show_loyalty_rewards"}</w:t>
      </w:r>
    </w:p>
    <w:p w:rsidR="00000000" w:rsidDel="00000000" w:rsidP="00000000" w:rsidRDefault="00000000" w:rsidRPr="00000000" w14:paraId="00000A16">
      <w:pPr>
        <w:rPr/>
      </w:pPr>
      <w:r w:rsidDel="00000000" w:rsidR="00000000" w:rsidRPr="00000000">
        <w:rPr>
          <w:rtl w:val="0"/>
        </w:rPr>
        <w:t xml:space="preserve">{"utterance": "Redeem loyalty points", "action": "redeem_loyalty_points"}</w:t>
      </w:r>
    </w:p>
    <w:p w:rsidR="00000000" w:rsidDel="00000000" w:rsidP="00000000" w:rsidRDefault="00000000" w:rsidRPr="00000000" w14:paraId="00000A17">
      <w:pPr>
        <w:rPr/>
      </w:pPr>
      <w:r w:rsidDel="00000000" w:rsidR="00000000" w:rsidRPr="00000000">
        <w:rPr>
          <w:rtl w:val="0"/>
        </w:rPr>
        <w:t xml:space="preserve">{"utterance": "Show available promo codes", "action": "show_promo_codes"}</w:t>
      </w:r>
    </w:p>
    <w:p w:rsidR="00000000" w:rsidDel="00000000" w:rsidP="00000000" w:rsidRDefault="00000000" w:rsidRPr="00000000" w14:paraId="00000A18">
      <w:pPr>
        <w:rPr/>
      </w:pPr>
      <w:r w:rsidDel="00000000" w:rsidR="00000000" w:rsidRPr="00000000">
        <w:rPr>
          <w:rtl w:val="0"/>
        </w:rPr>
        <w:t xml:space="preserve">{"utterance": "Apply a promo code", "action": "apply_promo_code"}</w:t>
      </w:r>
    </w:p>
    <w:p w:rsidR="00000000" w:rsidDel="00000000" w:rsidP="00000000" w:rsidRDefault="00000000" w:rsidRPr="00000000" w14:paraId="00000A19">
      <w:pPr>
        <w:rPr/>
      </w:pPr>
      <w:r w:rsidDel="00000000" w:rsidR="00000000" w:rsidRPr="00000000">
        <w:rPr>
          <w:rtl w:val="0"/>
        </w:rPr>
        <w:t xml:space="preserve">{"utterance": "Show me my order history", "action": "show_order_history"}</w:t>
      </w:r>
    </w:p>
    <w:p w:rsidR="00000000" w:rsidDel="00000000" w:rsidP="00000000" w:rsidRDefault="00000000" w:rsidRPr="00000000" w14:paraId="00000A1A">
      <w:pPr>
        <w:rPr/>
      </w:pPr>
      <w:r w:rsidDel="00000000" w:rsidR="00000000" w:rsidRPr="00000000">
        <w:rPr>
          <w:rtl w:val="0"/>
        </w:rPr>
        <w:t xml:space="preserve">{"utterance": "Track my delivery", "action": "track_delivery"}</w:t>
      </w:r>
    </w:p>
    <w:p w:rsidR="00000000" w:rsidDel="00000000" w:rsidP="00000000" w:rsidRDefault="00000000" w:rsidRPr="00000000" w14:paraId="00000A1B">
      <w:pPr>
        <w:rPr/>
      </w:pPr>
      <w:r w:rsidDel="00000000" w:rsidR="00000000" w:rsidRPr="00000000">
        <w:rPr>
          <w:rtl w:val="0"/>
        </w:rPr>
        <w:t xml:space="preserve">{"utterance": "Request live support", "action": "request_live_support"}</w:t>
      </w:r>
    </w:p>
    <w:p w:rsidR="00000000" w:rsidDel="00000000" w:rsidP="00000000" w:rsidRDefault="00000000" w:rsidRPr="00000000" w14:paraId="00000A1C">
      <w:pPr>
        <w:rPr/>
      </w:pPr>
      <w:r w:rsidDel="00000000" w:rsidR="00000000" w:rsidRPr="00000000">
        <w:rPr>
          <w:rtl w:val="0"/>
        </w:rPr>
        <w:t xml:space="preserv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 12. **E-commerce Query/Intent Data**</w:t>
      </w:r>
    </w:p>
    <w:p w:rsidR="00000000" w:rsidDel="00000000" w:rsidP="00000000" w:rsidRDefault="00000000" w:rsidRPr="00000000" w14:paraId="00000A21">
      <w:pPr>
        <w:rPr/>
      </w:pPr>
      <w:r w:rsidDel="00000000" w:rsidR="00000000" w:rsidRPr="00000000">
        <w:rPr>
          <w:rtl w:val="0"/>
        </w:rPr>
        <w:t xml:space="preserve">```query,intent</w:t>
      </w:r>
    </w:p>
    <w:p w:rsidR="00000000" w:rsidDel="00000000" w:rsidP="00000000" w:rsidRDefault="00000000" w:rsidRPr="00000000" w14:paraId="00000A22">
      <w:pPr>
        <w:rPr/>
      </w:pPr>
      <w:r w:rsidDel="00000000" w:rsidR="00000000" w:rsidRPr="00000000">
        <w:rPr>
          <w:rtl w:val="0"/>
        </w:rPr>
        <w:t xml:space="preserve">"Add Gravity OG to my cart",add_to_cart</w:t>
      </w:r>
    </w:p>
    <w:p w:rsidR="00000000" w:rsidDel="00000000" w:rsidP="00000000" w:rsidRDefault="00000000" w:rsidRPr="00000000" w14:paraId="00000A23">
      <w:pPr>
        <w:rPr/>
      </w:pPr>
      <w:r w:rsidDel="00000000" w:rsidR="00000000" w:rsidRPr="00000000">
        <w:rPr>
          <w:rtl w:val="0"/>
        </w:rPr>
        <w:t xml:space="preserve">"Show me vegan edibles",filter_product</w:t>
      </w:r>
    </w:p>
    <w:p w:rsidR="00000000" w:rsidDel="00000000" w:rsidP="00000000" w:rsidRDefault="00000000" w:rsidRPr="00000000" w14:paraId="00000A24">
      <w:pPr>
        <w:rPr/>
      </w:pPr>
      <w:r w:rsidDel="00000000" w:rsidR="00000000" w:rsidRPr="00000000">
        <w:rPr>
          <w:rtl w:val="0"/>
        </w:rPr>
        <w:t xml:space="preserve">"Find me sativa strains under $40",filter_product</w:t>
      </w:r>
    </w:p>
    <w:p w:rsidR="00000000" w:rsidDel="00000000" w:rsidP="00000000" w:rsidRDefault="00000000" w:rsidRPr="00000000" w14:paraId="00000A25">
      <w:pPr>
        <w:rPr/>
      </w:pPr>
      <w:r w:rsidDel="00000000" w:rsidR="00000000" w:rsidRPr="00000000">
        <w:rPr>
          <w:rtl w:val="0"/>
        </w:rPr>
        <w:t xml:space="preserve">"Order Pineapple Express prerolls",add_to_cart</w:t>
      </w:r>
    </w:p>
    <w:p w:rsidR="00000000" w:rsidDel="00000000" w:rsidP="00000000" w:rsidRDefault="00000000" w:rsidRPr="00000000" w14:paraId="00000A26">
      <w:pPr>
        <w:rPr/>
      </w:pPr>
      <w:r w:rsidDel="00000000" w:rsidR="00000000" w:rsidRPr="00000000">
        <w:rPr>
          <w:rtl w:val="0"/>
        </w:rPr>
        <w:t xml:space="preserve">"Remove Blue Dream from my cart",remove_from_cart</w:t>
      </w:r>
    </w:p>
    <w:p w:rsidR="00000000" w:rsidDel="00000000" w:rsidP="00000000" w:rsidRDefault="00000000" w:rsidRPr="00000000" w14:paraId="00000A27">
      <w:pPr>
        <w:rPr/>
      </w:pPr>
      <w:r w:rsidDel="00000000" w:rsidR="00000000" w:rsidRPr="00000000">
        <w:rPr>
          <w:rtl w:val="0"/>
        </w:rPr>
        <w:t xml:space="preserve">"Checkout now",checkout</w:t>
      </w:r>
    </w:p>
    <w:p w:rsidR="00000000" w:rsidDel="00000000" w:rsidP="00000000" w:rsidRDefault="00000000" w:rsidRPr="00000000" w14:paraId="00000A28">
      <w:pPr>
        <w:rPr/>
      </w:pPr>
      <w:r w:rsidDel="00000000" w:rsidR="00000000" w:rsidRPr="00000000">
        <w:rPr>
          <w:rtl w:val="0"/>
        </w:rPr>
        <w:t xml:space="preserve">"Apply promo code SUMMER20",apply_promo_code</w:t>
      </w:r>
    </w:p>
    <w:p w:rsidR="00000000" w:rsidDel="00000000" w:rsidP="00000000" w:rsidRDefault="00000000" w:rsidRPr="00000000" w14:paraId="00000A29">
      <w:pPr>
        <w:rPr/>
      </w:pPr>
      <w:r w:rsidDel="00000000" w:rsidR="00000000" w:rsidRPr="00000000">
        <w:rPr>
          <w:rtl w:val="0"/>
        </w:rPr>
        <w:t xml:space="preserve">"What's in my shopping cart?",view_cart</w:t>
      </w:r>
    </w:p>
    <w:p w:rsidR="00000000" w:rsidDel="00000000" w:rsidP="00000000" w:rsidRDefault="00000000" w:rsidRPr="00000000" w14:paraId="00000A2A">
      <w:pPr>
        <w:rPr/>
      </w:pPr>
      <w:r w:rsidDel="00000000" w:rsidR="00000000" w:rsidRPr="00000000">
        <w:rPr>
          <w:rtl w:val="0"/>
        </w:rPr>
        <w:t xml:space="preserve">"Sort by highest rated products",sort_product</w:t>
      </w:r>
    </w:p>
    <w:p w:rsidR="00000000" w:rsidDel="00000000" w:rsidP="00000000" w:rsidRDefault="00000000" w:rsidRPr="00000000" w14:paraId="00000A2B">
      <w:pPr>
        <w:rPr/>
      </w:pPr>
      <w:r w:rsidDel="00000000" w:rsidR="00000000" w:rsidRPr="00000000">
        <w:rPr>
          <w:rtl w:val="0"/>
        </w:rPr>
        <w:t xml:space="preserve">"Filter for THC gummies",filter_product</w:t>
      </w:r>
    </w:p>
    <w:p w:rsidR="00000000" w:rsidDel="00000000" w:rsidP="00000000" w:rsidRDefault="00000000" w:rsidRPr="00000000" w14:paraId="00000A2C">
      <w:pPr>
        <w:rPr/>
      </w:pPr>
      <w:r w:rsidDel="00000000" w:rsidR="00000000" w:rsidRPr="00000000">
        <w:rPr>
          <w:rtl w:val="0"/>
        </w:rPr>
        <w:t xml:space="preserve">"Show only in-stock vaporizers",filter_product</w:t>
      </w:r>
    </w:p>
    <w:p w:rsidR="00000000" w:rsidDel="00000000" w:rsidP="00000000" w:rsidRDefault="00000000" w:rsidRPr="00000000" w14:paraId="00000A2D">
      <w:pPr>
        <w:rPr/>
      </w:pPr>
      <w:r w:rsidDel="00000000" w:rsidR="00000000" w:rsidRPr="00000000">
        <w:rPr>
          <w:rtl w:val="0"/>
        </w:rPr>
        <w:t xml:space="preserve">"Find tinctures for sleep",filter_product</w:t>
      </w:r>
    </w:p>
    <w:p w:rsidR="00000000" w:rsidDel="00000000" w:rsidP="00000000" w:rsidRDefault="00000000" w:rsidRPr="00000000" w14:paraId="00000A2E">
      <w:pPr>
        <w:rPr/>
      </w:pPr>
      <w:r w:rsidDel="00000000" w:rsidR="00000000" w:rsidRPr="00000000">
        <w:rPr>
          <w:rtl w:val="0"/>
        </w:rPr>
        <w:t xml:space="preserve">"Get me the newest arrivals",sort_product</w:t>
      </w:r>
    </w:p>
    <w:p w:rsidR="00000000" w:rsidDel="00000000" w:rsidP="00000000" w:rsidRDefault="00000000" w:rsidRPr="00000000" w14:paraId="00000A2F">
      <w:pPr>
        <w:rPr/>
      </w:pPr>
      <w:r w:rsidDel="00000000" w:rsidR="00000000" w:rsidRPr="00000000">
        <w:rPr>
          <w:rtl w:val="0"/>
        </w:rPr>
        <w:t xml:space="preserve">"Show bestsellers in flower",sort_product</w:t>
      </w:r>
    </w:p>
    <w:p w:rsidR="00000000" w:rsidDel="00000000" w:rsidP="00000000" w:rsidRDefault="00000000" w:rsidRPr="00000000" w14:paraId="00000A30">
      <w:pPr>
        <w:rPr/>
      </w:pPr>
      <w:r w:rsidDel="00000000" w:rsidR="00000000" w:rsidRPr="00000000">
        <w:rPr>
          <w:rtl w:val="0"/>
        </w:rPr>
        <w:t xml:space="preserve">"Add two packs of Chill Drops",add_to_cart</w:t>
      </w:r>
    </w:p>
    <w:p w:rsidR="00000000" w:rsidDel="00000000" w:rsidP="00000000" w:rsidRDefault="00000000" w:rsidRPr="00000000" w14:paraId="00000A31">
      <w:pPr>
        <w:rPr/>
      </w:pPr>
      <w:r w:rsidDel="00000000" w:rsidR="00000000" w:rsidRPr="00000000">
        <w:rPr>
          <w:rtl w:val="0"/>
        </w:rPr>
        <w:t xml:space="preserve">"Increase quantity of CBD oil",update_cart_quantity</w:t>
      </w:r>
    </w:p>
    <w:p w:rsidR="00000000" w:rsidDel="00000000" w:rsidP="00000000" w:rsidRDefault="00000000" w:rsidRPr="00000000" w14:paraId="00000A32">
      <w:pPr>
        <w:rPr/>
      </w:pPr>
      <w:r w:rsidDel="00000000" w:rsidR="00000000" w:rsidRPr="00000000">
        <w:rPr>
          <w:rtl w:val="0"/>
        </w:rPr>
        <w:t xml:space="preserve">"Decrease quantity of edibles",update_cart_quantity</w:t>
      </w:r>
    </w:p>
    <w:p w:rsidR="00000000" w:rsidDel="00000000" w:rsidP="00000000" w:rsidRDefault="00000000" w:rsidRPr="00000000" w14:paraId="00000A33">
      <w:pPr>
        <w:rPr/>
      </w:pPr>
      <w:r w:rsidDel="00000000" w:rsidR="00000000" w:rsidRPr="00000000">
        <w:rPr>
          <w:rtl w:val="0"/>
        </w:rPr>
        <w:t xml:space="preserve">"Clear my cart",clear_cart</w:t>
      </w:r>
    </w:p>
    <w:p w:rsidR="00000000" w:rsidDel="00000000" w:rsidP="00000000" w:rsidRDefault="00000000" w:rsidRPr="00000000" w14:paraId="00000A34">
      <w:pPr>
        <w:rPr/>
      </w:pPr>
      <w:r w:rsidDel="00000000" w:rsidR="00000000" w:rsidRPr="00000000">
        <w:rPr>
          <w:rtl w:val="0"/>
        </w:rPr>
        <w:t xml:space="preserve">"Do you have disposable vapes?",filter_product</w:t>
      </w:r>
    </w:p>
    <w:p w:rsidR="00000000" w:rsidDel="00000000" w:rsidP="00000000" w:rsidRDefault="00000000" w:rsidRPr="00000000" w14:paraId="00000A35">
      <w:pPr>
        <w:rPr/>
      </w:pPr>
      <w:r w:rsidDel="00000000" w:rsidR="00000000" w:rsidRPr="00000000">
        <w:rPr>
          <w:rtl w:val="0"/>
        </w:rPr>
        <w:t xml:space="preserve">"Show featured products",sort_product</w:t>
      </w:r>
    </w:p>
    <w:p w:rsidR="00000000" w:rsidDel="00000000" w:rsidP="00000000" w:rsidRDefault="00000000" w:rsidRPr="00000000" w14:paraId="00000A36">
      <w:pPr>
        <w:rPr/>
      </w:pPr>
      <w:r w:rsidDel="00000000" w:rsidR="00000000" w:rsidRPr="00000000">
        <w:rPr>
          <w:rtl w:val="0"/>
        </w:rPr>
        <w:t xml:space="preserve">"Sort by price: low to high",sort_product</w:t>
      </w:r>
    </w:p>
    <w:p w:rsidR="00000000" w:rsidDel="00000000" w:rsidP="00000000" w:rsidRDefault="00000000" w:rsidRPr="00000000" w14:paraId="00000A37">
      <w:pPr>
        <w:rPr/>
      </w:pPr>
      <w:r w:rsidDel="00000000" w:rsidR="00000000" w:rsidRPr="00000000">
        <w:rPr>
          <w:rtl w:val="0"/>
        </w:rPr>
        <w:t xml:space="preserve">"Show me hybrid strains with high CBD",filter_product</w:t>
      </w:r>
    </w:p>
    <w:p w:rsidR="00000000" w:rsidDel="00000000" w:rsidP="00000000" w:rsidRDefault="00000000" w:rsidRPr="00000000" w14:paraId="00000A38">
      <w:pPr>
        <w:rPr/>
      </w:pPr>
      <w:r w:rsidDel="00000000" w:rsidR="00000000" w:rsidRPr="00000000">
        <w:rPr>
          <w:rtl w:val="0"/>
        </w:rPr>
        <w:t xml:space="preserve">"Add three Snoop's Dream carts",add_to_cart</w:t>
      </w:r>
    </w:p>
    <w:p w:rsidR="00000000" w:rsidDel="00000000" w:rsidP="00000000" w:rsidRDefault="00000000" w:rsidRPr="00000000" w14:paraId="00000A39">
      <w:pPr>
        <w:rPr/>
      </w:pPr>
      <w:r w:rsidDel="00000000" w:rsidR="00000000" w:rsidRPr="00000000">
        <w:rPr>
          <w:rtl w:val="0"/>
        </w:rPr>
        <w:t xml:space="preserve">"Remove all accessories from my cart",remove_from_cart</w:t>
      </w:r>
    </w:p>
    <w:p w:rsidR="00000000" w:rsidDel="00000000" w:rsidP="00000000" w:rsidRDefault="00000000" w:rsidRPr="00000000" w14:paraId="00000A3A">
      <w:pPr>
        <w:rPr/>
      </w:pPr>
      <w:r w:rsidDel="00000000" w:rsidR="00000000" w:rsidRPr="00000000">
        <w:rPr>
          <w:rtl w:val="0"/>
        </w:rPr>
        <w:t xml:space="preserve">"Show gluten-free options",filter_product</w:t>
      </w:r>
    </w:p>
    <w:p w:rsidR="00000000" w:rsidDel="00000000" w:rsidP="00000000" w:rsidRDefault="00000000" w:rsidRPr="00000000" w14:paraId="00000A3B">
      <w:pPr>
        <w:rPr/>
      </w:pPr>
      <w:r w:rsidDel="00000000" w:rsidR="00000000" w:rsidRPr="00000000">
        <w:rPr>
          <w:rtl w:val="0"/>
        </w:rPr>
        <w:t xml:space="preserve">"Filter by indica and under $30",filter_product</w:t>
      </w:r>
    </w:p>
    <w:p w:rsidR="00000000" w:rsidDel="00000000" w:rsidP="00000000" w:rsidRDefault="00000000" w:rsidRPr="00000000" w14:paraId="00000A3C">
      <w:pPr>
        <w:rPr/>
      </w:pPr>
      <w:r w:rsidDel="00000000" w:rsidR="00000000" w:rsidRPr="00000000">
        <w:rPr>
          <w:rtl w:val="0"/>
        </w:rPr>
        <w:t xml:space="preserve">"Show THC-free options",filter_product</w:t>
      </w:r>
    </w:p>
    <w:p w:rsidR="00000000" w:rsidDel="00000000" w:rsidP="00000000" w:rsidRDefault="00000000" w:rsidRPr="00000000" w14:paraId="00000A3D">
      <w:pPr>
        <w:rPr/>
      </w:pPr>
      <w:r w:rsidDel="00000000" w:rsidR="00000000" w:rsidRPr="00000000">
        <w:rPr>
          <w:rtl w:val="0"/>
        </w:rPr>
        <w:t xml:space="preserve">"Add a rolling tray to my cart",add_to_cart</w:t>
      </w:r>
    </w:p>
    <w:p w:rsidR="00000000" w:rsidDel="00000000" w:rsidP="00000000" w:rsidRDefault="00000000" w:rsidRPr="00000000" w14:paraId="00000A3E">
      <w:pPr>
        <w:rPr/>
      </w:pPr>
      <w:r w:rsidDel="00000000" w:rsidR="00000000" w:rsidRPr="00000000">
        <w:rPr>
          <w:rtl w:val="0"/>
        </w:rPr>
        <w:t xml:space="preserve">"View my past orders",view_orders</w:t>
      </w:r>
    </w:p>
    <w:p w:rsidR="00000000" w:rsidDel="00000000" w:rsidP="00000000" w:rsidRDefault="00000000" w:rsidRPr="00000000" w14:paraId="00000A3F">
      <w:pPr>
        <w:rPr/>
      </w:pPr>
      <w:r w:rsidDel="00000000" w:rsidR="00000000" w:rsidRPr="00000000">
        <w:rPr>
          <w:rtl w:val="0"/>
        </w:rPr>
        <w:t xml:space="preserve">"Reorder my last purchase",reorder</w:t>
      </w:r>
    </w:p>
    <w:p w:rsidR="00000000" w:rsidDel="00000000" w:rsidP="00000000" w:rsidRDefault="00000000" w:rsidRPr="00000000" w14:paraId="00000A40">
      <w:pPr>
        <w:rPr/>
      </w:pPr>
      <w:r w:rsidDel="00000000" w:rsidR="00000000" w:rsidRPr="00000000">
        <w:rPr>
          <w:rtl w:val="0"/>
        </w:rPr>
        <w:t xml:space="preserve">"Add gift wrapping",add_service</w:t>
      </w:r>
    </w:p>
    <w:p w:rsidR="00000000" w:rsidDel="00000000" w:rsidP="00000000" w:rsidRDefault="00000000" w:rsidRPr="00000000" w14:paraId="00000A41">
      <w:pPr>
        <w:rPr/>
      </w:pPr>
      <w:r w:rsidDel="00000000" w:rsidR="00000000" w:rsidRPr="00000000">
        <w:rPr>
          <w:rtl w:val="0"/>
        </w:rPr>
        <w:t xml:space="preserve">"Apply my loyalty points",apply_loyalty</w:t>
      </w:r>
    </w:p>
    <w:p w:rsidR="00000000" w:rsidDel="00000000" w:rsidP="00000000" w:rsidRDefault="00000000" w:rsidRPr="00000000" w14:paraId="00000A42">
      <w:pPr>
        <w:rPr/>
      </w:pPr>
      <w:r w:rsidDel="00000000" w:rsidR="00000000" w:rsidRPr="00000000">
        <w:rPr>
          <w:rtl w:val="0"/>
        </w:rPr>
        <w:t xml:space="preserve">"Schedule delivery for tomorrow",schedule_delivery</w:t>
      </w:r>
    </w:p>
    <w:p w:rsidR="00000000" w:rsidDel="00000000" w:rsidP="00000000" w:rsidRDefault="00000000" w:rsidRPr="00000000" w14:paraId="00000A43">
      <w:pPr>
        <w:rPr/>
      </w:pPr>
      <w:r w:rsidDel="00000000" w:rsidR="00000000" w:rsidRPr="00000000">
        <w:rPr>
          <w:rtl w:val="0"/>
        </w:rPr>
        <w:t xml:space="preserve">"Show available delivery times",view_delivery_options</w:t>
      </w:r>
    </w:p>
    <w:p w:rsidR="00000000" w:rsidDel="00000000" w:rsidP="00000000" w:rsidRDefault="00000000" w:rsidRPr="00000000" w14:paraId="00000A44">
      <w:pPr>
        <w:rPr/>
      </w:pPr>
      <w:r w:rsidDel="00000000" w:rsidR="00000000" w:rsidRPr="00000000">
        <w:rPr>
          <w:rtl w:val="0"/>
        </w:rPr>
        <w:t xml:space="preserve">"Can I pick up in store?",pickup_option</w:t>
      </w:r>
    </w:p>
    <w:p w:rsidR="00000000" w:rsidDel="00000000" w:rsidP="00000000" w:rsidRDefault="00000000" w:rsidRPr="00000000" w14:paraId="00000A45">
      <w:pPr>
        <w:rPr/>
      </w:pPr>
      <w:r w:rsidDel="00000000" w:rsidR="00000000" w:rsidRPr="00000000">
        <w:rPr>
          <w:rtl w:val="0"/>
        </w:rPr>
        <w:t xml:space="preserve">"Change my delivery address",update_address</w:t>
      </w:r>
    </w:p>
    <w:p w:rsidR="00000000" w:rsidDel="00000000" w:rsidP="00000000" w:rsidRDefault="00000000" w:rsidRPr="00000000" w14:paraId="00000A46">
      <w:pPr>
        <w:rPr/>
      </w:pPr>
      <w:r w:rsidDel="00000000" w:rsidR="00000000" w:rsidRPr="00000000">
        <w:rPr>
          <w:rtl w:val="0"/>
        </w:rPr>
        <w:t xml:space="preserve">"Add a tip for the driver",add_tip</w:t>
      </w:r>
    </w:p>
    <w:p w:rsidR="00000000" w:rsidDel="00000000" w:rsidP="00000000" w:rsidRDefault="00000000" w:rsidRPr="00000000" w14:paraId="00000A47">
      <w:pPr>
        <w:rPr/>
      </w:pPr>
      <w:r w:rsidDel="00000000" w:rsidR="00000000" w:rsidRPr="00000000">
        <w:rPr>
          <w:rtl w:val="0"/>
        </w:rPr>
        <w:t xml:space="preserve">"View product reviews for Chill Drops",view_reviews</w:t>
      </w:r>
    </w:p>
    <w:p w:rsidR="00000000" w:rsidDel="00000000" w:rsidP="00000000" w:rsidRDefault="00000000" w:rsidRPr="00000000" w14:paraId="00000A48">
      <w:pPr>
        <w:rPr/>
      </w:pPr>
      <w:r w:rsidDel="00000000" w:rsidR="00000000" w:rsidRPr="00000000">
        <w:rPr>
          <w:rtl w:val="0"/>
        </w:rPr>
        <w:t xml:space="preserve">"Show only products with 5-star ratings",filter_product</w:t>
      </w:r>
    </w:p>
    <w:p w:rsidR="00000000" w:rsidDel="00000000" w:rsidP="00000000" w:rsidRDefault="00000000" w:rsidRPr="00000000" w14:paraId="00000A49">
      <w:pPr>
        <w:rPr/>
      </w:pPr>
      <w:r w:rsidDel="00000000" w:rsidR="00000000" w:rsidRPr="00000000">
        <w:rPr>
          <w:rtl w:val="0"/>
        </w:rPr>
        <w:t xml:space="preserve">"What's the price of Lemon Haze?",get_price</w:t>
      </w:r>
    </w:p>
    <w:p w:rsidR="00000000" w:rsidDel="00000000" w:rsidP="00000000" w:rsidRDefault="00000000" w:rsidRPr="00000000" w14:paraId="00000A4A">
      <w:pPr>
        <w:rPr/>
      </w:pPr>
      <w:r w:rsidDel="00000000" w:rsidR="00000000" w:rsidRPr="00000000">
        <w:rPr>
          <w:rtl w:val="0"/>
        </w:rPr>
        <w:t xml:space="preserve">"Show me student discounts",view_discounts</w:t>
      </w:r>
    </w:p>
    <w:p w:rsidR="00000000" w:rsidDel="00000000" w:rsidP="00000000" w:rsidRDefault="00000000" w:rsidRPr="00000000" w14:paraId="00000A4B">
      <w:pPr>
        <w:rPr/>
      </w:pPr>
      <w:r w:rsidDel="00000000" w:rsidR="00000000" w:rsidRPr="00000000">
        <w:rPr>
          <w:rtl w:val="0"/>
        </w:rPr>
        <w:t xml:space="preserve">"Filter for sustainable packaging",filter_product</w:t>
      </w:r>
    </w:p>
    <w:p w:rsidR="00000000" w:rsidDel="00000000" w:rsidP="00000000" w:rsidRDefault="00000000" w:rsidRPr="00000000" w14:paraId="00000A4C">
      <w:pPr>
        <w:rPr/>
      </w:pPr>
      <w:r w:rsidDel="00000000" w:rsidR="00000000" w:rsidRPr="00000000">
        <w:rPr>
          <w:rtl w:val="0"/>
        </w:rPr>
        <w:t xml:space="preserve">"Apply my store credit",apply_store_credit</w:t>
      </w:r>
    </w:p>
    <w:p w:rsidR="00000000" w:rsidDel="00000000" w:rsidP="00000000" w:rsidRDefault="00000000" w:rsidRPr="00000000" w14:paraId="00000A4D">
      <w:pPr>
        <w:rPr/>
      </w:pPr>
      <w:r w:rsidDel="00000000" w:rsidR="00000000" w:rsidRPr="00000000">
        <w:rPr>
          <w:rtl w:val="0"/>
        </w:rPr>
        <w:t xml:space="preserve">"Add a personalized note",add_service</w:t>
      </w:r>
    </w:p>
    <w:p w:rsidR="00000000" w:rsidDel="00000000" w:rsidP="00000000" w:rsidRDefault="00000000" w:rsidRPr="00000000" w14:paraId="00000A4E">
      <w:pPr>
        <w:rPr/>
      </w:pPr>
      <w:r w:rsidDel="00000000" w:rsidR="00000000" w:rsidRPr="00000000">
        <w:rPr>
          <w:rtl w:val="0"/>
        </w:rPr>
        <w:t xml:space="preserve">"Show bundle deals",view_bundles</w:t>
      </w:r>
    </w:p>
    <w:p w:rsidR="00000000" w:rsidDel="00000000" w:rsidP="00000000" w:rsidRDefault="00000000" w:rsidRPr="00000000" w14:paraId="00000A4F">
      <w:pPr>
        <w:rPr/>
      </w:pPr>
      <w:r w:rsidDel="00000000" w:rsidR="00000000" w:rsidRPr="00000000">
        <w:rPr>
          <w:rtl w:val="0"/>
        </w:rPr>
        <w:t xml:space="preserve">"Let me build a custom bundle",customize_bundle</w:t>
      </w:r>
    </w:p>
    <w:p w:rsidR="00000000" w:rsidDel="00000000" w:rsidP="00000000" w:rsidRDefault="00000000" w:rsidRPr="00000000" w14:paraId="00000A50">
      <w:pPr>
        <w:rPr/>
      </w:pPr>
      <w:r w:rsidDel="00000000" w:rsidR="00000000" w:rsidRPr="00000000">
        <w:rPr>
          <w:rtl w:val="0"/>
        </w:rPr>
        <w:t xml:space="preserve">"Show me AR preview for Gravity OG",ar_preview</w:t>
      </w:r>
    </w:p>
    <w:p w:rsidR="00000000" w:rsidDel="00000000" w:rsidP="00000000" w:rsidRDefault="00000000" w:rsidRPr="00000000" w14:paraId="00000A51">
      <w:pPr>
        <w:rPr/>
      </w:pPr>
      <w:r w:rsidDel="00000000" w:rsidR="00000000" w:rsidRPr="00000000">
        <w:rPr>
          <w:rtl w:val="0"/>
        </w:rPr>
        <w:t xml:space="preserve">"Can I try this in VR?",vr_preview</w:t>
      </w:r>
    </w:p>
    <w:p w:rsidR="00000000" w:rsidDel="00000000" w:rsidP="00000000" w:rsidRDefault="00000000" w:rsidRPr="00000000" w14:paraId="00000A52">
      <w:pPr>
        <w:rPr/>
      </w:pPr>
      <w:r w:rsidDel="00000000" w:rsidR="00000000" w:rsidRPr="00000000">
        <w:rPr>
          <w:rtl w:val="0"/>
        </w:rPr>
        <w:t xml:space="preserve">"Check order status",check_order_status</w:t>
      </w:r>
    </w:p>
    <w:p w:rsidR="00000000" w:rsidDel="00000000" w:rsidP="00000000" w:rsidRDefault="00000000" w:rsidRPr="00000000" w14:paraId="00000A53">
      <w:pPr>
        <w:rPr/>
      </w:pPr>
      <w:r w:rsidDel="00000000" w:rsidR="00000000" w:rsidRPr="00000000">
        <w:rPr>
          <w:rtl w:val="0"/>
        </w:rPr>
        <w:t xml:space="preserve">"Cancel my order",cancel_order</w:t>
      </w:r>
    </w:p>
    <w:p w:rsidR="00000000" w:rsidDel="00000000" w:rsidP="00000000" w:rsidRDefault="00000000" w:rsidRPr="00000000" w14:paraId="00000A54">
      <w:pPr>
        <w:rPr/>
      </w:pPr>
      <w:r w:rsidDel="00000000" w:rsidR="00000000" w:rsidRPr="00000000">
        <w:rPr>
          <w:rtl w:val="0"/>
        </w:rPr>
        <w:t xml:space="preserve">"Edit my order",edit_order</w:t>
      </w:r>
    </w:p>
    <w:p w:rsidR="00000000" w:rsidDel="00000000" w:rsidP="00000000" w:rsidRDefault="00000000" w:rsidRPr="00000000" w14:paraId="00000A55">
      <w:pPr>
        <w:rPr/>
      </w:pPr>
      <w:r w:rsidDel="00000000" w:rsidR="00000000" w:rsidRPr="00000000">
        <w:rPr>
          <w:rtl w:val="0"/>
        </w:rPr>
        <w:t xml:space="preserve">"Find products eligible for same-day delivery",filter_product</w:t>
      </w:r>
    </w:p>
    <w:p w:rsidR="00000000" w:rsidDel="00000000" w:rsidP="00000000" w:rsidRDefault="00000000" w:rsidRPr="00000000" w14:paraId="00000A56">
      <w:pPr>
        <w:rPr/>
      </w:pPr>
      <w:r w:rsidDel="00000000" w:rsidR="00000000" w:rsidRPr="00000000">
        <w:rPr>
          <w:rtl w:val="0"/>
        </w:rPr>
        <w:t xml:space="preserve">"Show me products for beginners",filter_product</w:t>
      </w:r>
    </w:p>
    <w:p w:rsidR="00000000" w:rsidDel="00000000" w:rsidP="00000000" w:rsidRDefault="00000000" w:rsidRPr="00000000" w14:paraId="00000A57">
      <w:pPr>
        <w:rPr/>
      </w:pPr>
      <w:r w:rsidDel="00000000" w:rsidR="00000000" w:rsidRPr="00000000">
        <w:rPr>
          <w:rtl w:val="0"/>
        </w:rPr>
        <w:t xml:space="preserve">"Add to wishlist",add_to_wishlist</w:t>
      </w:r>
    </w:p>
    <w:p w:rsidR="00000000" w:rsidDel="00000000" w:rsidP="00000000" w:rsidRDefault="00000000" w:rsidRPr="00000000" w14:paraId="00000A58">
      <w:pPr>
        <w:rPr/>
      </w:pPr>
      <w:r w:rsidDel="00000000" w:rsidR="00000000" w:rsidRPr="00000000">
        <w:rPr>
          <w:rtl w:val="0"/>
        </w:rPr>
        <w:t xml:space="preserve">"Show my wishlist",view_wishlist</w:t>
      </w:r>
    </w:p>
    <w:p w:rsidR="00000000" w:rsidDel="00000000" w:rsidP="00000000" w:rsidRDefault="00000000" w:rsidRPr="00000000" w14:paraId="00000A59">
      <w:pPr>
        <w:rPr/>
      </w:pPr>
      <w:r w:rsidDel="00000000" w:rsidR="00000000" w:rsidRPr="00000000">
        <w:rPr>
          <w:rtl w:val="0"/>
        </w:rPr>
        <w:t xml:space="preserve">"Remove from wishlist",remove_from_wishlist</w:t>
      </w:r>
    </w:p>
    <w:p w:rsidR="00000000" w:rsidDel="00000000" w:rsidP="00000000" w:rsidRDefault="00000000" w:rsidRPr="00000000" w14:paraId="00000A5A">
      <w:pPr>
        <w:rPr/>
      </w:pPr>
      <w:r w:rsidDel="00000000" w:rsidR="00000000" w:rsidRPr="00000000">
        <w:rPr>
          <w:rtl w:val="0"/>
        </w:rPr>
        <w:t xml:space="preserve">"Compare Gravity OG and Blue Dream",compare_products</w:t>
      </w:r>
    </w:p>
    <w:p w:rsidR="00000000" w:rsidDel="00000000" w:rsidP="00000000" w:rsidRDefault="00000000" w:rsidRPr="00000000" w14:paraId="00000A5B">
      <w:pPr>
        <w:rPr/>
      </w:pPr>
      <w:r w:rsidDel="00000000" w:rsidR="00000000" w:rsidRPr="00000000">
        <w:rPr>
          <w:rtl w:val="0"/>
        </w:rPr>
        <w:t xml:space="preserve">"Show similar products to Gravity OG",similar_products</w:t>
      </w:r>
    </w:p>
    <w:p w:rsidR="00000000" w:rsidDel="00000000" w:rsidP="00000000" w:rsidRDefault="00000000" w:rsidRPr="00000000" w14:paraId="00000A5C">
      <w:pPr>
        <w:rPr/>
      </w:pPr>
      <w:r w:rsidDel="00000000" w:rsidR="00000000" w:rsidRPr="00000000">
        <w:rPr>
          <w:rtl w:val="0"/>
        </w:rPr>
        <w:t xml:space="preserve">"Show me 3D printed accessories",filter_product</w:t>
      </w:r>
    </w:p>
    <w:p w:rsidR="00000000" w:rsidDel="00000000" w:rsidP="00000000" w:rsidRDefault="00000000" w:rsidRPr="00000000" w14:paraId="00000A5D">
      <w:pPr>
        <w:rPr/>
      </w:pPr>
      <w:r w:rsidDel="00000000" w:rsidR="00000000" w:rsidRPr="00000000">
        <w:rPr>
          <w:rtl w:val="0"/>
        </w:rPr>
        <w:t xml:space="preserve">"Order a custom printed grinder",custom_print_order</w:t>
      </w:r>
    </w:p>
    <w:p w:rsidR="00000000" w:rsidDel="00000000" w:rsidP="00000000" w:rsidRDefault="00000000" w:rsidRPr="00000000" w14:paraId="00000A5E">
      <w:pPr>
        <w:rPr/>
      </w:pPr>
      <w:r w:rsidDel="00000000" w:rsidR="00000000" w:rsidRPr="00000000">
        <w:rPr>
          <w:rtl w:val="0"/>
        </w:rPr>
        <w:t xml:space="preserve">"Show PoD apparel options",filter_product</w:t>
      </w:r>
    </w:p>
    <w:p w:rsidR="00000000" w:rsidDel="00000000" w:rsidP="00000000" w:rsidRDefault="00000000" w:rsidRPr="00000000" w14:paraId="00000A5F">
      <w:pPr>
        <w:rPr/>
      </w:pPr>
      <w:r w:rsidDel="00000000" w:rsidR="00000000" w:rsidRPr="00000000">
        <w:rPr>
          <w:rtl w:val="0"/>
        </w:rPr>
        <w:t xml:space="preserve">"Get a size guide for hoodies",get_size_guide</w:t>
      </w:r>
    </w:p>
    <w:p w:rsidR="00000000" w:rsidDel="00000000" w:rsidP="00000000" w:rsidRDefault="00000000" w:rsidRPr="00000000" w14:paraId="00000A60">
      <w:pPr>
        <w:rPr/>
      </w:pPr>
      <w:r w:rsidDel="00000000" w:rsidR="00000000" w:rsidRPr="00000000">
        <w:rPr>
          <w:rtl w:val="0"/>
        </w:rPr>
        <w:t xml:space="preserve">"Add large black hoodie to my cart",add_to_cart</w:t>
      </w:r>
    </w:p>
    <w:p w:rsidR="00000000" w:rsidDel="00000000" w:rsidP="00000000" w:rsidRDefault="00000000" w:rsidRPr="00000000" w14:paraId="00000A61">
      <w:pPr>
        <w:rPr/>
      </w:pPr>
      <w:r w:rsidDel="00000000" w:rsidR="00000000" w:rsidRPr="00000000">
        <w:rPr>
          <w:rtl w:val="0"/>
        </w:rPr>
        <w:t xml:space="preserve">"Show all limited edition drops",filter_product</w:t>
      </w:r>
    </w:p>
    <w:p w:rsidR="00000000" w:rsidDel="00000000" w:rsidP="00000000" w:rsidRDefault="00000000" w:rsidRPr="00000000" w14:paraId="00000A62">
      <w:pPr>
        <w:rPr/>
      </w:pPr>
      <w:r w:rsidDel="00000000" w:rsidR="00000000" w:rsidRPr="00000000">
        <w:rPr>
          <w:rtl w:val="0"/>
        </w:rPr>
        <w:t xml:space="preserve">"Notify me when Skywalker OG is back",notify_when_available</w:t>
      </w:r>
    </w:p>
    <w:p w:rsidR="00000000" w:rsidDel="00000000" w:rsidP="00000000" w:rsidRDefault="00000000" w:rsidRPr="00000000" w14:paraId="00000A63">
      <w:pPr>
        <w:rPr/>
      </w:pPr>
      <w:r w:rsidDel="00000000" w:rsidR="00000000" w:rsidRPr="00000000">
        <w:rPr>
          <w:rtl w:val="0"/>
        </w:rPr>
        <w:t xml:space="preserve">"Add a hat with my logo",custom_print_order</w:t>
      </w:r>
    </w:p>
    <w:p w:rsidR="00000000" w:rsidDel="00000000" w:rsidP="00000000" w:rsidRDefault="00000000" w:rsidRPr="00000000" w14:paraId="00000A64">
      <w:pPr>
        <w:rPr/>
      </w:pPr>
      <w:r w:rsidDel="00000000" w:rsidR="00000000" w:rsidRPr="00000000">
        <w:rPr>
          <w:rtl w:val="0"/>
        </w:rPr>
        <w:t xml:space="preserve">"Show me pre-rolled blunts",filter_product</w:t>
      </w:r>
    </w:p>
    <w:p w:rsidR="00000000" w:rsidDel="00000000" w:rsidP="00000000" w:rsidRDefault="00000000" w:rsidRPr="00000000" w14:paraId="00000A65">
      <w:pPr>
        <w:rPr/>
      </w:pPr>
      <w:r w:rsidDel="00000000" w:rsidR="00000000" w:rsidRPr="00000000">
        <w:rPr>
          <w:rtl w:val="0"/>
        </w:rPr>
        <w:t xml:space="preserve">"Find the best edibles for sleep",filter_product</w:t>
      </w:r>
    </w:p>
    <w:p w:rsidR="00000000" w:rsidDel="00000000" w:rsidP="00000000" w:rsidRDefault="00000000" w:rsidRPr="00000000" w14:paraId="00000A66">
      <w:pPr>
        <w:rPr/>
      </w:pPr>
      <w:r w:rsidDel="00000000" w:rsidR="00000000" w:rsidRPr="00000000">
        <w:rPr>
          <w:rtl w:val="0"/>
        </w:rPr>
        <w:t xml:space="preserve">"Show me top reviewed tinctures",sort_product</w:t>
      </w:r>
    </w:p>
    <w:p w:rsidR="00000000" w:rsidDel="00000000" w:rsidP="00000000" w:rsidRDefault="00000000" w:rsidRPr="00000000" w14:paraId="00000A67">
      <w:pPr>
        <w:rPr/>
      </w:pPr>
      <w:r w:rsidDel="00000000" w:rsidR="00000000" w:rsidRPr="00000000">
        <w:rPr>
          <w:rtl w:val="0"/>
        </w:rPr>
        <w:t xml:space="preserve">"Add strawberry gummies to my cart",add_to_cart</w:t>
      </w:r>
    </w:p>
    <w:p w:rsidR="00000000" w:rsidDel="00000000" w:rsidP="00000000" w:rsidRDefault="00000000" w:rsidRPr="00000000" w14:paraId="00000A68">
      <w:pPr>
        <w:rPr/>
      </w:pPr>
      <w:r w:rsidDel="00000000" w:rsidR="00000000" w:rsidRPr="00000000">
        <w:rPr>
          <w:rtl w:val="0"/>
        </w:rPr>
        <w:t xml:space="preserve">"Show all vape batteries",filter_product</w:t>
      </w:r>
    </w:p>
    <w:p w:rsidR="00000000" w:rsidDel="00000000" w:rsidP="00000000" w:rsidRDefault="00000000" w:rsidRPr="00000000" w14:paraId="00000A69">
      <w:pPr>
        <w:rPr/>
      </w:pPr>
      <w:r w:rsidDel="00000000" w:rsidR="00000000" w:rsidRPr="00000000">
        <w:rPr>
          <w:rtl w:val="0"/>
        </w:rPr>
        <w:t xml:space="preserve">"Apply my discount card",apply_discount_card</w:t>
      </w:r>
    </w:p>
    <w:p w:rsidR="00000000" w:rsidDel="00000000" w:rsidP="00000000" w:rsidRDefault="00000000" w:rsidRPr="00000000" w14:paraId="00000A6A">
      <w:pPr>
        <w:rPr/>
      </w:pPr>
      <w:r w:rsidDel="00000000" w:rsidR="00000000" w:rsidRPr="00000000">
        <w:rPr>
          <w:rtl w:val="0"/>
        </w:rPr>
        <w:t xml:space="preserve">"Show in-store only products",filter_product</w:t>
      </w:r>
    </w:p>
    <w:p w:rsidR="00000000" w:rsidDel="00000000" w:rsidP="00000000" w:rsidRDefault="00000000" w:rsidRPr="00000000" w14:paraId="00000A6B">
      <w:pPr>
        <w:rPr/>
      </w:pPr>
      <w:r w:rsidDel="00000000" w:rsidR="00000000" w:rsidRPr="00000000">
        <w:rPr>
          <w:rtl w:val="0"/>
        </w:rPr>
        <w:t xml:space="preserve">"Find products for anxiety",filter_product</w:t>
      </w:r>
    </w:p>
    <w:p w:rsidR="00000000" w:rsidDel="00000000" w:rsidP="00000000" w:rsidRDefault="00000000" w:rsidRPr="00000000" w14:paraId="00000A6C">
      <w:pPr>
        <w:rPr/>
      </w:pPr>
      <w:r w:rsidDel="00000000" w:rsidR="00000000" w:rsidRPr="00000000">
        <w:rPr>
          <w:rtl w:val="0"/>
        </w:rPr>
        <w:t xml:space="preserve">"Show me cannabis-infused drinks",filter_product</w:t>
      </w:r>
    </w:p>
    <w:p w:rsidR="00000000" w:rsidDel="00000000" w:rsidP="00000000" w:rsidRDefault="00000000" w:rsidRPr="00000000" w14:paraId="00000A6D">
      <w:pPr>
        <w:rPr/>
      </w:pPr>
      <w:r w:rsidDel="00000000" w:rsidR="00000000" w:rsidRPr="00000000">
        <w:rPr>
          <w:rtl w:val="0"/>
        </w:rPr>
        <w:t xml:space="preserve">"Order a 3D printed pipe",custom_print_order</w:t>
      </w:r>
    </w:p>
    <w:p w:rsidR="00000000" w:rsidDel="00000000" w:rsidP="00000000" w:rsidRDefault="00000000" w:rsidRPr="00000000" w14:paraId="00000A6E">
      <w:pPr>
        <w:rPr/>
      </w:pPr>
      <w:r w:rsidDel="00000000" w:rsidR="00000000" w:rsidRPr="00000000">
        <w:rPr>
          <w:rtl w:val="0"/>
        </w:rPr>
        <w:t xml:space="preserve">"Show me my delivery history",view_orders</w:t>
      </w:r>
    </w:p>
    <w:p w:rsidR="00000000" w:rsidDel="00000000" w:rsidP="00000000" w:rsidRDefault="00000000" w:rsidRPr="00000000" w14:paraId="00000A6F">
      <w:pPr>
        <w:rPr/>
      </w:pPr>
      <w:r w:rsidDel="00000000" w:rsidR="00000000" w:rsidRPr="00000000">
        <w:rPr>
          <w:rtl w:val="0"/>
        </w:rPr>
        <w:t xml:space="preserve">"Show next available pickup slot",view_pickup_slots</w:t>
      </w:r>
    </w:p>
    <w:p w:rsidR="00000000" w:rsidDel="00000000" w:rsidP="00000000" w:rsidRDefault="00000000" w:rsidRPr="00000000" w14:paraId="00000A70">
      <w:pPr>
        <w:rPr/>
      </w:pPr>
      <w:r w:rsidDel="00000000" w:rsidR="00000000" w:rsidRPr="00000000">
        <w:rPr>
          <w:rtl w:val="0"/>
        </w:rPr>
        <w:t xml:space="preserve">"Find the closest store",find_store</w:t>
      </w:r>
    </w:p>
    <w:p w:rsidR="00000000" w:rsidDel="00000000" w:rsidP="00000000" w:rsidRDefault="00000000" w:rsidRPr="00000000" w14:paraId="00000A71">
      <w:pPr>
        <w:rPr/>
      </w:pPr>
      <w:r w:rsidDel="00000000" w:rsidR="00000000" w:rsidRPr="00000000">
        <w:rPr>
          <w:rtl w:val="0"/>
        </w:rPr>
        <w:t xml:space="preserve">"Get directions to the nearest dispensary",get_directions</w:t>
      </w:r>
    </w:p>
    <w:p w:rsidR="00000000" w:rsidDel="00000000" w:rsidP="00000000" w:rsidRDefault="00000000" w:rsidRPr="00000000" w14:paraId="00000A72">
      <w:pPr>
        <w:rPr/>
      </w:pPr>
      <w:r w:rsidDel="00000000" w:rsidR="00000000" w:rsidRPr="00000000">
        <w:rPr>
          <w:rtl w:val="0"/>
        </w:rPr>
        <w:t xml:space="preserve">"Show me sustainable brands",filter_product</w:t>
      </w:r>
    </w:p>
    <w:p w:rsidR="00000000" w:rsidDel="00000000" w:rsidP="00000000" w:rsidRDefault="00000000" w:rsidRPr="00000000" w14:paraId="00000A73">
      <w:pPr>
        <w:rPr/>
      </w:pPr>
      <w:r w:rsidDel="00000000" w:rsidR="00000000" w:rsidRPr="00000000">
        <w:rPr>
          <w:rtl w:val="0"/>
        </w:rPr>
        <w:t xml:space="preserve">"Add a personalized rolling tray",custom_print_order</w:t>
      </w:r>
    </w:p>
    <w:p w:rsidR="00000000" w:rsidDel="00000000" w:rsidP="00000000" w:rsidRDefault="00000000" w:rsidRPr="00000000" w14:paraId="00000A74">
      <w:pPr>
        <w:rPr/>
      </w:pPr>
      <w:r w:rsidDel="00000000" w:rsidR="00000000" w:rsidRPr="00000000">
        <w:rPr>
          <w:rtl w:val="0"/>
        </w:rPr>
        <w:t xml:space="preserve">"Show me all flower strains",filter_product</w:t>
      </w:r>
    </w:p>
    <w:p w:rsidR="00000000" w:rsidDel="00000000" w:rsidP="00000000" w:rsidRDefault="00000000" w:rsidRPr="00000000" w14:paraId="00000A75">
      <w:pPr>
        <w:rPr/>
      </w:pPr>
      <w:r w:rsidDel="00000000" w:rsidR="00000000" w:rsidRPr="00000000">
        <w:rPr>
          <w:rtl w:val="0"/>
        </w:rPr>
        <w:t xml:space="preserve">"Check my loyalty balance",view_loyalty_balance</w:t>
      </w:r>
    </w:p>
    <w:p w:rsidR="00000000" w:rsidDel="00000000" w:rsidP="00000000" w:rsidRDefault="00000000" w:rsidRPr="00000000" w14:paraId="00000A76">
      <w:pPr>
        <w:rPr/>
      </w:pPr>
      <w:r w:rsidDel="00000000" w:rsidR="00000000" w:rsidRPr="00000000">
        <w:rPr>
          <w:rtl w:val="0"/>
        </w:rPr>
        <w:t xml:space="preserve">"Redeem my loyalty rewards",redeem_loyalty</w:t>
      </w:r>
    </w:p>
    <w:p w:rsidR="00000000" w:rsidDel="00000000" w:rsidP="00000000" w:rsidRDefault="00000000" w:rsidRPr="00000000" w14:paraId="00000A77">
      <w:pPr>
        <w:rPr/>
      </w:pPr>
      <w:r w:rsidDel="00000000" w:rsidR="00000000" w:rsidRPr="00000000">
        <w:rPr>
          <w:rtl w:val="0"/>
        </w:rPr>
        <w:t xml:space="preserve">"Add a gift card to my cart",add_to_cart</w:t>
      </w:r>
    </w:p>
    <w:p w:rsidR="00000000" w:rsidDel="00000000" w:rsidP="00000000" w:rsidRDefault="00000000" w:rsidRPr="00000000" w14:paraId="00000A78">
      <w:pPr>
        <w:rPr/>
      </w:pPr>
      <w:r w:rsidDel="00000000" w:rsidR="00000000" w:rsidRPr="00000000">
        <w:rPr>
          <w:rtl w:val="0"/>
        </w:rPr>
        <w:t xml:space="preserve">"Buy an e-gift card",buy_gift_card</w:t>
      </w:r>
    </w:p>
    <w:p w:rsidR="00000000" w:rsidDel="00000000" w:rsidP="00000000" w:rsidRDefault="00000000" w:rsidRPr="00000000" w14:paraId="00000A79">
      <w:pPr>
        <w:rPr/>
      </w:pPr>
      <w:r w:rsidDel="00000000" w:rsidR="00000000" w:rsidRPr="00000000">
        <w:rPr>
          <w:rtl w:val="0"/>
        </w:rPr>
        <w:t xml:space="preserve">"Request curbside pickup",pickup_option</w:t>
      </w:r>
    </w:p>
    <w:p w:rsidR="00000000" w:rsidDel="00000000" w:rsidP="00000000" w:rsidRDefault="00000000" w:rsidRPr="00000000" w14:paraId="00000A7A">
      <w:pPr>
        <w:rPr/>
      </w:pPr>
      <w:r w:rsidDel="00000000" w:rsidR="00000000" w:rsidRPr="00000000">
        <w:rPr>
          <w:rtl w:val="0"/>
        </w:rPr>
        <w:t xml:space="preserve">"Show me cannabis accessories",filter_product</w:t>
      </w:r>
    </w:p>
    <w:p w:rsidR="00000000" w:rsidDel="00000000" w:rsidP="00000000" w:rsidRDefault="00000000" w:rsidRPr="00000000" w14:paraId="00000A7B">
      <w:pPr>
        <w:rPr/>
      </w:pPr>
      <w:r w:rsidDel="00000000" w:rsidR="00000000" w:rsidRPr="00000000">
        <w:rPr>
          <w:rtl w:val="0"/>
        </w:rPr>
        <w:t xml:space="preserve">"Show me products with CBN",filter_product</w:t>
      </w:r>
    </w:p>
    <w:p w:rsidR="00000000" w:rsidDel="00000000" w:rsidP="00000000" w:rsidRDefault="00000000" w:rsidRPr="00000000" w14:paraId="00000A7C">
      <w:pPr>
        <w:rPr/>
      </w:pPr>
      <w:r w:rsidDel="00000000" w:rsidR="00000000" w:rsidRPr="00000000">
        <w:rPr>
          <w:rtl w:val="0"/>
        </w:rPr>
        <w:t xml:space="preserve">"Add sleep aid tincture to my cart",add_to_cart</w:t>
      </w:r>
    </w:p>
    <w:p w:rsidR="00000000" w:rsidDel="00000000" w:rsidP="00000000" w:rsidRDefault="00000000" w:rsidRPr="00000000" w14:paraId="00000A7D">
      <w:pPr>
        <w:rPr/>
      </w:pPr>
      <w:r w:rsidDel="00000000" w:rsidR="00000000" w:rsidRPr="00000000">
        <w:rPr>
          <w:rtl w:val="0"/>
        </w:rPr>
        <w:t xml:space="preserve">"Show available payment options",view_payment_methods</w:t>
      </w:r>
    </w:p>
    <w:p w:rsidR="00000000" w:rsidDel="00000000" w:rsidP="00000000" w:rsidRDefault="00000000" w:rsidRPr="00000000" w14:paraId="00000A7E">
      <w:pPr>
        <w:rPr/>
      </w:pPr>
      <w:r w:rsidDel="00000000" w:rsidR="00000000" w:rsidRPr="00000000">
        <w:rPr>
          <w:rtl w:val="0"/>
        </w:rPr>
        <w:t xml:space="preserve">"Pay with crypto",select_payment_method</w:t>
      </w:r>
    </w:p>
    <w:p w:rsidR="00000000" w:rsidDel="00000000" w:rsidP="00000000" w:rsidRDefault="00000000" w:rsidRPr="00000000" w14:paraId="00000A7F">
      <w:pPr>
        <w:rPr/>
      </w:pPr>
      <w:r w:rsidDel="00000000" w:rsidR="00000000" w:rsidRPr="00000000">
        <w:rPr>
          <w:rtl w:val="0"/>
        </w:rPr>
        <w:t xml:space="preserve">"Apply birthday discount",apply_discount</w:t>
      </w:r>
    </w:p>
    <w:p w:rsidR="00000000" w:rsidDel="00000000" w:rsidP="00000000" w:rsidRDefault="00000000" w:rsidRPr="00000000" w14:paraId="00000A80">
      <w:pPr>
        <w:rPr/>
      </w:pPr>
      <w:r w:rsidDel="00000000" w:rsidR="00000000" w:rsidRPr="00000000">
        <w:rPr>
          <w:rtl w:val="0"/>
        </w:rPr>
        <w:t xml:space="preserve">"Get a quote for bulk order",get_bulk_quote</w:t>
      </w:r>
    </w:p>
    <w:p w:rsidR="00000000" w:rsidDel="00000000" w:rsidP="00000000" w:rsidRDefault="00000000" w:rsidRPr="00000000" w14:paraId="00000A81">
      <w:pPr>
        <w:rPr/>
      </w:pPr>
      <w:r w:rsidDel="00000000" w:rsidR="00000000" w:rsidRPr="00000000">
        <w:rPr>
          <w:rtl w:val="0"/>
        </w:rPr>
        <w:t xml:space="preserve">"Show me all products for pain relief",filter_product</w:t>
      </w:r>
    </w:p>
    <w:p w:rsidR="00000000" w:rsidDel="00000000" w:rsidP="00000000" w:rsidRDefault="00000000" w:rsidRPr="00000000" w14:paraId="00000A82">
      <w:pPr>
        <w:rPr/>
      </w:pPr>
      <w:r w:rsidDel="00000000" w:rsidR="00000000" w:rsidRPr="00000000">
        <w:rPr>
          <w:rtl w:val="0"/>
        </w:rPr>
        <w:t xml:space="preserve">"Show me the latest drops",sort_product</w:t>
      </w:r>
    </w:p>
    <w:p w:rsidR="00000000" w:rsidDel="00000000" w:rsidP="00000000" w:rsidRDefault="00000000" w:rsidRPr="00000000" w14:paraId="00000A83">
      <w:pPr>
        <w:rPr/>
      </w:pPr>
      <w:r w:rsidDel="00000000" w:rsidR="00000000" w:rsidRPr="00000000">
        <w:rPr>
          <w:rtl w:val="0"/>
        </w:rPr>
        <w:t xml:space="preserve">"Add sunglasses to my cart",add_to_cart</w:t>
      </w:r>
    </w:p>
    <w:p w:rsidR="00000000" w:rsidDel="00000000" w:rsidP="00000000" w:rsidRDefault="00000000" w:rsidRPr="00000000" w14:paraId="00000A84">
      <w:pPr>
        <w:rPr/>
      </w:pPr>
      <w:r w:rsidDel="00000000" w:rsidR="00000000" w:rsidRPr="00000000">
        <w:rPr>
          <w:rtl w:val="0"/>
        </w:rPr>
        <w:t xml:space="preserve">"Show me my order history",view_orders</w:t>
      </w:r>
    </w:p>
    <w:p w:rsidR="00000000" w:rsidDel="00000000" w:rsidP="00000000" w:rsidRDefault="00000000" w:rsidRPr="00000000" w14:paraId="00000A85">
      <w:pPr>
        <w:rPr/>
      </w:pPr>
      <w:r w:rsidDel="00000000" w:rsidR="00000000" w:rsidRPr="00000000">
        <w:rPr>
          <w:rtl w:val="0"/>
        </w:rPr>
        <w:t xml:space="preserve">"Track my delivery",track_delivery</w:t>
      </w:r>
    </w:p>
    <w:p w:rsidR="00000000" w:rsidDel="00000000" w:rsidP="00000000" w:rsidRDefault="00000000" w:rsidRPr="00000000" w14:paraId="00000A86">
      <w:pPr>
        <w:rPr/>
      </w:pPr>
      <w:r w:rsidDel="00000000" w:rsidR="00000000" w:rsidRPr="00000000">
        <w:rPr>
          <w:rtl w:val="0"/>
        </w:rPr>
        <w:t xml:space="preserve">"Show me the best deals today",view_deals</w:t>
      </w:r>
    </w:p>
    <w:p w:rsidR="00000000" w:rsidDel="00000000" w:rsidP="00000000" w:rsidRDefault="00000000" w:rsidRPr="00000000" w14:paraId="00000A87">
      <w:pPr>
        <w:rPr/>
      </w:pPr>
      <w:r w:rsidDel="00000000" w:rsidR="00000000" w:rsidRPr="00000000">
        <w:rPr>
          <w:rtl w:val="0"/>
        </w:rPr>
        <w:t xml:space="preserve">"Show me the loyalty program details",view_loyalty_program</w:t>
      </w:r>
    </w:p>
    <w:p w:rsidR="00000000" w:rsidDel="00000000" w:rsidP="00000000" w:rsidRDefault="00000000" w:rsidRPr="00000000" w14:paraId="00000A88">
      <w:pPr>
        <w:rPr/>
      </w:pPr>
      <w:r w:rsidDel="00000000" w:rsidR="00000000" w:rsidRPr="00000000">
        <w:rPr>
          <w:rtl w:val="0"/>
        </w:rPr>
        <w:t xml:space="preserve">"How do I return a product?",get_return_policy</w:t>
      </w:r>
    </w:p>
    <w:p w:rsidR="00000000" w:rsidDel="00000000" w:rsidP="00000000" w:rsidRDefault="00000000" w:rsidRPr="00000000" w14:paraId="00000A89">
      <w:pPr>
        <w:rPr/>
      </w:pPr>
      <w:r w:rsidDel="00000000" w:rsidR="00000000" w:rsidRPr="00000000">
        <w:rPr>
          <w:rtl w:val="0"/>
        </w:rPr>
        <w:t xml:space="preserve">"Start a return",start_return</w:t>
      </w:r>
    </w:p>
    <w:p w:rsidR="00000000" w:rsidDel="00000000" w:rsidP="00000000" w:rsidRDefault="00000000" w:rsidRPr="00000000" w14:paraId="00000A8A">
      <w:pPr>
        <w:rPr/>
      </w:pPr>
      <w:r w:rsidDel="00000000" w:rsidR="00000000" w:rsidRPr="00000000">
        <w:rPr>
          <w:rtl w:val="0"/>
        </w:rPr>
        <w:t xml:space="preserve">"Show me AR try-on for hats",ar_try_on</w:t>
      </w:r>
    </w:p>
    <w:p w:rsidR="00000000" w:rsidDel="00000000" w:rsidP="00000000" w:rsidRDefault="00000000" w:rsidRPr="00000000" w14:paraId="00000A8B">
      <w:pPr>
        <w:rPr/>
      </w:pPr>
      <w:r w:rsidDel="00000000" w:rsidR="00000000" w:rsidRPr="00000000">
        <w:rPr>
          <w:rtl w:val="0"/>
        </w:rPr>
        <w:t xml:space="preserve">"Show me VR walkthrough of the store",vr_walkthrough</w:t>
      </w:r>
    </w:p>
    <w:p w:rsidR="00000000" w:rsidDel="00000000" w:rsidP="00000000" w:rsidRDefault="00000000" w:rsidRPr="00000000" w14:paraId="00000A8C">
      <w:pPr>
        <w:rPr/>
      </w:pPr>
      <w:r w:rsidDel="00000000" w:rsidR="00000000" w:rsidRPr="00000000">
        <w:rPr>
          <w:rtl w:val="0"/>
        </w:rPr>
        <w:t xml:space="preserve">"Customize my rolling papers",custom_print_order</w:t>
      </w:r>
    </w:p>
    <w:p w:rsidR="00000000" w:rsidDel="00000000" w:rsidP="00000000" w:rsidRDefault="00000000" w:rsidRPr="00000000" w14:paraId="00000A8D">
      <w:pPr>
        <w:rPr/>
      </w:pPr>
      <w:r w:rsidDel="00000000" w:rsidR="00000000" w:rsidRPr="00000000">
        <w:rPr>
          <w:rtl w:val="0"/>
        </w:rPr>
        <w:t xml:space="preserve">"Show me organic products",filter_product</w:t>
      </w:r>
    </w:p>
    <w:p w:rsidR="00000000" w:rsidDel="00000000" w:rsidP="00000000" w:rsidRDefault="00000000" w:rsidRPr="00000000" w14:paraId="00000A8E">
      <w:pPr>
        <w:rPr/>
      </w:pPr>
      <w:r w:rsidDel="00000000" w:rsidR="00000000" w:rsidRPr="00000000">
        <w:rPr>
          <w:rtl w:val="0"/>
        </w:rPr>
        <w:t xml:space="preserve">"Add a grinder with my initials",custom_print_order</w:t>
      </w:r>
    </w:p>
    <w:p w:rsidR="00000000" w:rsidDel="00000000" w:rsidP="00000000" w:rsidRDefault="00000000" w:rsidRPr="00000000" w14:paraId="00000A8F">
      <w:pPr>
        <w:rPr/>
      </w:pPr>
      <w:r w:rsidDel="00000000" w:rsidR="00000000" w:rsidRPr="00000000">
        <w:rPr>
          <w:rtl w:val="0"/>
        </w:rPr>
        <w:t xml:space="preserve">"Show me all discounts I can use",view_discounts</w:t>
      </w:r>
    </w:p>
    <w:p w:rsidR="00000000" w:rsidDel="00000000" w:rsidP="00000000" w:rsidRDefault="00000000" w:rsidRPr="00000000" w14:paraId="00000A90">
      <w:pPr>
        <w:rPr/>
      </w:pPr>
      <w:r w:rsidDel="00000000" w:rsidR="00000000" w:rsidRPr="00000000">
        <w:rPr>
          <w:rtl w:val="0"/>
        </w:rPr>
        <w:t xml:space="preserve">```</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 13. **Negative/Adversarial Examples**</w:t>
      </w:r>
    </w:p>
    <w:p w:rsidR="00000000" w:rsidDel="00000000" w:rsidP="00000000" w:rsidRDefault="00000000" w:rsidRPr="00000000" w14:paraId="00000A95">
      <w:pPr>
        <w:rPr/>
      </w:pPr>
      <w:r w:rsidDel="00000000" w:rsidR="00000000" w:rsidRPr="00000000">
        <w:rPr>
          <w:rtl w:val="0"/>
        </w:rPr>
        <w:t xml:space="preserve">- For robustness testing.</w:t>
      </w:r>
    </w:p>
    <w:p w:rsidR="00000000" w:rsidDel="00000000" w:rsidP="00000000" w:rsidRDefault="00000000" w:rsidRPr="00000000" w14:paraId="00000A96">
      <w:pPr>
        <w:rPr/>
      </w:pPr>
      <w:r w:rsidDel="00000000" w:rsidR="00000000" w:rsidRPr="00000000">
        <w:rPr>
          <w:rtl w:val="0"/>
        </w:rPr>
        <w:t xml:space="preserve">```{"input": "asdfghjkl", "expected_response": "I'm sorry, I didn't understand that. Could you rephrase?"}</w:t>
      </w:r>
    </w:p>
    <w:p w:rsidR="00000000" w:rsidDel="00000000" w:rsidP="00000000" w:rsidRDefault="00000000" w:rsidRPr="00000000" w14:paraId="00000A97">
      <w:pPr>
        <w:rPr/>
      </w:pPr>
      <w:r w:rsidDel="00000000" w:rsidR="00000000" w:rsidRPr="00000000">
        <w:rPr>
          <w:rtl w:val="0"/>
        </w:rPr>
        <w:t xml:space="preserve">{"input": "!!!!", "expected_response": "Sorry, I didn’t catch that. Can you clarify your request?"}</w:t>
      </w:r>
    </w:p>
    <w:p w:rsidR="00000000" w:rsidDel="00000000" w:rsidP="00000000" w:rsidRDefault="00000000" w:rsidRPr="00000000" w14:paraId="00000A98">
      <w:pPr>
        <w:rPr/>
      </w:pPr>
      <w:r w:rsidDel="00000000" w:rsidR="00000000" w:rsidRPr="00000000">
        <w:rPr>
          <w:rtl w:val="0"/>
        </w:rPr>
        <w:t xml:space="preserve">{"input": "qwertyuiop", "expected_response": "I'm not sure what you mean. Can you provide more details?"}</w:t>
      </w:r>
    </w:p>
    <w:p w:rsidR="00000000" w:rsidDel="00000000" w:rsidP="00000000" w:rsidRDefault="00000000" w:rsidRPr="00000000" w14:paraId="00000A99">
      <w:pPr>
        <w:rPr/>
      </w:pPr>
      <w:r w:rsidDel="00000000" w:rsidR="00000000" w:rsidRPr="00000000">
        <w:rPr>
          <w:rtl w:val="0"/>
        </w:rPr>
        <w:t xml:space="preserve">{"input": "1234567890", "expected_response": "Could you please rephrase or specify what you need help with?"}</w:t>
      </w:r>
    </w:p>
    <w:p w:rsidR="00000000" w:rsidDel="00000000" w:rsidP="00000000" w:rsidRDefault="00000000" w:rsidRPr="00000000" w14:paraId="00000A9A">
      <w:pPr>
        <w:rPr/>
      </w:pPr>
      <w:r w:rsidDel="00000000" w:rsidR="00000000" w:rsidRPr="00000000">
        <w:rPr>
          <w:rtl w:val="0"/>
        </w:rPr>
        <w:t xml:space="preserve">{"input": "lorem ipsum dolor sit amet", "expected_response": "That doesn't appear to be a valid request. Could you try again?"}</w:t>
      </w:r>
    </w:p>
    <w:p w:rsidR="00000000" w:rsidDel="00000000" w:rsidP="00000000" w:rsidRDefault="00000000" w:rsidRPr="00000000" w14:paraId="00000A9B">
      <w:pPr>
        <w:rPr/>
      </w:pPr>
      <w:r w:rsidDel="00000000" w:rsidR="00000000" w:rsidRPr="00000000">
        <w:rPr>
          <w:rtl w:val="0"/>
        </w:rPr>
        <w:t xml:space="preserve">{"input": "I want to blargh the floob", "expected_response": "I'm sorry, I didn't understand that. Can you say it another way?"}</w:t>
      </w:r>
    </w:p>
    <w:p w:rsidR="00000000" w:rsidDel="00000000" w:rsidP="00000000" w:rsidRDefault="00000000" w:rsidRPr="00000000" w14:paraId="00000A9C">
      <w:pPr>
        <w:rPr/>
      </w:pPr>
      <w:r w:rsidDel="00000000" w:rsidR="00000000" w:rsidRPr="00000000">
        <w:rPr>
          <w:rtl w:val="0"/>
        </w:rPr>
        <w:t xml:space="preserve">{"input": "banana spaceship", "expected_response": "That doesn't seem to match anything I know. Can you clarify?"}</w:t>
      </w:r>
    </w:p>
    <w:p w:rsidR="00000000" w:rsidDel="00000000" w:rsidP="00000000" w:rsidRDefault="00000000" w:rsidRPr="00000000" w14:paraId="00000A9D">
      <w:pPr>
        <w:rPr/>
      </w:pPr>
      <w:r w:rsidDel="00000000" w:rsidR="00000000" w:rsidRPr="00000000">
        <w:rPr>
          <w:rtl w:val="0"/>
        </w:rPr>
        <w:t xml:space="preserve">{"input": "!@#$%^&amp;*()", "expected_response": "Apologies, I couldn't process that input. Could you rephrase?"}</w:t>
      </w:r>
    </w:p>
    <w:p w:rsidR="00000000" w:rsidDel="00000000" w:rsidP="00000000" w:rsidRDefault="00000000" w:rsidRPr="00000000" w14:paraId="00000A9E">
      <w:pPr>
        <w:rPr/>
      </w:pPr>
      <w:r w:rsidDel="00000000" w:rsidR="00000000" w:rsidRPr="00000000">
        <w:rPr>
          <w:rtl w:val="0"/>
        </w:rPr>
        <w:t xml:space="preserve">{"input": "What is the square root of a pizza?", "expected_response": "That doesn't seem to be a related question. Can you ask something else?"}</w:t>
      </w:r>
    </w:p>
    <w:p w:rsidR="00000000" w:rsidDel="00000000" w:rsidP="00000000" w:rsidRDefault="00000000" w:rsidRPr="00000000" w14:paraId="00000A9F">
      <w:pPr>
        <w:rPr/>
      </w:pPr>
      <w:r w:rsidDel="00000000" w:rsidR="00000000" w:rsidRPr="00000000">
        <w:rPr>
          <w:rtl w:val="0"/>
        </w:rPr>
        <w:t xml:space="preserve">{"input": "sdflkjwerlkjsd", "expected_response": "I didn't understand that. Can you please clarify your question?"}</w:t>
      </w:r>
    </w:p>
    <w:p w:rsidR="00000000" w:rsidDel="00000000" w:rsidP="00000000" w:rsidRDefault="00000000" w:rsidRPr="00000000" w14:paraId="00000AA0">
      <w:pPr>
        <w:rPr/>
      </w:pPr>
      <w:r w:rsidDel="00000000" w:rsidR="00000000" w:rsidRPr="00000000">
        <w:rPr>
          <w:rtl w:val="0"/>
        </w:rPr>
        <w:t xml:space="preserve">{"input": "blabla", "expected_response": "Sorry, I’m not sure what you’re looking for. Please try rephrasing."}</w:t>
      </w:r>
    </w:p>
    <w:p w:rsidR="00000000" w:rsidDel="00000000" w:rsidP="00000000" w:rsidRDefault="00000000" w:rsidRPr="00000000" w14:paraId="00000AA1">
      <w:pPr>
        <w:rPr/>
      </w:pPr>
      <w:r w:rsidDel="00000000" w:rsidR="00000000" w:rsidRPr="00000000">
        <w:rPr>
          <w:rtl w:val="0"/>
        </w:rPr>
        <w:t xml:space="preserve">{"input": "pneumonoultramicroscopicsilicovolcanoconiosis", "expected_response": "That's a long word! But I don’t think it’s relevant here. Could you ask something else?"}</w:t>
      </w:r>
    </w:p>
    <w:p w:rsidR="00000000" w:rsidDel="00000000" w:rsidP="00000000" w:rsidRDefault="00000000" w:rsidRPr="00000000" w14:paraId="00000AA2">
      <w:pPr>
        <w:rPr/>
      </w:pPr>
      <w:r w:rsidDel="00000000" w:rsidR="00000000" w:rsidRPr="00000000">
        <w:rPr>
          <w:rtl w:val="0"/>
        </w:rPr>
        <w:t xml:space="preserve">{"input": "???", "expected_response": "I didn't get that. Can you provide more context?"}</w:t>
      </w:r>
    </w:p>
    <w:p w:rsidR="00000000" w:rsidDel="00000000" w:rsidP="00000000" w:rsidRDefault="00000000" w:rsidRPr="00000000" w14:paraId="00000AA3">
      <w:pPr>
        <w:rPr/>
      </w:pPr>
      <w:r w:rsidDel="00000000" w:rsidR="00000000" w:rsidRPr="00000000">
        <w:rPr>
          <w:rtl w:val="0"/>
        </w:rPr>
        <w:t xml:space="preserve">{"input": "Insert random text here", "expected_response": "I'm not sure what you're asking. Could you explain further?"}</w:t>
      </w:r>
    </w:p>
    <w:p w:rsidR="00000000" w:rsidDel="00000000" w:rsidP="00000000" w:rsidRDefault="00000000" w:rsidRPr="00000000" w14:paraId="00000AA4">
      <w:pPr>
        <w:rPr/>
      </w:pPr>
      <w:r w:rsidDel="00000000" w:rsidR="00000000" w:rsidRPr="00000000">
        <w:rPr>
          <w:rtl w:val="0"/>
        </w:rPr>
        <w:t xml:space="preserve">{"input": "Make it so", "expected_response": "Could you please be more specific with your request?"}</w:t>
      </w:r>
    </w:p>
    <w:p w:rsidR="00000000" w:rsidDel="00000000" w:rsidP="00000000" w:rsidRDefault="00000000" w:rsidRPr="00000000" w14:paraId="00000AA5">
      <w:pPr>
        <w:rPr/>
      </w:pPr>
      <w:r w:rsidDel="00000000" w:rsidR="00000000" w:rsidRPr="00000000">
        <w:rPr>
          <w:rtl w:val="0"/>
        </w:rPr>
        <w:t xml:space="preserve">{"input": "Colorless green ideas sleep furiously", "expected_response": "That's an interesting phrase, but I don't understand the request. Can you clarify?"}</w:t>
      </w:r>
    </w:p>
    <w:p w:rsidR="00000000" w:rsidDel="00000000" w:rsidP="00000000" w:rsidRDefault="00000000" w:rsidRPr="00000000" w14:paraId="00000AA6">
      <w:pPr>
        <w:rPr/>
      </w:pPr>
      <w:r w:rsidDel="00000000" w:rsidR="00000000" w:rsidRPr="00000000">
        <w:rPr>
          <w:rtl w:val="0"/>
        </w:rPr>
        <w:t xml:space="preserve">{"input": "Do the thing", "expected_response": "Can you tell me exactly what you'd like me to do?"}</w:t>
      </w:r>
    </w:p>
    <w:p w:rsidR="00000000" w:rsidDel="00000000" w:rsidP="00000000" w:rsidRDefault="00000000" w:rsidRPr="00000000" w14:paraId="00000AA7">
      <w:pPr>
        <w:rPr/>
      </w:pPr>
      <w:r w:rsidDel="00000000" w:rsidR="00000000" w:rsidRPr="00000000">
        <w:rPr>
          <w:rtl w:val="0"/>
        </w:rPr>
        <w:t xml:space="preserve">{"input": " ", "expected_response": "It looks like you didn't enter anything. Could you ask a question or make a request?"}</w:t>
      </w:r>
    </w:p>
    <w:p w:rsidR="00000000" w:rsidDel="00000000" w:rsidP="00000000" w:rsidRDefault="00000000" w:rsidRPr="00000000" w14:paraId="00000AA8">
      <w:pPr>
        <w:rPr/>
      </w:pPr>
      <w:r w:rsidDel="00000000" w:rsidR="00000000" w:rsidRPr="00000000">
        <w:rPr>
          <w:rtl w:val="0"/>
        </w:rPr>
        <w:t xml:space="preserve">{"input": "Never gonna give you up", "expected_response": "I'm not able to process that request. Can you ask something else?"}</w:t>
      </w:r>
    </w:p>
    <w:p w:rsidR="00000000" w:rsidDel="00000000" w:rsidP="00000000" w:rsidRDefault="00000000" w:rsidRPr="00000000" w14:paraId="00000AA9">
      <w:pPr>
        <w:rPr/>
      </w:pPr>
      <w:r w:rsidDel="00000000" w:rsidR="00000000" w:rsidRPr="00000000">
        <w:rPr>
          <w:rtl w:val="0"/>
        </w:rPr>
        <w:t xml:space="preserve">```</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 14. **Multi-language/Localization Training Data**</w:t>
      </w:r>
    </w:p>
    <w:p w:rsidR="00000000" w:rsidDel="00000000" w:rsidP="00000000" w:rsidRDefault="00000000" w:rsidRPr="00000000" w14:paraId="00000AAE">
      <w:pPr>
        <w:rPr/>
      </w:pPr>
      <w:r w:rsidDel="00000000" w:rsidR="00000000" w:rsidRPr="00000000">
        <w:rPr>
          <w:rtl w:val="0"/>
        </w:rPr>
        <w:t xml:space="preserve">```jsonl name=ai/training_data/localization.jsonl</w:t>
      </w:r>
    </w:p>
    <w:p w:rsidR="00000000" w:rsidDel="00000000" w:rsidP="00000000" w:rsidRDefault="00000000" w:rsidRPr="00000000" w14:paraId="00000AAF">
      <w:pPr>
        <w:rPr/>
      </w:pPr>
      <w:r w:rsidDel="00000000" w:rsidR="00000000" w:rsidRPr="00000000">
        <w:rPr>
          <w:rtl w:val="0"/>
        </w:rPr>
        <w:t xml:space="preserve">{"en": "Welcome to the nebula!", "es": "¡Bienvenido a la nebulosa!", "fr": "Bienvenue dans la nébuleuse !"}</w:t>
      </w:r>
    </w:p>
    <w:p w:rsidR="00000000" w:rsidDel="00000000" w:rsidP="00000000" w:rsidRDefault="00000000" w:rsidRPr="00000000" w14:paraId="00000AB0">
      <w:pPr>
        <w:rPr/>
      </w:pP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 15. **Custom Compliance &amp; Legal Q&amp;A**</w:t>
      </w:r>
    </w:p>
    <w:p w:rsidR="00000000" w:rsidDel="00000000" w:rsidP="00000000" w:rsidRDefault="00000000" w:rsidRPr="00000000" w14:paraId="00000AB5">
      <w:pPr>
        <w:rPr/>
      </w:pPr>
      <w:r w:rsidDel="00000000" w:rsidR="00000000" w:rsidRPr="00000000">
        <w:rPr>
          <w:rtl w:val="0"/>
        </w:rPr>
        <w:t xml:space="preserve">```{"question": "What age do I need to be to order?", "answer": "You must be 21 years or older to purchase cannabis products."}</w:t>
      </w:r>
    </w:p>
    <w:p w:rsidR="00000000" w:rsidDel="00000000" w:rsidP="00000000" w:rsidRDefault="00000000" w:rsidRPr="00000000" w14:paraId="00000AB6">
      <w:pPr>
        <w:rPr/>
      </w:pPr>
      <w:r w:rsidDel="00000000" w:rsidR="00000000" w:rsidRPr="00000000">
        <w:rPr>
          <w:rtl w:val="0"/>
        </w:rPr>
        <w:t xml:space="preserve">{"question": "Can I order if I'm under 21?", "answer": "No, you must be at least 21 years old to order."}</w:t>
      </w:r>
    </w:p>
    <w:p w:rsidR="00000000" w:rsidDel="00000000" w:rsidP="00000000" w:rsidRDefault="00000000" w:rsidRPr="00000000" w14:paraId="00000AB7">
      <w:pPr>
        <w:rPr/>
      </w:pPr>
      <w:r w:rsidDel="00000000" w:rsidR="00000000" w:rsidRPr="00000000">
        <w:rPr>
          <w:rtl w:val="0"/>
        </w:rPr>
        <w:t xml:space="preserve">{"question": "Is ID required for pickup?", "answer": "Yes, a government-issued photo ID is required for pickup or delivery."}</w:t>
      </w:r>
    </w:p>
    <w:p w:rsidR="00000000" w:rsidDel="00000000" w:rsidP="00000000" w:rsidRDefault="00000000" w:rsidRPr="00000000" w14:paraId="00000AB8">
      <w:pPr>
        <w:rPr/>
      </w:pPr>
      <w:r w:rsidDel="00000000" w:rsidR="00000000" w:rsidRPr="00000000">
        <w:rPr>
          <w:rtl w:val="0"/>
        </w:rPr>
        <w:t xml:space="preserve">{"question": "Do you ship cannabis products across state lines?", "answer": "No, we cannot legally ship cannabis products across state lines."}</w:t>
      </w:r>
    </w:p>
    <w:p w:rsidR="00000000" w:rsidDel="00000000" w:rsidP="00000000" w:rsidRDefault="00000000" w:rsidRPr="00000000" w14:paraId="00000AB9">
      <w:pPr>
        <w:rPr/>
      </w:pPr>
      <w:r w:rsidDel="00000000" w:rsidR="00000000" w:rsidRPr="00000000">
        <w:rPr>
          <w:rtl w:val="0"/>
        </w:rPr>
        <w:t xml:space="preserve">{"question": "Can I buy more than the legal limit?", "answer": "No, purchases must comply with state legal limits for cannabis products."}</w:t>
      </w:r>
    </w:p>
    <w:p w:rsidR="00000000" w:rsidDel="00000000" w:rsidP="00000000" w:rsidRDefault="00000000" w:rsidRPr="00000000" w14:paraId="00000ABA">
      <w:pPr>
        <w:rPr/>
      </w:pPr>
      <w:r w:rsidDel="00000000" w:rsidR="00000000" w:rsidRPr="00000000">
        <w:rPr>
          <w:rtl w:val="0"/>
        </w:rPr>
        <w:t xml:space="preserve">{"question": "Are your products tested for safety?", "answer": "All products are lab-tested for safety, potency, and quality in compliance with regulations."}</w:t>
      </w:r>
    </w:p>
    <w:p w:rsidR="00000000" w:rsidDel="00000000" w:rsidP="00000000" w:rsidRDefault="00000000" w:rsidRPr="00000000" w14:paraId="00000ABB">
      <w:pPr>
        <w:rPr/>
      </w:pPr>
      <w:r w:rsidDel="00000000" w:rsidR="00000000" w:rsidRPr="00000000">
        <w:rPr>
          <w:rtl w:val="0"/>
        </w:rPr>
        <w:t xml:space="preserve">{"question": "Can I use my medical cannabis card for discounts?", "answer": "If your state allows medical cannabis discounts, you may use your card where applicable."}</w:t>
      </w:r>
    </w:p>
    <w:p w:rsidR="00000000" w:rsidDel="00000000" w:rsidP="00000000" w:rsidRDefault="00000000" w:rsidRPr="00000000" w14:paraId="00000ABC">
      <w:pPr>
        <w:rPr/>
      </w:pPr>
      <w:r w:rsidDel="00000000" w:rsidR="00000000" w:rsidRPr="00000000">
        <w:rPr>
          <w:rtl w:val="0"/>
        </w:rPr>
        <w:t xml:space="preserve">{"question": "Do you share my personal information?", "answer": "Your personal information is kept private and is only shared as required by law."}</w:t>
      </w:r>
    </w:p>
    <w:p w:rsidR="00000000" w:rsidDel="00000000" w:rsidP="00000000" w:rsidRDefault="00000000" w:rsidRPr="00000000" w14:paraId="00000ABD">
      <w:pPr>
        <w:rPr/>
      </w:pPr>
      <w:r w:rsidDel="00000000" w:rsidR="00000000" w:rsidRPr="00000000">
        <w:rPr>
          <w:rtl w:val="0"/>
        </w:rPr>
        <w:t xml:space="preserve">{"question": "Is it legal to use cannabis in public?", "answer": "Cannabis use is generally not allowed in public spaces. Please check your local laws."}</w:t>
      </w:r>
    </w:p>
    <w:p w:rsidR="00000000" w:rsidDel="00000000" w:rsidP="00000000" w:rsidRDefault="00000000" w:rsidRPr="00000000" w14:paraId="00000ABE">
      <w:pPr>
        <w:rPr/>
      </w:pPr>
      <w:r w:rsidDel="00000000" w:rsidR="00000000" w:rsidRPr="00000000">
        <w:rPr>
          <w:rtl w:val="0"/>
        </w:rPr>
        <w:t xml:space="preserve">{"question": "What payment methods are allowed by law?", "answer": "Payment methods must comply with state and federal regulations. Cash is most commonly accepted."}</w:t>
      </w:r>
    </w:p>
    <w:p w:rsidR="00000000" w:rsidDel="00000000" w:rsidP="00000000" w:rsidRDefault="00000000" w:rsidRPr="00000000" w14:paraId="00000ABF">
      <w:pPr>
        <w:rPr/>
      </w:pPr>
      <w:r w:rsidDel="00000000" w:rsidR="00000000" w:rsidRPr="00000000">
        <w:rPr>
          <w:rtl w:val="0"/>
        </w:rPr>
        <w:t xml:space="preserve">{"question": "Can I return a cannabis product?", "answer": "Returns are only accepted for defective or incorrect products in compliance with state regulations."}</w:t>
      </w:r>
    </w:p>
    <w:p w:rsidR="00000000" w:rsidDel="00000000" w:rsidP="00000000" w:rsidRDefault="00000000" w:rsidRPr="00000000" w14:paraId="00000AC0">
      <w:pPr>
        <w:rPr/>
      </w:pPr>
      <w:r w:rsidDel="00000000" w:rsidR="00000000" w:rsidRPr="00000000">
        <w:rPr>
          <w:rtl w:val="0"/>
        </w:rPr>
        <w:t xml:space="preserve">{"question": "Can I buy cannabis for someone else?", "answer": "No, all purchases must be for personal use and comply with age verification laws."}</w:t>
      </w:r>
    </w:p>
    <w:p w:rsidR="00000000" w:rsidDel="00000000" w:rsidP="00000000" w:rsidRDefault="00000000" w:rsidRPr="00000000" w14:paraId="00000AC1">
      <w:pPr>
        <w:rPr/>
      </w:pPr>
      <w:r w:rsidDel="00000000" w:rsidR="00000000" w:rsidRPr="00000000">
        <w:rPr>
          <w:rtl w:val="0"/>
        </w:rPr>
        <w:t xml:space="preserve">{"question": "How is my data protected?", "answer": "We follow strict privacy and security protocols to comply with data protection regulations."}</w:t>
      </w:r>
    </w:p>
    <w:p w:rsidR="00000000" w:rsidDel="00000000" w:rsidP="00000000" w:rsidRDefault="00000000" w:rsidRPr="00000000" w14:paraId="00000AC2">
      <w:pPr>
        <w:rPr/>
      </w:pPr>
      <w:r w:rsidDel="00000000" w:rsidR="00000000" w:rsidRPr="00000000">
        <w:rPr>
          <w:rtl w:val="0"/>
        </w:rPr>
        <w:t xml:space="preserve">{"question": "Do you have a license to sell cannabis?", "answer": "Yes, we are fully licensed and operate in compliance with all applicable laws."}</w:t>
      </w:r>
    </w:p>
    <w:p w:rsidR="00000000" w:rsidDel="00000000" w:rsidP="00000000" w:rsidRDefault="00000000" w:rsidRPr="00000000" w14:paraId="00000AC3">
      <w:pPr>
        <w:rPr/>
      </w:pPr>
      <w:r w:rsidDel="00000000" w:rsidR="00000000" w:rsidRPr="00000000">
        <w:rPr>
          <w:rtl w:val="0"/>
        </w:rPr>
        <w:t xml:space="preserve">{"question": "Can I bring cannabis on a plane?", "answer": "It is illegal to travel with cannabis on planes, even between legal states."}</w:t>
      </w:r>
    </w:p>
    <w:p w:rsidR="00000000" w:rsidDel="00000000" w:rsidP="00000000" w:rsidRDefault="00000000" w:rsidRPr="00000000" w14:paraId="00000AC4">
      <w:pPr>
        <w:rPr/>
      </w:pPr>
      <w:r w:rsidDel="00000000" w:rsidR="00000000" w:rsidRPr="00000000">
        <w:rPr>
          <w:rtl w:val="0"/>
        </w:rPr>
        <w:t xml:space="preserve">{"question": "Do I need to show proof of age on delivery?", "answer": "Yes, you must show valid proof of age at the time of delivery or pickup."}</w:t>
      </w:r>
    </w:p>
    <w:p w:rsidR="00000000" w:rsidDel="00000000" w:rsidP="00000000" w:rsidRDefault="00000000" w:rsidRPr="00000000" w14:paraId="00000AC5">
      <w:pPr>
        <w:rPr/>
      </w:pPr>
      <w:r w:rsidDel="00000000" w:rsidR="00000000" w:rsidRPr="00000000">
        <w:rPr>
          <w:rtl w:val="0"/>
        </w:rPr>
        <w:t xml:space="preserve">{"question": "Are there purchase limits per day?", "answer": "Yes, daily purchase limits apply as set by state regulations."}</w:t>
      </w:r>
    </w:p>
    <w:p w:rsidR="00000000" w:rsidDel="00000000" w:rsidP="00000000" w:rsidRDefault="00000000" w:rsidRPr="00000000" w14:paraId="00000AC6">
      <w:pPr>
        <w:rPr/>
      </w:pPr>
      <w:r w:rsidDel="00000000" w:rsidR="00000000" w:rsidRPr="00000000">
        <w:rPr>
          <w:rtl w:val="0"/>
        </w:rPr>
        <w:t xml:space="preserve">{"question": "Can you ship internationally?", "answer": "No, we cannot ship cannabis products internationally due to legal restrictions."}</w:t>
      </w:r>
    </w:p>
    <w:p w:rsidR="00000000" w:rsidDel="00000000" w:rsidP="00000000" w:rsidRDefault="00000000" w:rsidRPr="00000000" w14:paraId="00000AC7">
      <w:pPr>
        <w:rPr/>
      </w:pPr>
      <w:r w:rsidDel="00000000" w:rsidR="00000000" w:rsidRPr="00000000">
        <w:rPr>
          <w:rtl w:val="0"/>
        </w:rPr>
        <w:t xml:space="preserve">{"question": "How do you verify age online?", "answer": "We use secure digital age verification tools and may require ID upload to comply with laws."}</w:t>
      </w:r>
    </w:p>
    <w:p w:rsidR="00000000" w:rsidDel="00000000" w:rsidP="00000000" w:rsidRDefault="00000000" w:rsidRPr="00000000" w14:paraId="00000AC8">
      <w:pPr>
        <w:rPr/>
      </w:pPr>
      <w:r w:rsidDel="00000000" w:rsidR="00000000" w:rsidRPr="00000000">
        <w:rPr>
          <w:rtl w:val="0"/>
        </w:rPr>
        <w:t xml:space="preserve">{"question": "What happens if I fail the age check?", "answer": "If you do not meet the minimum age requirement, your order will be canceled and refunded."}</w:t>
      </w:r>
    </w:p>
    <w:p w:rsidR="00000000" w:rsidDel="00000000" w:rsidP="00000000" w:rsidRDefault="00000000" w:rsidRPr="00000000" w14:paraId="00000AC9">
      <w:pPr>
        <w:rPr/>
      </w:pPr>
      <w:r w:rsidDel="00000000" w:rsidR="00000000" w:rsidRPr="00000000">
        <w:rPr>
          <w:rtl w:val="0"/>
        </w:rPr>
        <w:t xml:space="preserve">{"question": "Is cannabis delivery legal in my area?", "answer": "Cannabis delivery is only available in regions where it is legal. Please check your local regulations."}</w:t>
      </w:r>
    </w:p>
    <w:p w:rsidR="00000000" w:rsidDel="00000000" w:rsidP="00000000" w:rsidRDefault="00000000" w:rsidRPr="00000000" w14:paraId="00000ACA">
      <w:pPr>
        <w:rPr/>
      </w:pPr>
      <w:r w:rsidDel="00000000" w:rsidR="00000000" w:rsidRPr="00000000">
        <w:rPr>
          <w:rtl w:val="0"/>
        </w:rPr>
        <w:t xml:space="preserve">{"question": "Are there restrictions on advertising cannabis?", "answer": "Yes, we follow all advertising laws and avoid marketing to minors."}</w:t>
      </w:r>
    </w:p>
    <w:p w:rsidR="00000000" w:rsidDel="00000000" w:rsidP="00000000" w:rsidRDefault="00000000" w:rsidRPr="00000000" w14:paraId="00000ACB">
      <w:pPr>
        <w:rPr/>
      </w:pPr>
      <w:r w:rsidDel="00000000" w:rsidR="00000000" w:rsidRPr="00000000">
        <w:rPr>
          <w:rtl w:val="0"/>
        </w:rPr>
        <w:t xml:space="preserve">{"question": "What labeling requirements do you follow?", "answer": "All products are labeled in compliance with state and federal regulations."}</w:t>
      </w:r>
    </w:p>
    <w:p w:rsidR="00000000" w:rsidDel="00000000" w:rsidP="00000000" w:rsidRDefault="00000000" w:rsidRPr="00000000" w14:paraId="00000ACC">
      <w:pPr>
        <w:rPr/>
      </w:pPr>
      <w:r w:rsidDel="00000000" w:rsidR="00000000" w:rsidRPr="00000000">
        <w:rPr>
          <w:rtl w:val="0"/>
        </w:rPr>
        <w:t xml:space="preserve">{"question": "How do you handle complaints about compliance?", "answer": "We investigate and address all compliance complaints promptly and thoroughly according to regulations."}</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``````yaml name=ai/training_data/entities.yaml</w:t>
      </w:r>
    </w:p>
    <w:p w:rsidR="00000000" w:rsidDel="00000000" w:rsidP="00000000" w:rsidRDefault="00000000" w:rsidRPr="00000000" w14:paraId="00000ACF">
      <w:pPr>
        <w:rPr/>
      </w:pPr>
      <w:r w:rsidDel="00000000" w:rsidR="00000000" w:rsidRPr="00000000">
        <w:rPr>
          <w:rtl w:val="0"/>
        </w:rPr>
        <w:t xml:space="preserve">products:</w:t>
      </w:r>
    </w:p>
    <w:p w:rsidR="00000000" w:rsidDel="00000000" w:rsidP="00000000" w:rsidRDefault="00000000" w:rsidRPr="00000000" w14:paraId="00000AD0">
      <w:pPr>
        <w:rPr/>
      </w:pPr>
      <w:r w:rsidDel="00000000" w:rsidR="00000000" w:rsidRPr="00000000">
        <w:rPr>
          <w:rtl w:val="0"/>
        </w:rPr>
        <w:t xml:space="preserve">  - name: "ChillChews"</w:t>
      </w:r>
    </w:p>
    <w:p w:rsidR="00000000" w:rsidDel="00000000" w:rsidP="00000000" w:rsidRDefault="00000000" w:rsidRPr="00000000" w14:paraId="00000AD1">
      <w:pPr>
        <w:rPr/>
      </w:pPr>
      <w:r w:rsidDel="00000000" w:rsidR="00000000" w:rsidRPr="00000000">
        <w:rPr>
          <w:rtl w:val="0"/>
        </w:rPr>
        <w:t xml:space="preserve">    type: "edible"</w:t>
      </w:r>
    </w:p>
    <w:p w:rsidR="00000000" w:rsidDel="00000000" w:rsidP="00000000" w:rsidRDefault="00000000" w:rsidRPr="00000000" w14:paraId="00000AD2">
      <w:pPr>
        <w:rPr/>
      </w:pPr>
      <w:r w:rsidDel="00000000" w:rsidR="00000000" w:rsidRPr="00000000">
        <w:rPr>
          <w:rtl w:val="0"/>
        </w:rPr>
        <w:t xml:space="preserve">  - name: "Skywalker Haze"</w:t>
      </w:r>
    </w:p>
    <w:p w:rsidR="00000000" w:rsidDel="00000000" w:rsidP="00000000" w:rsidRDefault="00000000" w:rsidRPr="00000000" w14:paraId="00000AD3">
      <w:pPr>
        <w:rPr/>
      </w:pPr>
      <w:r w:rsidDel="00000000" w:rsidR="00000000" w:rsidRPr="00000000">
        <w:rPr>
          <w:rtl w:val="0"/>
        </w:rPr>
        <w:t xml:space="preserve">    type: "flower"</w:t>
      </w:r>
    </w:p>
    <w:p w:rsidR="00000000" w:rsidDel="00000000" w:rsidP="00000000" w:rsidRDefault="00000000" w:rsidRPr="00000000" w14:paraId="00000AD4">
      <w:pPr>
        <w:rPr/>
      </w:pPr>
      <w:r w:rsidDel="00000000" w:rsidR="00000000" w:rsidRPr="00000000">
        <w:rPr>
          <w:rtl w:val="0"/>
        </w:rPr>
        <w:t xml:space="preserve">  - name: "Stealth Vape"</w:t>
      </w:r>
    </w:p>
    <w:p w:rsidR="00000000" w:rsidDel="00000000" w:rsidP="00000000" w:rsidRDefault="00000000" w:rsidRPr="00000000" w14:paraId="00000AD5">
      <w:pPr>
        <w:rPr/>
      </w:pPr>
      <w:r w:rsidDel="00000000" w:rsidR="00000000" w:rsidRPr="00000000">
        <w:rPr>
          <w:rtl w:val="0"/>
        </w:rPr>
        <w:t xml:space="preserve">    type: "vape_pen"</w:t>
      </w:r>
    </w:p>
    <w:p w:rsidR="00000000" w:rsidDel="00000000" w:rsidP="00000000" w:rsidRDefault="00000000" w:rsidRPr="00000000" w14:paraId="00000AD6">
      <w:pPr>
        <w:rPr/>
      </w:pPr>
      <w:r w:rsidDel="00000000" w:rsidR="00000000" w:rsidRPr="00000000">
        <w:rPr>
          <w:rtl w:val="0"/>
        </w:rPr>
        <w:t xml:space="preserve">  - name: "Zen Brownie"</w:t>
      </w:r>
    </w:p>
    <w:p w:rsidR="00000000" w:rsidDel="00000000" w:rsidP="00000000" w:rsidRDefault="00000000" w:rsidRPr="00000000" w14:paraId="00000AD7">
      <w:pPr>
        <w:rPr/>
      </w:pPr>
      <w:r w:rsidDel="00000000" w:rsidR="00000000" w:rsidRPr="00000000">
        <w:rPr>
          <w:rtl w:val="0"/>
        </w:rPr>
        <w:t xml:space="preserve">    type: "edible"</w:t>
      </w:r>
    </w:p>
    <w:p w:rsidR="00000000" w:rsidDel="00000000" w:rsidP="00000000" w:rsidRDefault="00000000" w:rsidRPr="00000000" w14:paraId="00000AD8">
      <w:pPr>
        <w:rPr/>
      </w:pPr>
      <w:r w:rsidDel="00000000" w:rsidR="00000000" w:rsidRPr="00000000">
        <w:rPr>
          <w:rtl w:val="0"/>
        </w:rPr>
        <w:t xml:space="preserve">  - name: "Northern Lights Preroll"</w:t>
      </w:r>
    </w:p>
    <w:p w:rsidR="00000000" w:rsidDel="00000000" w:rsidP="00000000" w:rsidRDefault="00000000" w:rsidRPr="00000000" w14:paraId="00000AD9">
      <w:pPr>
        <w:rPr/>
      </w:pPr>
      <w:r w:rsidDel="00000000" w:rsidR="00000000" w:rsidRPr="00000000">
        <w:rPr>
          <w:rtl w:val="0"/>
        </w:rPr>
        <w:t xml:space="preserve">    type: "pre-roll"</w:t>
      </w:r>
    </w:p>
    <w:p w:rsidR="00000000" w:rsidDel="00000000" w:rsidP="00000000" w:rsidRDefault="00000000" w:rsidRPr="00000000" w14:paraId="00000ADA">
      <w:pPr>
        <w:rPr/>
      </w:pPr>
      <w:r w:rsidDel="00000000" w:rsidR="00000000" w:rsidRPr="00000000">
        <w:rPr>
          <w:rtl w:val="0"/>
        </w:rPr>
        <w:t xml:space="preserve">  - name: "Mystic Drops"</w:t>
      </w:r>
    </w:p>
    <w:p w:rsidR="00000000" w:rsidDel="00000000" w:rsidP="00000000" w:rsidRDefault="00000000" w:rsidRPr="00000000" w14:paraId="00000ADB">
      <w:pPr>
        <w:rPr/>
      </w:pPr>
      <w:r w:rsidDel="00000000" w:rsidR="00000000" w:rsidRPr="00000000">
        <w:rPr>
          <w:rtl w:val="0"/>
        </w:rPr>
        <w:t xml:space="preserve">    type: "tincture"</w:t>
      </w:r>
    </w:p>
    <w:p w:rsidR="00000000" w:rsidDel="00000000" w:rsidP="00000000" w:rsidRDefault="00000000" w:rsidRPr="00000000" w14:paraId="00000ADC">
      <w:pPr>
        <w:rPr/>
      </w:pPr>
      <w:r w:rsidDel="00000000" w:rsidR="00000000" w:rsidRPr="00000000">
        <w:rPr>
          <w:rtl w:val="0"/>
        </w:rPr>
        <w:t xml:space="preserve">  - name: "Green Leaf Gummies"</w:t>
      </w:r>
    </w:p>
    <w:p w:rsidR="00000000" w:rsidDel="00000000" w:rsidP="00000000" w:rsidRDefault="00000000" w:rsidRPr="00000000" w14:paraId="00000ADD">
      <w:pPr>
        <w:rPr/>
      </w:pPr>
      <w:r w:rsidDel="00000000" w:rsidR="00000000" w:rsidRPr="00000000">
        <w:rPr>
          <w:rtl w:val="0"/>
        </w:rPr>
        <w:t xml:space="preserve">    type: "edible"</w:t>
      </w:r>
    </w:p>
    <w:p w:rsidR="00000000" w:rsidDel="00000000" w:rsidP="00000000" w:rsidRDefault="00000000" w:rsidRPr="00000000" w14:paraId="00000ADE">
      <w:pPr>
        <w:rPr/>
      </w:pPr>
      <w:r w:rsidDel="00000000" w:rsidR="00000000" w:rsidRPr="00000000">
        <w:rPr>
          <w:rtl w:val="0"/>
        </w:rPr>
        <w:t xml:space="preserve">  - name: "420 OG Cartridge"</w:t>
      </w:r>
    </w:p>
    <w:p w:rsidR="00000000" w:rsidDel="00000000" w:rsidP="00000000" w:rsidRDefault="00000000" w:rsidRPr="00000000" w14:paraId="00000ADF">
      <w:pPr>
        <w:rPr/>
      </w:pPr>
      <w:r w:rsidDel="00000000" w:rsidR="00000000" w:rsidRPr="00000000">
        <w:rPr>
          <w:rtl w:val="0"/>
        </w:rPr>
        <w:t xml:space="preserve">    type: "vape_cartridge"</w:t>
      </w:r>
    </w:p>
    <w:p w:rsidR="00000000" w:rsidDel="00000000" w:rsidP="00000000" w:rsidRDefault="00000000" w:rsidRPr="00000000" w14:paraId="00000AE0">
      <w:pPr>
        <w:rPr/>
      </w:pPr>
      <w:r w:rsidDel="00000000" w:rsidR="00000000" w:rsidRPr="00000000">
        <w:rPr>
          <w:rtl w:val="0"/>
        </w:rPr>
        <w:t xml:space="preserve">  - name: "CBD Relief Balm"</w:t>
      </w:r>
    </w:p>
    <w:p w:rsidR="00000000" w:rsidDel="00000000" w:rsidP="00000000" w:rsidRDefault="00000000" w:rsidRPr="00000000" w14:paraId="00000AE1">
      <w:pPr>
        <w:rPr/>
      </w:pPr>
      <w:r w:rsidDel="00000000" w:rsidR="00000000" w:rsidRPr="00000000">
        <w:rPr>
          <w:rtl w:val="0"/>
        </w:rPr>
        <w:t xml:space="preserve">    type: "topical"</w:t>
      </w:r>
    </w:p>
    <w:p w:rsidR="00000000" w:rsidDel="00000000" w:rsidP="00000000" w:rsidRDefault="00000000" w:rsidRPr="00000000" w14:paraId="00000AE2">
      <w:pPr>
        <w:rPr/>
      </w:pPr>
      <w:r w:rsidDel="00000000" w:rsidR="00000000" w:rsidRPr="00000000">
        <w:rPr>
          <w:rtl w:val="0"/>
        </w:rPr>
        <w:t xml:space="preserve">  - name: "Dreamwave Seltzer"</w:t>
      </w:r>
    </w:p>
    <w:p w:rsidR="00000000" w:rsidDel="00000000" w:rsidP="00000000" w:rsidRDefault="00000000" w:rsidRPr="00000000" w14:paraId="00000AE3">
      <w:pPr>
        <w:rPr/>
      </w:pPr>
      <w:r w:rsidDel="00000000" w:rsidR="00000000" w:rsidRPr="00000000">
        <w:rPr>
          <w:rtl w:val="0"/>
        </w:rPr>
        <w:t xml:space="preserve">    type: "beverage"</w:t>
      </w:r>
    </w:p>
    <w:p w:rsidR="00000000" w:rsidDel="00000000" w:rsidP="00000000" w:rsidRDefault="00000000" w:rsidRPr="00000000" w14:paraId="00000AE4">
      <w:pPr>
        <w:rPr/>
      </w:pPr>
      <w:r w:rsidDel="00000000" w:rsidR="00000000" w:rsidRPr="00000000">
        <w:rPr>
          <w:rtl w:val="0"/>
        </w:rPr>
        <w:t xml:space="preserve">  - name: "Zen Labs Grinder"</w:t>
      </w:r>
    </w:p>
    <w:p w:rsidR="00000000" w:rsidDel="00000000" w:rsidP="00000000" w:rsidRDefault="00000000" w:rsidRPr="00000000" w14:paraId="00000AE5">
      <w:pPr>
        <w:rPr/>
      </w:pPr>
      <w:r w:rsidDel="00000000" w:rsidR="00000000" w:rsidRPr="00000000">
        <w:rPr>
          <w:rtl w:val="0"/>
        </w:rPr>
        <w:t xml:space="preserve">    type: "accessory"</w:t>
      </w:r>
    </w:p>
    <w:p w:rsidR="00000000" w:rsidDel="00000000" w:rsidP="00000000" w:rsidRDefault="00000000" w:rsidRPr="00000000" w14:paraId="00000AE6">
      <w:pPr>
        <w:rPr/>
      </w:pPr>
      <w:r w:rsidDel="00000000" w:rsidR="00000000" w:rsidRPr="00000000">
        <w:rPr>
          <w:rtl w:val="0"/>
        </w:rPr>
        <w:t xml:space="preserve">  - name: "Eco Tote Bag"</w:t>
      </w:r>
    </w:p>
    <w:p w:rsidR="00000000" w:rsidDel="00000000" w:rsidP="00000000" w:rsidRDefault="00000000" w:rsidRPr="00000000" w14:paraId="00000AE7">
      <w:pPr>
        <w:rPr/>
      </w:pPr>
      <w:r w:rsidDel="00000000" w:rsidR="00000000" w:rsidRPr="00000000">
        <w:rPr>
          <w:rtl w:val="0"/>
        </w:rPr>
        <w:t xml:space="preserve">    type: "accessory"</w:t>
      </w:r>
    </w:p>
    <w:p w:rsidR="00000000" w:rsidDel="00000000" w:rsidP="00000000" w:rsidRDefault="00000000" w:rsidRPr="00000000" w14:paraId="00000AE8">
      <w:pPr>
        <w:rPr/>
      </w:pPr>
      <w:r w:rsidDel="00000000" w:rsidR="00000000" w:rsidRPr="00000000">
        <w:rPr>
          <w:rtl w:val="0"/>
        </w:rPr>
        <w:t xml:space="preserve">  - name: "Personalized Mug"</w:t>
      </w:r>
    </w:p>
    <w:p w:rsidR="00000000" w:rsidDel="00000000" w:rsidP="00000000" w:rsidRDefault="00000000" w:rsidRPr="00000000" w14:paraId="00000AE9">
      <w:pPr>
        <w:rPr/>
      </w:pPr>
      <w:r w:rsidDel="00000000" w:rsidR="00000000" w:rsidRPr="00000000">
        <w:rPr>
          <w:rtl w:val="0"/>
        </w:rPr>
        <w:t xml:space="preserve">    type: "gift"</w:t>
      </w:r>
    </w:p>
    <w:p w:rsidR="00000000" w:rsidDel="00000000" w:rsidP="00000000" w:rsidRDefault="00000000" w:rsidRPr="00000000" w14:paraId="00000AEA">
      <w:pPr>
        <w:rPr/>
      </w:pPr>
      <w:r w:rsidDel="00000000" w:rsidR="00000000" w:rsidRPr="00000000">
        <w:rPr>
          <w:rtl w:val="0"/>
        </w:rPr>
        <w:t xml:space="preserve">  - name: "Custom Hoodie"</w:t>
      </w:r>
    </w:p>
    <w:p w:rsidR="00000000" w:rsidDel="00000000" w:rsidP="00000000" w:rsidRDefault="00000000" w:rsidRPr="00000000" w14:paraId="00000AEB">
      <w:pPr>
        <w:rPr/>
      </w:pPr>
      <w:r w:rsidDel="00000000" w:rsidR="00000000" w:rsidRPr="00000000">
        <w:rPr>
          <w:rtl w:val="0"/>
        </w:rPr>
        <w:t xml:space="preserve">    type: "apparel"</w:t>
      </w:r>
    </w:p>
    <w:p w:rsidR="00000000" w:rsidDel="00000000" w:rsidP="00000000" w:rsidRDefault="00000000" w:rsidRPr="00000000" w14:paraId="00000AEC">
      <w:pPr>
        <w:rPr/>
      </w:pPr>
      <w:r w:rsidDel="00000000" w:rsidR="00000000" w:rsidRPr="00000000">
        <w:rPr>
          <w:rtl w:val="0"/>
        </w:rPr>
        <w:t xml:space="preserve">  - name: "Holiday Sweater"</w:t>
      </w:r>
    </w:p>
    <w:p w:rsidR="00000000" w:rsidDel="00000000" w:rsidP="00000000" w:rsidRDefault="00000000" w:rsidRPr="00000000" w14:paraId="00000AED">
      <w:pPr>
        <w:rPr/>
      </w:pPr>
      <w:r w:rsidDel="00000000" w:rsidR="00000000" w:rsidRPr="00000000">
        <w:rPr>
          <w:rtl w:val="0"/>
        </w:rPr>
        <w:t xml:space="preserve">    type: "apparel"</w:t>
      </w:r>
    </w:p>
    <w:p w:rsidR="00000000" w:rsidDel="00000000" w:rsidP="00000000" w:rsidRDefault="00000000" w:rsidRPr="00000000" w14:paraId="00000AEE">
      <w:pPr>
        <w:rPr/>
      </w:pPr>
      <w:r w:rsidDel="00000000" w:rsidR="00000000" w:rsidRPr="00000000">
        <w:rPr>
          <w:rtl w:val="0"/>
        </w:rPr>
        <w:t xml:space="preserve">  - name: "3D Printed Pipe"</w:t>
      </w:r>
    </w:p>
    <w:p w:rsidR="00000000" w:rsidDel="00000000" w:rsidP="00000000" w:rsidRDefault="00000000" w:rsidRPr="00000000" w14:paraId="00000AEF">
      <w:pPr>
        <w:rPr/>
      </w:pPr>
      <w:r w:rsidDel="00000000" w:rsidR="00000000" w:rsidRPr="00000000">
        <w:rPr>
          <w:rtl w:val="0"/>
        </w:rPr>
        <w:t xml:space="preserve">    type: "accessory"</w:t>
      </w:r>
    </w:p>
    <w:p w:rsidR="00000000" w:rsidDel="00000000" w:rsidP="00000000" w:rsidRDefault="00000000" w:rsidRPr="00000000" w14:paraId="00000AF0">
      <w:pPr>
        <w:rPr/>
      </w:pPr>
      <w:r w:rsidDel="00000000" w:rsidR="00000000" w:rsidRPr="00000000">
        <w:rPr>
          <w:rtl w:val="0"/>
        </w:rPr>
        <w:t xml:space="preserve">  - name: "420 Organics Gummies"</w:t>
      </w:r>
    </w:p>
    <w:p w:rsidR="00000000" w:rsidDel="00000000" w:rsidP="00000000" w:rsidRDefault="00000000" w:rsidRPr="00000000" w14:paraId="00000AF1">
      <w:pPr>
        <w:rPr/>
      </w:pPr>
      <w:r w:rsidDel="00000000" w:rsidR="00000000" w:rsidRPr="00000000">
        <w:rPr>
          <w:rtl w:val="0"/>
        </w:rPr>
        <w:t xml:space="preserve">    type: "edible"</w:t>
      </w:r>
    </w:p>
    <w:p w:rsidR="00000000" w:rsidDel="00000000" w:rsidP="00000000" w:rsidRDefault="00000000" w:rsidRPr="00000000" w14:paraId="00000AF2">
      <w:pPr>
        <w:rPr/>
      </w:pPr>
      <w:r w:rsidDel="00000000" w:rsidR="00000000" w:rsidRPr="00000000">
        <w:rPr>
          <w:rtl w:val="0"/>
        </w:rPr>
        <w:t xml:space="preserve">  - name: "Vegan Power Bar"</w:t>
      </w:r>
    </w:p>
    <w:p w:rsidR="00000000" w:rsidDel="00000000" w:rsidP="00000000" w:rsidRDefault="00000000" w:rsidRPr="00000000" w14:paraId="00000AF3">
      <w:pPr>
        <w:rPr/>
      </w:pPr>
      <w:r w:rsidDel="00000000" w:rsidR="00000000" w:rsidRPr="00000000">
        <w:rPr>
          <w:rtl w:val="0"/>
        </w:rPr>
        <w:t xml:space="preserve">    type: "edible"</w:t>
      </w:r>
    </w:p>
    <w:p w:rsidR="00000000" w:rsidDel="00000000" w:rsidP="00000000" w:rsidRDefault="00000000" w:rsidRPr="00000000" w14:paraId="00000AF4">
      <w:pPr>
        <w:rPr/>
      </w:pPr>
      <w:r w:rsidDel="00000000" w:rsidR="00000000" w:rsidRPr="00000000">
        <w:rPr>
          <w:rtl w:val="0"/>
        </w:rPr>
        <w:t xml:space="preserve">  - name: "Sativa Energy Shot"</w:t>
      </w:r>
    </w:p>
    <w:p w:rsidR="00000000" w:rsidDel="00000000" w:rsidP="00000000" w:rsidRDefault="00000000" w:rsidRPr="00000000" w14:paraId="00000AF5">
      <w:pPr>
        <w:rPr/>
      </w:pPr>
      <w:r w:rsidDel="00000000" w:rsidR="00000000" w:rsidRPr="00000000">
        <w:rPr>
          <w:rtl w:val="0"/>
        </w:rPr>
        <w:t xml:space="preserve">    type: "beverage"</w:t>
      </w:r>
    </w:p>
    <w:p w:rsidR="00000000" w:rsidDel="00000000" w:rsidP="00000000" w:rsidRDefault="00000000" w:rsidRPr="00000000" w14:paraId="00000AF6">
      <w:pPr>
        <w:rPr/>
      </w:pPr>
      <w:r w:rsidDel="00000000" w:rsidR="00000000" w:rsidRPr="00000000">
        <w:rPr>
          <w:rtl w:val="0"/>
        </w:rPr>
        <w:t xml:space="preserve">  - name: "Indica Relax Pack"</w:t>
      </w:r>
    </w:p>
    <w:p w:rsidR="00000000" w:rsidDel="00000000" w:rsidP="00000000" w:rsidRDefault="00000000" w:rsidRPr="00000000" w14:paraId="00000AF7">
      <w:pPr>
        <w:rPr/>
      </w:pPr>
      <w:r w:rsidDel="00000000" w:rsidR="00000000" w:rsidRPr="00000000">
        <w:rPr>
          <w:rtl w:val="0"/>
        </w:rPr>
        <w:t xml:space="preserve">    type: "combo"</w:t>
      </w:r>
    </w:p>
    <w:p w:rsidR="00000000" w:rsidDel="00000000" w:rsidP="00000000" w:rsidRDefault="00000000" w:rsidRPr="00000000" w14:paraId="00000AF8">
      <w:pPr>
        <w:rPr/>
      </w:pPr>
      <w:r w:rsidDel="00000000" w:rsidR="00000000" w:rsidRPr="00000000">
        <w:rPr>
          <w:rtl w:val="0"/>
        </w:rPr>
        <w:t xml:space="preserve">brands:</w:t>
      </w:r>
    </w:p>
    <w:p w:rsidR="00000000" w:rsidDel="00000000" w:rsidP="00000000" w:rsidRDefault="00000000" w:rsidRPr="00000000" w14:paraId="00000AF9">
      <w:pPr>
        <w:rPr/>
      </w:pPr>
      <w:r w:rsidDel="00000000" w:rsidR="00000000" w:rsidRPr="00000000">
        <w:rPr>
          <w:rtl w:val="0"/>
        </w:rPr>
        <w:t xml:space="preserve">  - "Green Leaf"</w:t>
      </w:r>
    </w:p>
    <w:p w:rsidR="00000000" w:rsidDel="00000000" w:rsidP="00000000" w:rsidRDefault="00000000" w:rsidRPr="00000000" w14:paraId="00000AFA">
      <w:pPr>
        <w:rPr/>
      </w:pPr>
      <w:r w:rsidDel="00000000" w:rsidR="00000000" w:rsidRPr="00000000">
        <w:rPr>
          <w:rtl w:val="0"/>
        </w:rPr>
        <w:t xml:space="preserve">  - "Zen Labs"</w:t>
      </w:r>
    </w:p>
    <w:p w:rsidR="00000000" w:rsidDel="00000000" w:rsidP="00000000" w:rsidRDefault="00000000" w:rsidRPr="00000000" w14:paraId="00000AFB">
      <w:pPr>
        <w:rPr/>
      </w:pPr>
      <w:r w:rsidDel="00000000" w:rsidR="00000000" w:rsidRPr="00000000">
        <w:rPr>
          <w:rtl w:val="0"/>
        </w:rPr>
        <w:t xml:space="preserve">  - "420 Organics"</w:t>
      </w:r>
    </w:p>
    <w:p w:rsidR="00000000" w:rsidDel="00000000" w:rsidP="00000000" w:rsidRDefault="00000000" w:rsidRPr="00000000" w14:paraId="00000AFC">
      <w:pPr>
        <w:rPr/>
      </w:pPr>
      <w:r w:rsidDel="00000000" w:rsidR="00000000" w:rsidRPr="00000000">
        <w:rPr>
          <w:rtl w:val="0"/>
        </w:rPr>
        <w:t xml:space="preserve">  - "Dreamwave"</w:t>
      </w:r>
    </w:p>
    <w:p w:rsidR="00000000" w:rsidDel="00000000" w:rsidP="00000000" w:rsidRDefault="00000000" w:rsidRPr="00000000" w14:paraId="00000AFD">
      <w:pPr>
        <w:rPr/>
      </w:pPr>
      <w:r w:rsidDel="00000000" w:rsidR="00000000" w:rsidRPr="00000000">
        <w:rPr>
          <w:rtl w:val="0"/>
        </w:rPr>
        <w:t xml:space="preserve">  - "Mystic"</w:t>
      </w:r>
    </w:p>
    <w:p w:rsidR="00000000" w:rsidDel="00000000" w:rsidP="00000000" w:rsidRDefault="00000000" w:rsidRPr="00000000" w14:paraId="00000AFE">
      <w:pPr>
        <w:rPr/>
      </w:pPr>
      <w:r w:rsidDel="00000000" w:rsidR="00000000" w:rsidRPr="00000000">
        <w:rPr>
          <w:rtl w:val="0"/>
        </w:rPr>
        <w:t xml:space="preserve">  - "CBD Naturals"</w:t>
      </w:r>
    </w:p>
    <w:p w:rsidR="00000000" w:rsidDel="00000000" w:rsidP="00000000" w:rsidRDefault="00000000" w:rsidRPr="00000000" w14:paraId="00000AFF">
      <w:pPr>
        <w:rPr/>
      </w:pPr>
      <w:r w:rsidDel="00000000" w:rsidR="00000000" w:rsidRPr="00000000">
        <w:rPr>
          <w:rtl w:val="0"/>
        </w:rPr>
        <w:t xml:space="preserve">  - "Eco Essentials"</w:t>
      </w:r>
    </w:p>
    <w:p w:rsidR="00000000" w:rsidDel="00000000" w:rsidP="00000000" w:rsidRDefault="00000000" w:rsidRPr="00000000" w14:paraId="00000B00">
      <w:pPr>
        <w:rPr/>
      </w:pPr>
      <w:r w:rsidDel="00000000" w:rsidR="00000000" w:rsidRPr="00000000">
        <w:rPr>
          <w:rtl w:val="0"/>
        </w:rPr>
        <w:t xml:space="preserve">  - "Skywalker"</w:t>
      </w:r>
    </w:p>
    <w:p w:rsidR="00000000" w:rsidDel="00000000" w:rsidP="00000000" w:rsidRDefault="00000000" w:rsidRPr="00000000" w14:paraId="00000B01">
      <w:pPr>
        <w:rPr/>
      </w:pPr>
      <w:r w:rsidDel="00000000" w:rsidR="00000000" w:rsidRPr="00000000">
        <w:rPr>
          <w:rtl w:val="0"/>
        </w:rPr>
        <w:t xml:space="preserve">  - "Urban Roots"</w:t>
      </w:r>
    </w:p>
    <w:p w:rsidR="00000000" w:rsidDel="00000000" w:rsidP="00000000" w:rsidRDefault="00000000" w:rsidRPr="00000000" w14:paraId="00000B02">
      <w:pPr>
        <w:rPr/>
      </w:pPr>
      <w:r w:rsidDel="00000000" w:rsidR="00000000" w:rsidRPr="00000000">
        <w:rPr>
          <w:rtl w:val="0"/>
        </w:rPr>
        <w:t xml:space="preserve">  - "Mountain High"</w:t>
      </w:r>
    </w:p>
    <w:p w:rsidR="00000000" w:rsidDel="00000000" w:rsidP="00000000" w:rsidRDefault="00000000" w:rsidRPr="00000000" w14:paraId="00000B03">
      <w:pPr>
        <w:rPr/>
      </w:pPr>
      <w:r w:rsidDel="00000000" w:rsidR="00000000" w:rsidRPr="00000000">
        <w:rPr>
          <w:rtl w:val="0"/>
        </w:rPr>
        <w:t xml:space="preserve">  - "VaporX"</w:t>
      </w:r>
    </w:p>
    <w:p w:rsidR="00000000" w:rsidDel="00000000" w:rsidP="00000000" w:rsidRDefault="00000000" w:rsidRPr="00000000" w14:paraId="00000B04">
      <w:pPr>
        <w:rPr/>
      </w:pPr>
      <w:r w:rsidDel="00000000" w:rsidR="00000000" w:rsidRPr="00000000">
        <w:rPr>
          <w:rtl w:val="0"/>
        </w:rPr>
        <w:t xml:space="preserve">  - "Sensi Seeds"</w:t>
      </w:r>
    </w:p>
    <w:p w:rsidR="00000000" w:rsidDel="00000000" w:rsidP="00000000" w:rsidRDefault="00000000" w:rsidRPr="00000000" w14:paraId="00000B05">
      <w:pPr>
        <w:rPr/>
      </w:pPr>
      <w:r w:rsidDel="00000000" w:rsidR="00000000" w:rsidRPr="00000000">
        <w:rPr>
          <w:rtl w:val="0"/>
        </w:rPr>
        <w:t xml:space="preserve">  - "Northern Farms"</w:t>
      </w:r>
    </w:p>
    <w:p w:rsidR="00000000" w:rsidDel="00000000" w:rsidP="00000000" w:rsidRDefault="00000000" w:rsidRPr="00000000" w14:paraId="00000B06">
      <w:pPr>
        <w:rPr/>
      </w:pPr>
      <w:r w:rsidDel="00000000" w:rsidR="00000000" w:rsidRPr="00000000">
        <w:rPr>
          <w:rtl w:val="0"/>
        </w:rPr>
        <w:t xml:space="preserve">  - "Firefly"</w:t>
      </w:r>
    </w:p>
    <w:p w:rsidR="00000000" w:rsidDel="00000000" w:rsidP="00000000" w:rsidRDefault="00000000" w:rsidRPr="00000000" w14:paraId="00000B07">
      <w:pPr>
        <w:rPr/>
      </w:pPr>
      <w:r w:rsidDel="00000000" w:rsidR="00000000" w:rsidRPr="00000000">
        <w:rPr>
          <w:rtl w:val="0"/>
        </w:rPr>
        <w:t xml:space="preserve">  - "Wave Wellness"</w:t>
      </w:r>
    </w:p>
    <w:p w:rsidR="00000000" w:rsidDel="00000000" w:rsidP="00000000" w:rsidRDefault="00000000" w:rsidRPr="00000000" w14:paraId="00000B08">
      <w:pPr>
        <w:rPr/>
      </w:pPr>
      <w:r w:rsidDel="00000000" w:rsidR="00000000" w:rsidRPr="00000000">
        <w:rPr>
          <w:rtl w:val="0"/>
        </w:rPr>
        <w:t xml:space="preserve">strains:</w:t>
      </w:r>
    </w:p>
    <w:p w:rsidR="00000000" w:rsidDel="00000000" w:rsidP="00000000" w:rsidRDefault="00000000" w:rsidRPr="00000000" w14:paraId="00000B09">
      <w:pPr>
        <w:rPr/>
      </w:pPr>
      <w:r w:rsidDel="00000000" w:rsidR="00000000" w:rsidRPr="00000000">
        <w:rPr>
          <w:rtl w:val="0"/>
        </w:rPr>
        <w:t xml:space="preserve">  - "OG Kush"</w:t>
      </w:r>
    </w:p>
    <w:p w:rsidR="00000000" w:rsidDel="00000000" w:rsidP="00000000" w:rsidRDefault="00000000" w:rsidRPr="00000000" w14:paraId="00000B0A">
      <w:pPr>
        <w:rPr/>
      </w:pPr>
      <w:r w:rsidDel="00000000" w:rsidR="00000000" w:rsidRPr="00000000">
        <w:rPr>
          <w:rtl w:val="0"/>
        </w:rPr>
        <w:t xml:space="preserve">  - "Blue Dream"</w:t>
      </w:r>
    </w:p>
    <w:p w:rsidR="00000000" w:rsidDel="00000000" w:rsidP="00000000" w:rsidRDefault="00000000" w:rsidRPr="00000000" w14:paraId="00000B0B">
      <w:pPr>
        <w:rPr/>
      </w:pPr>
      <w:r w:rsidDel="00000000" w:rsidR="00000000" w:rsidRPr="00000000">
        <w:rPr>
          <w:rtl w:val="0"/>
        </w:rPr>
        <w:t xml:space="preserve">  - "Northern Lights"</w:t>
      </w:r>
    </w:p>
    <w:p w:rsidR="00000000" w:rsidDel="00000000" w:rsidP="00000000" w:rsidRDefault="00000000" w:rsidRPr="00000000" w14:paraId="00000B0C">
      <w:pPr>
        <w:rPr/>
      </w:pPr>
      <w:r w:rsidDel="00000000" w:rsidR="00000000" w:rsidRPr="00000000">
        <w:rPr>
          <w:rtl w:val="0"/>
        </w:rPr>
        <w:t xml:space="preserve">  - "Pineapple Express"</w:t>
      </w:r>
    </w:p>
    <w:p w:rsidR="00000000" w:rsidDel="00000000" w:rsidP="00000000" w:rsidRDefault="00000000" w:rsidRPr="00000000" w14:paraId="00000B0D">
      <w:pPr>
        <w:rPr/>
      </w:pPr>
      <w:r w:rsidDel="00000000" w:rsidR="00000000" w:rsidRPr="00000000">
        <w:rPr>
          <w:rtl w:val="0"/>
        </w:rPr>
        <w:t xml:space="preserve">  - "Girl Scout Cookies"</w:t>
      </w:r>
    </w:p>
    <w:p w:rsidR="00000000" w:rsidDel="00000000" w:rsidP="00000000" w:rsidRDefault="00000000" w:rsidRPr="00000000" w14:paraId="00000B0E">
      <w:pPr>
        <w:rPr/>
      </w:pPr>
      <w:r w:rsidDel="00000000" w:rsidR="00000000" w:rsidRPr="00000000">
        <w:rPr>
          <w:rtl w:val="0"/>
        </w:rPr>
        <w:t xml:space="preserve">  - "Durban Poison"</w:t>
      </w:r>
    </w:p>
    <w:p w:rsidR="00000000" w:rsidDel="00000000" w:rsidP="00000000" w:rsidRDefault="00000000" w:rsidRPr="00000000" w14:paraId="00000B0F">
      <w:pPr>
        <w:rPr/>
      </w:pPr>
      <w:r w:rsidDel="00000000" w:rsidR="00000000" w:rsidRPr="00000000">
        <w:rPr>
          <w:rtl w:val="0"/>
        </w:rPr>
        <w:t xml:space="preserve">  - "Jack Herer"</w:t>
      </w:r>
    </w:p>
    <w:p w:rsidR="00000000" w:rsidDel="00000000" w:rsidP="00000000" w:rsidRDefault="00000000" w:rsidRPr="00000000" w14:paraId="00000B10">
      <w:pPr>
        <w:rPr/>
      </w:pPr>
      <w:r w:rsidDel="00000000" w:rsidR="00000000" w:rsidRPr="00000000">
        <w:rPr>
          <w:rtl w:val="0"/>
        </w:rPr>
        <w:t xml:space="preserve">  - "Sour Diesel"</w:t>
      </w:r>
    </w:p>
    <w:p w:rsidR="00000000" w:rsidDel="00000000" w:rsidP="00000000" w:rsidRDefault="00000000" w:rsidRPr="00000000" w14:paraId="00000B11">
      <w:pPr>
        <w:rPr/>
      </w:pPr>
      <w:r w:rsidDel="00000000" w:rsidR="00000000" w:rsidRPr="00000000">
        <w:rPr>
          <w:rtl w:val="0"/>
        </w:rPr>
        <w:t xml:space="preserve">  - "Gelato"</w:t>
      </w:r>
    </w:p>
    <w:p w:rsidR="00000000" w:rsidDel="00000000" w:rsidP="00000000" w:rsidRDefault="00000000" w:rsidRPr="00000000" w14:paraId="00000B12">
      <w:pPr>
        <w:rPr/>
      </w:pPr>
      <w:r w:rsidDel="00000000" w:rsidR="00000000" w:rsidRPr="00000000">
        <w:rPr>
          <w:rtl w:val="0"/>
        </w:rPr>
        <w:t xml:space="preserve">  - "Lemon Haze"</w:t>
      </w:r>
    </w:p>
    <w:p w:rsidR="00000000" w:rsidDel="00000000" w:rsidP="00000000" w:rsidRDefault="00000000" w:rsidRPr="00000000" w14:paraId="00000B13">
      <w:pPr>
        <w:rPr/>
      </w:pPr>
      <w:r w:rsidDel="00000000" w:rsidR="00000000" w:rsidRPr="00000000">
        <w:rPr>
          <w:rtl w:val="0"/>
        </w:rPr>
        <w:t xml:space="preserve">  - "Granddaddy Purple"</w:t>
      </w:r>
    </w:p>
    <w:p w:rsidR="00000000" w:rsidDel="00000000" w:rsidP="00000000" w:rsidRDefault="00000000" w:rsidRPr="00000000" w14:paraId="00000B14">
      <w:pPr>
        <w:rPr/>
      </w:pPr>
      <w:r w:rsidDel="00000000" w:rsidR="00000000" w:rsidRPr="00000000">
        <w:rPr>
          <w:rtl w:val="0"/>
        </w:rPr>
        <w:t xml:space="preserve">  - "White Widow"</w:t>
      </w:r>
    </w:p>
    <w:p w:rsidR="00000000" w:rsidDel="00000000" w:rsidP="00000000" w:rsidRDefault="00000000" w:rsidRPr="00000000" w14:paraId="00000B15">
      <w:pPr>
        <w:rPr/>
      </w:pPr>
      <w:r w:rsidDel="00000000" w:rsidR="00000000" w:rsidRPr="00000000">
        <w:rPr>
          <w:rtl w:val="0"/>
        </w:rPr>
        <w:t xml:space="preserve">  - "Maui Wowie"</w:t>
      </w:r>
    </w:p>
    <w:p w:rsidR="00000000" w:rsidDel="00000000" w:rsidP="00000000" w:rsidRDefault="00000000" w:rsidRPr="00000000" w14:paraId="00000B16">
      <w:pPr>
        <w:rPr/>
      </w:pPr>
      <w:r w:rsidDel="00000000" w:rsidR="00000000" w:rsidRPr="00000000">
        <w:rPr>
          <w:rtl w:val="0"/>
        </w:rPr>
        <w:t xml:space="preserve">  - "Gorilla Glue"</w:t>
      </w:r>
    </w:p>
    <w:p w:rsidR="00000000" w:rsidDel="00000000" w:rsidP="00000000" w:rsidRDefault="00000000" w:rsidRPr="00000000" w14:paraId="00000B17">
      <w:pPr>
        <w:rPr/>
      </w:pPr>
      <w:r w:rsidDel="00000000" w:rsidR="00000000" w:rsidRPr="00000000">
        <w:rPr>
          <w:rtl w:val="0"/>
        </w:rPr>
        <w:t xml:space="preserve">  - "AK-47"</w:t>
      </w:r>
    </w:p>
    <w:p w:rsidR="00000000" w:rsidDel="00000000" w:rsidP="00000000" w:rsidRDefault="00000000" w:rsidRPr="00000000" w14:paraId="00000B18">
      <w:pPr>
        <w:rPr/>
      </w:pPr>
      <w:r w:rsidDel="00000000" w:rsidR="00000000" w:rsidRPr="00000000">
        <w:rPr>
          <w:rtl w:val="0"/>
        </w:rPr>
        <w:t xml:space="preserve">locations:</w:t>
      </w:r>
    </w:p>
    <w:p w:rsidR="00000000" w:rsidDel="00000000" w:rsidP="00000000" w:rsidRDefault="00000000" w:rsidRPr="00000000" w14:paraId="00000B19">
      <w:pPr>
        <w:rPr/>
      </w:pPr>
      <w:r w:rsidDel="00000000" w:rsidR="00000000" w:rsidRPr="00000000">
        <w:rPr>
          <w:rtl w:val="0"/>
        </w:rPr>
        <w:t xml:space="preserve">  - "event island"</w:t>
      </w:r>
    </w:p>
    <w:p w:rsidR="00000000" w:rsidDel="00000000" w:rsidP="00000000" w:rsidRDefault="00000000" w:rsidRPr="00000000" w14:paraId="00000B1A">
      <w:pPr>
        <w:rPr/>
      </w:pPr>
      <w:r w:rsidDel="00000000" w:rsidR="00000000" w:rsidRPr="00000000">
        <w:rPr>
          <w:rtl w:val="0"/>
        </w:rPr>
        <w:t xml:space="preserve">  - "main plaza"</w:t>
      </w:r>
    </w:p>
    <w:p w:rsidR="00000000" w:rsidDel="00000000" w:rsidP="00000000" w:rsidRDefault="00000000" w:rsidRPr="00000000" w14:paraId="00000B1B">
      <w:pPr>
        <w:rPr/>
      </w:pPr>
      <w:r w:rsidDel="00000000" w:rsidR="00000000" w:rsidRPr="00000000">
        <w:rPr>
          <w:rtl w:val="0"/>
        </w:rPr>
        <w:t xml:space="preserve">  - "dispensary"</w:t>
      </w:r>
    </w:p>
    <w:p w:rsidR="00000000" w:rsidDel="00000000" w:rsidP="00000000" w:rsidRDefault="00000000" w:rsidRPr="00000000" w14:paraId="00000B1C">
      <w:pPr>
        <w:rPr/>
      </w:pPr>
      <w:r w:rsidDel="00000000" w:rsidR="00000000" w:rsidRPr="00000000">
        <w:rPr>
          <w:rtl w:val="0"/>
        </w:rPr>
        <w:t xml:space="preserve">  - "wellness lounge"</w:t>
      </w:r>
    </w:p>
    <w:p w:rsidR="00000000" w:rsidDel="00000000" w:rsidP="00000000" w:rsidRDefault="00000000" w:rsidRPr="00000000" w14:paraId="00000B1D">
      <w:pPr>
        <w:rPr/>
      </w:pPr>
      <w:r w:rsidDel="00000000" w:rsidR="00000000" w:rsidRPr="00000000">
        <w:rPr>
          <w:rtl w:val="0"/>
        </w:rPr>
        <w:t xml:space="preserve">  - "pickup point"</w:t>
      </w:r>
    </w:p>
    <w:p w:rsidR="00000000" w:rsidDel="00000000" w:rsidP="00000000" w:rsidRDefault="00000000" w:rsidRPr="00000000" w14:paraId="00000B1E">
      <w:pPr>
        <w:rPr/>
      </w:pPr>
      <w:r w:rsidDel="00000000" w:rsidR="00000000" w:rsidRPr="00000000">
        <w:rPr>
          <w:rtl w:val="0"/>
        </w:rPr>
        <w:t xml:space="preserve">  - "delivery zone"</w:t>
      </w:r>
    </w:p>
    <w:p w:rsidR="00000000" w:rsidDel="00000000" w:rsidP="00000000" w:rsidRDefault="00000000" w:rsidRPr="00000000" w14:paraId="00000B1F">
      <w:pPr>
        <w:rPr/>
      </w:pPr>
      <w:r w:rsidDel="00000000" w:rsidR="00000000" w:rsidRPr="00000000">
        <w:rPr>
          <w:rtl w:val="0"/>
        </w:rPr>
        <w:t xml:space="preserve">  - "customer support desk"</w:t>
      </w:r>
    </w:p>
    <w:p w:rsidR="00000000" w:rsidDel="00000000" w:rsidP="00000000" w:rsidRDefault="00000000" w:rsidRPr="00000000" w14:paraId="00000B20">
      <w:pPr>
        <w:rPr/>
      </w:pPr>
      <w:r w:rsidDel="00000000" w:rsidR="00000000" w:rsidRPr="00000000">
        <w:rPr>
          <w:rtl w:val="0"/>
        </w:rPr>
        <w:t xml:space="preserve">  - "shop entrance"</w:t>
      </w:r>
    </w:p>
    <w:p w:rsidR="00000000" w:rsidDel="00000000" w:rsidP="00000000" w:rsidRDefault="00000000" w:rsidRPr="00000000" w14:paraId="00000B21">
      <w:pPr>
        <w:rPr/>
      </w:pPr>
      <w:r w:rsidDel="00000000" w:rsidR="00000000" w:rsidRPr="00000000">
        <w:rPr>
          <w:rtl w:val="0"/>
        </w:rPr>
        <w:t xml:space="preserve">  - "AR demo area"</w:t>
      </w:r>
    </w:p>
    <w:p w:rsidR="00000000" w:rsidDel="00000000" w:rsidP="00000000" w:rsidRDefault="00000000" w:rsidRPr="00000000" w14:paraId="00000B22">
      <w:pPr>
        <w:rPr/>
      </w:pPr>
      <w:r w:rsidDel="00000000" w:rsidR="00000000" w:rsidRPr="00000000">
        <w:rPr>
          <w:rtl w:val="0"/>
        </w:rPr>
        <w:t xml:space="preserve">  - "VR lounge"</w:t>
      </w:r>
    </w:p>
    <w:p w:rsidR="00000000" w:rsidDel="00000000" w:rsidP="00000000" w:rsidRDefault="00000000" w:rsidRPr="00000000" w14:paraId="00000B23">
      <w:pPr>
        <w:rPr/>
      </w:pPr>
      <w:r w:rsidDel="00000000" w:rsidR="00000000" w:rsidRPr="00000000">
        <w:rPr>
          <w:rtl w:val="0"/>
        </w:rPr>
        <w:t xml:space="preserve">  - "VIP room"</w:t>
      </w:r>
    </w:p>
    <w:p w:rsidR="00000000" w:rsidDel="00000000" w:rsidP="00000000" w:rsidRDefault="00000000" w:rsidRPr="00000000" w14:paraId="00000B24">
      <w:pPr>
        <w:rPr/>
      </w:pPr>
      <w:r w:rsidDel="00000000" w:rsidR="00000000" w:rsidRPr="00000000">
        <w:rPr>
          <w:rtl w:val="0"/>
        </w:rPr>
        <w:t xml:space="preserve">  - "gift shop"</w:t>
      </w:r>
    </w:p>
    <w:p w:rsidR="00000000" w:rsidDel="00000000" w:rsidP="00000000" w:rsidRDefault="00000000" w:rsidRPr="00000000" w14:paraId="00000B25">
      <w:pPr>
        <w:rPr/>
      </w:pPr>
      <w:r w:rsidDel="00000000" w:rsidR="00000000" w:rsidRPr="00000000">
        <w:rPr>
          <w:rtl w:val="0"/>
        </w:rPr>
        <w:t xml:space="preserve">  - "parking lot"</w:t>
      </w:r>
    </w:p>
    <w:p w:rsidR="00000000" w:rsidDel="00000000" w:rsidP="00000000" w:rsidRDefault="00000000" w:rsidRPr="00000000" w14:paraId="00000B26">
      <w:pPr>
        <w:rPr/>
      </w:pPr>
      <w:r w:rsidDel="00000000" w:rsidR="00000000" w:rsidRPr="00000000">
        <w:rPr>
          <w:rtl w:val="0"/>
        </w:rPr>
        <w:t xml:space="preserve">  - "checkout counter"</w:t>
      </w:r>
    </w:p>
    <w:p w:rsidR="00000000" w:rsidDel="00000000" w:rsidP="00000000" w:rsidRDefault="00000000" w:rsidRPr="00000000" w14:paraId="00000B27">
      <w:pPr>
        <w:rPr/>
      </w:pPr>
      <w:r w:rsidDel="00000000" w:rsidR="00000000" w:rsidRPr="00000000">
        <w:rPr>
          <w:rtl w:val="0"/>
        </w:rPr>
        <w:t xml:space="preserve">  - "info kiosk"</w:t>
      </w:r>
    </w:p>
    <w:p w:rsidR="00000000" w:rsidDel="00000000" w:rsidP="00000000" w:rsidRDefault="00000000" w:rsidRPr="00000000" w14:paraId="00000B28">
      <w:pPr>
        <w:rPr/>
      </w:pPr>
      <w:r w:rsidDel="00000000" w:rsidR="00000000" w:rsidRPr="00000000">
        <w:rPr>
          <w:rtl w:val="0"/>
        </w:rPr>
        <w:t xml:space="preserve">```</w:t>
      </w:r>
    </w:p>
    <w:p w:rsidR="00000000" w:rsidDel="00000000" w:rsidP="00000000" w:rsidRDefault="00000000" w:rsidRPr="00000000" w14:paraId="00000B29">
      <w:pPr>
        <w:rPr/>
      </w:pPr>
      <w:r w:rsidDel="00000000" w:rsidR="00000000" w:rsidRPr="00000000">
        <w:rPr>
          <w:rtl w:val="0"/>
        </w:rPr>
        <w:t xml:space="preserv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```jsonl name=ai/training_data/faq.jsonl</w:t>
      </w:r>
    </w:p>
    <w:p w:rsidR="00000000" w:rsidDel="00000000" w:rsidP="00000000" w:rsidRDefault="00000000" w:rsidRPr="00000000" w14:paraId="00000B2C">
      <w:pPr>
        <w:rPr/>
      </w:pPr>
      <w:r w:rsidDel="00000000" w:rsidR="00000000" w:rsidRPr="00000000">
        <w:rPr>
          <w:rtl w:val="0"/>
        </w:rPr>
        <w:t xml:space="preserve">{"question": "How do I reset my password?", "answer": "Go to account settings and select 'Reset Password'."}</w:t>
      </w:r>
    </w:p>
    <w:p w:rsidR="00000000" w:rsidDel="00000000" w:rsidP="00000000" w:rsidRDefault="00000000" w:rsidRPr="00000000" w14:paraId="00000B2D">
      <w:pPr>
        <w:rPr/>
      </w:pPr>
      <w:r w:rsidDel="00000000" w:rsidR="00000000" w:rsidRPr="00000000">
        <w:rPr>
          <w:rtl w:val="0"/>
        </w:rPr>
        <w:t xml:space="preserve">{"question": "What are your store hours?", "answer": "We are open from 10am to 8pm, Monday through Saturday."}</w:t>
      </w:r>
    </w:p>
    <w:p w:rsidR="00000000" w:rsidDel="00000000" w:rsidP="00000000" w:rsidRDefault="00000000" w:rsidRPr="00000000" w14:paraId="00000B2E">
      <w:pPr>
        <w:rPr/>
      </w:pPr>
      <w:r w:rsidDel="00000000" w:rsidR="00000000" w:rsidRPr="00000000">
        <w:rPr>
          <w:rtl w:val="0"/>
        </w:rPr>
        <w:t xml:space="preserve">{"question": "How can I track my order?", "answer": "You can track your order status in your account dashboard under 'Orders'."}</w:t>
      </w:r>
    </w:p>
    <w:p w:rsidR="00000000" w:rsidDel="00000000" w:rsidP="00000000" w:rsidRDefault="00000000" w:rsidRPr="00000000" w14:paraId="00000B2F">
      <w:pPr>
        <w:rPr/>
      </w:pPr>
      <w:r w:rsidDel="00000000" w:rsidR="00000000" w:rsidRPr="00000000">
        <w:rPr>
          <w:rtl w:val="0"/>
        </w:rPr>
        <w:t xml:space="preserve">{"question": "Do you offer gift cards?", "answer": "Yes, digital and physical gift cards are available for purchase."}</w:t>
      </w:r>
    </w:p>
    <w:p w:rsidR="00000000" w:rsidDel="00000000" w:rsidP="00000000" w:rsidRDefault="00000000" w:rsidRPr="00000000" w14:paraId="00000B30">
      <w:pPr>
        <w:rPr/>
      </w:pPr>
      <w:r w:rsidDel="00000000" w:rsidR="00000000" w:rsidRPr="00000000">
        <w:rPr>
          <w:rtl w:val="0"/>
        </w:rPr>
        <w:t xml:space="preserve">{"question": "How do I contact support?", "answer": "You can reach support via the chat widget or email support@yourshop.com."}</w:t>
      </w:r>
    </w:p>
    <w:p w:rsidR="00000000" w:rsidDel="00000000" w:rsidP="00000000" w:rsidRDefault="00000000" w:rsidRPr="00000000" w14:paraId="00000B31">
      <w:pPr>
        <w:rPr/>
      </w:pPr>
      <w:r w:rsidDel="00000000" w:rsidR="00000000" w:rsidRPr="00000000">
        <w:rPr>
          <w:rtl w:val="0"/>
        </w:rPr>
        <w:t xml:space="preserve">{"question": "Can I change my delivery address after ordering?", "answer": "Yes, you can update your delivery address before your order is shipped."}</w:t>
      </w:r>
    </w:p>
    <w:p w:rsidR="00000000" w:rsidDel="00000000" w:rsidP="00000000" w:rsidRDefault="00000000" w:rsidRPr="00000000" w14:paraId="00000B32">
      <w:pPr>
        <w:rPr/>
      </w:pPr>
      <w:r w:rsidDel="00000000" w:rsidR="00000000" w:rsidRPr="00000000">
        <w:rPr>
          <w:rtl w:val="0"/>
        </w:rPr>
        <w:t xml:space="preserve">{"question": "Are your products vegan?", "answer": "Many of our edibles and wellness products are vegan. Check the product description for details."}</w:t>
      </w:r>
    </w:p>
    <w:p w:rsidR="00000000" w:rsidDel="00000000" w:rsidP="00000000" w:rsidRDefault="00000000" w:rsidRPr="00000000" w14:paraId="00000B33">
      <w:pPr>
        <w:rPr/>
      </w:pPr>
      <w:r w:rsidDel="00000000" w:rsidR="00000000" w:rsidRPr="00000000">
        <w:rPr>
          <w:rtl w:val="0"/>
        </w:rPr>
        <w:t xml:space="preserve">{"question": "Do you have loyalty rewards?", "answer": "Yes! Earn points with each purchase and redeem them for discounts or special products."}</w:t>
      </w:r>
    </w:p>
    <w:p w:rsidR="00000000" w:rsidDel="00000000" w:rsidP="00000000" w:rsidRDefault="00000000" w:rsidRPr="00000000" w14:paraId="00000B34">
      <w:pPr>
        <w:rPr/>
      </w:pPr>
      <w:r w:rsidDel="00000000" w:rsidR="00000000" w:rsidRPr="00000000">
        <w:rPr>
          <w:rtl w:val="0"/>
        </w:rPr>
        <w:t xml:space="preserve">{"question": "Is curbside pickup available?", "answer": "Yes, choose curbside pickup at checkout and follow the instructions in your confirmation email."}</w:t>
      </w:r>
    </w:p>
    <w:p w:rsidR="00000000" w:rsidDel="00000000" w:rsidP="00000000" w:rsidRDefault="00000000" w:rsidRPr="00000000" w14:paraId="00000B35">
      <w:pPr>
        <w:rPr/>
      </w:pPr>
      <w:r w:rsidDel="00000000" w:rsidR="00000000" w:rsidRPr="00000000">
        <w:rPr>
          <w:rtl w:val="0"/>
        </w:rPr>
        <w:t xml:space="preserve">{"question": "Can I return or exchange products?", "answer": "Returns and exchanges are accepted within 14 days for unopened items. Some restrictions apply."}</w:t>
      </w:r>
    </w:p>
    <w:p w:rsidR="00000000" w:rsidDel="00000000" w:rsidP="00000000" w:rsidRDefault="00000000" w:rsidRPr="00000000" w14:paraId="00000B36">
      <w:pPr>
        <w:rPr/>
      </w:pPr>
      <w:r w:rsidDel="00000000" w:rsidR="00000000" w:rsidRPr="00000000">
        <w:rPr>
          <w:rtl w:val="0"/>
        </w:rPr>
        <w:t xml:space="preserve">{"question": "Do you have a referral program?", "answer": "Refer a friend and you both get a discount on your next purchase!"}</w:t>
      </w:r>
    </w:p>
    <w:p w:rsidR="00000000" w:rsidDel="00000000" w:rsidP="00000000" w:rsidRDefault="00000000" w:rsidRPr="00000000" w14:paraId="00000B37">
      <w:pPr>
        <w:rPr/>
      </w:pPr>
      <w:r w:rsidDel="00000000" w:rsidR="00000000" w:rsidRPr="00000000">
        <w:rPr>
          <w:rtl w:val="0"/>
        </w:rPr>
        <w:t xml:space="preserve">{"question": "How do I join the VIP program?", "answer": "Sign up through your account dashboard or ask support for help joining VIP."}</w:t>
      </w:r>
    </w:p>
    <w:p w:rsidR="00000000" w:rsidDel="00000000" w:rsidP="00000000" w:rsidRDefault="00000000" w:rsidRPr="00000000" w14:paraId="00000B38">
      <w:pPr>
        <w:rPr/>
      </w:pPr>
      <w:r w:rsidDel="00000000" w:rsidR="00000000" w:rsidRPr="00000000">
        <w:rPr>
          <w:rtl w:val="0"/>
        </w:rPr>
        <w:t xml:space="preserve">{"question": "Where is the AR demo area?", "answer": "The AR demo area is located next to the main plaza, near the info kiosk."}</w:t>
      </w:r>
    </w:p>
    <w:p w:rsidR="00000000" w:rsidDel="00000000" w:rsidP="00000000" w:rsidRDefault="00000000" w:rsidRPr="00000000" w14:paraId="00000B39">
      <w:pPr>
        <w:rPr/>
      </w:pPr>
      <w:r w:rsidDel="00000000" w:rsidR="00000000" w:rsidRPr="00000000">
        <w:rPr>
          <w:rtl w:val="0"/>
        </w:rPr>
        <w:t xml:space="preserve">{"question": "What payment methods are accepted?", "answer": "We accept cash, major credit cards, and digital wallets such as Apple Pay and Google Pay."}</w:t>
      </w:r>
    </w:p>
    <w:p w:rsidR="00000000" w:rsidDel="00000000" w:rsidP="00000000" w:rsidRDefault="00000000" w:rsidRPr="00000000" w14:paraId="00000B3A">
      <w:pPr>
        <w:rPr/>
      </w:pPr>
      <w:r w:rsidDel="00000000" w:rsidR="00000000" w:rsidRPr="00000000">
        <w:rPr>
          <w:rtl w:val="0"/>
        </w:rPr>
        <w:t xml:space="preserve">{"question": "Is there a minimum order amount for delivery?", "answer": "Yes, the minimum order amount for delivery is $30."}</w:t>
      </w:r>
    </w:p>
    <w:p w:rsidR="00000000" w:rsidDel="00000000" w:rsidP="00000000" w:rsidRDefault="00000000" w:rsidRPr="00000000" w14:paraId="00000B3B">
      <w:pPr>
        <w:rPr/>
      </w:pPr>
      <w:r w:rsidDel="00000000" w:rsidR="00000000" w:rsidRPr="00000000">
        <w:rPr>
          <w:rtl w:val="0"/>
        </w:rPr>
        <w:t xml:space="preserve">{"question": "How do I use a promo code?", "answer": "Enter your promo code at checkout before completing your purchase."}</w:t>
      </w:r>
    </w:p>
    <w:p w:rsidR="00000000" w:rsidDel="00000000" w:rsidP="00000000" w:rsidRDefault="00000000" w:rsidRPr="00000000" w14:paraId="00000B3C">
      <w:pPr>
        <w:rPr/>
      </w:pPr>
      <w:r w:rsidDel="00000000" w:rsidR="00000000" w:rsidRPr="00000000">
        <w:rPr>
          <w:rtl w:val="0"/>
        </w:rPr>
        <w:t xml:space="preserve">{"question": "Are there any gluten-free options?", "answer": "Yes, we offer a variety of gluten-free edibles and snacks."}</w:t>
      </w:r>
    </w:p>
    <w:p w:rsidR="00000000" w:rsidDel="00000000" w:rsidP="00000000" w:rsidRDefault="00000000" w:rsidRPr="00000000" w14:paraId="00000B3D">
      <w:pPr>
        <w:rPr/>
      </w:pPr>
      <w:r w:rsidDel="00000000" w:rsidR="00000000" w:rsidRPr="00000000">
        <w:rPr>
          <w:rtl w:val="0"/>
        </w:rPr>
        <w:t xml:space="preserve">{"question": "Do you sell CBD-only products?", "answer": "Absolutely! Check out our CBD section for non-psychoactive options."}</w:t>
      </w:r>
    </w:p>
    <w:p w:rsidR="00000000" w:rsidDel="00000000" w:rsidP="00000000" w:rsidRDefault="00000000" w:rsidRPr="00000000" w14:paraId="00000B3E">
      <w:pPr>
        <w:rPr/>
      </w:pPr>
      <w:r w:rsidDel="00000000" w:rsidR="00000000" w:rsidRPr="00000000">
        <w:rPr>
          <w:rtl w:val="0"/>
        </w:rPr>
        <w:t xml:space="preserve">{"question": "Can I track my ride share driver?", "answer": "Yes, you can track your driver in the app once your ride is confirmed."}</w:t>
      </w:r>
    </w:p>
    <w:p w:rsidR="00000000" w:rsidDel="00000000" w:rsidP="00000000" w:rsidRDefault="00000000" w:rsidRPr="00000000" w14:paraId="00000B3F">
      <w:pPr>
        <w:rPr/>
      </w:pPr>
      <w:r w:rsidDel="00000000" w:rsidR="00000000" w:rsidRPr="00000000">
        <w:rPr>
          <w:rtl w:val="0"/>
        </w:rPr>
        <w:t xml:space="preserve">{"question": "How do I schedule a delivery for later?", "answer": "Select 'Schedule Delivery' at checkout and choose your preferred date and time."}</w:t>
      </w:r>
    </w:p>
    <w:p w:rsidR="00000000" w:rsidDel="00000000" w:rsidP="00000000" w:rsidRDefault="00000000" w:rsidRPr="00000000" w14:paraId="00000B40">
      <w:pPr>
        <w:rPr/>
      </w:pPr>
      <w:r w:rsidDel="00000000" w:rsidR="00000000" w:rsidRPr="00000000">
        <w:rPr>
          <w:rtl w:val="0"/>
        </w:rPr>
        <w:t xml:space="preserve">```</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```jsonl name=ai/training_data/synonyms.jsonl</w:t>
      </w:r>
    </w:p>
    <w:p w:rsidR="00000000" w:rsidDel="00000000" w:rsidP="00000000" w:rsidRDefault="00000000" w:rsidRPr="00000000" w14:paraId="00000B45">
      <w:pPr>
        <w:rPr/>
      </w:pPr>
      <w:r w:rsidDel="00000000" w:rsidR="00000000" w:rsidRPr="00000000">
        <w:rPr>
          <w:rtl w:val="0"/>
        </w:rPr>
        <w:t xml:space="preserve">{"term": "weed", "canonical": "cannabis"}</w:t>
      </w:r>
    </w:p>
    <w:p w:rsidR="00000000" w:rsidDel="00000000" w:rsidP="00000000" w:rsidRDefault="00000000" w:rsidRPr="00000000" w14:paraId="00000B46">
      <w:pPr>
        <w:rPr/>
      </w:pPr>
      <w:r w:rsidDel="00000000" w:rsidR="00000000" w:rsidRPr="00000000">
        <w:rPr>
          <w:rtl w:val="0"/>
        </w:rPr>
        <w:t xml:space="preserve">{"term": "pot", "canonical": "cannabis"}</w:t>
      </w:r>
    </w:p>
    <w:p w:rsidR="00000000" w:rsidDel="00000000" w:rsidP="00000000" w:rsidRDefault="00000000" w:rsidRPr="00000000" w14:paraId="00000B47">
      <w:pPr>
        <w:rPr/>
      </w:pPr>
      <w:r w:rsidDel="00000000" w:rsidR="00000000" w:rsidRPr="00000000">
        <w:rPr>
          <w:rtl w:val="0"/>
        </w:rPr>
        <w:t xml:space="preserve">{"term": "bud", "canonical": "flower"}</w:t>
      </w:r>
    </w:p>
    <w:p w:rsidR="00000000" w:rsidDel="00000000" w:rsidP="00000000" w:rsidRDefault="00000000" w:rsidRPr="00000000" w14:paraId="00000B48">
      <w:pPr>
        <w:rPr/>
      </w:pPr>
      <w:r w:rsidDel="00000000" w:rsidR="00000000" w:rsidRPr="00000000">
        <w:rPr>
          <w:rtl w:val="0"/>
        </w:rPr>
        <w:t xml:space="preserve">{"term": "vape", "canonical": "vape_pen"}</w:t>
      </w:r>
    </w:p>
    <w:p w:rsidR="00000000" w:rsidDel="00000000" w:rsidP="00000000" w:rsidRDefault="00000000" w:rsidRPr="00000000" w14:paraId="00000B49">
      <w:pPr>
        <w:rPr/>
      </w:pPr>
      <w:r w:rsidDel="00000000" w:rsidR="00000000" w:rsidRPr="00000000">
        <w:rPr>
          <w:rtl w:val="0"/>
        </w:rPr>
        <w:t xml:space="preserve">{"term": "gummies", "canonical": "edibles"}</w:t>
      </w:r>
    </w:p>
    <w:p w:rsidR="00000000" w:rsidDel="00000000" w:rsidP="00000000" w:rsidRDefault="00000000" w:rsidRPr="00000000" w14:paraId="00000B4A">
      <w:pPr>
        <w:rPr/>
      </w:pPr>
      <w:r w:rsidDel="00000000" w:rsidR="00000000" w:rsidRPr="00000000">
        <w:rPr>
          <w:rtl w:val="0"/>
        </w:rPr>
        <w:t xml:space="preserve">{"term": "doobie", "canonical": "joint"}</w:t>
      </w:r>
    </w:p>
    <w:p w:rsidR="00000000" w:rsidDel="00000000" w:rsidP="00000000" w:rsidRDefault="00000000" w:rsidRPr="00000000" w14:paraId="00000B4B">
      <w:pPr>
        <w:rPr/>
      </w:pPr>
      <w:r w:rsidDel="00000000" w:rsidR="00000000" w:rsidRPr="00000000">
        <w:rPr>
          <w:rtl w:val="0"/>
        </w:rPr>
        <w:t xml:space="preserve">{"term": "dab", "canonical": "concentrate"}</w:t>
      </w:r>
    </w:p>
    <w:p w:rsidR="00000000" w:rsidDel="00000000" w:rsidP="00000000" w:rsidRDefault="00000000" w:rsidRPr="00000000" w14:paraId="00000B4C">
      <w:pPr>
        <w:rPr/>
      </w:pPr>
      <w:r w:rsidDel="00000000" w:rsidR="00000000" w:rsidRPr="00000000">
        <w:rPr>
          <w:rtl w:val="0"/>
        </w:rPr>
        <w:t xml:space="preserve">{"term": "joint", "canonical": "pre-roll"}</w:t>
      </w:r>
    </w:p>
    <w:p w:rsidR="00000000" w:rsidDel="00000000" w:rsidP="00000000" w:rsidRDefault="00000000" w:rsidRPr="00000000" w14:paraId="00000B4D">
      <w:pPr>
        <w:rPr/>
      </w:pPr>
      <w:r w:rsidDel="00000000" w:rsidR="00000000" w:rsidRPr="00000000">
        <w:rPr>
          <w:rtl w:val="0"/>
        </w:rPr>
        <w:t xml:space="preserve">{"term": "pre roll", "canonical": "pre-roll"}</w:t>
      </w:r>
    </w:p>
    <w:p w:rsidR="00000000" w:rsidDel="00000000" w:rsidP="00000000" w:rsidRDefault="00000000" w:rsidRPr="00000000" w14:paraId="00000B4E">
      <w:pPr>
        <w:rPr/>
      </w:pPr>
      <w:r w:rsidDel="00000000" w:rsidR="00000000" w:rsidRPr="00000000">
        <w:rPr>
          <w:rtl w:val="0"/>
        </w:rPr>
        <w:t xml:space="preserve">{"term": "cart", "canonical": "vape_cartridge"}</w:t>
      </w:r>
    </w:p>
    <w:p w:rsidR="00000000" w:rsidDel="00000000" w:rsidP="00000000" w:rsidRDefault="00000000" w:rsidRPr="00000000" w14:paraId="00000B4F">
      <w:pPr>
        <w:rPr/>
      </w:pPr>
      <w:r w:rsidDel="00000000" w:rsidR="00000000" w:rsidRPr="00000000">
        <w:rPr>
          <w:rtl w:val="0"/>
        </w:rPr>
        <w:t xml:space="preserve">{"term": "cartridge", "canonical": "vape_cartridge"}</w:t>
      </w:r>
    </w:p>
    <w:p w:rsidR="00000000" w:rsidDel="00000000" w:rsidP="00000000" w:rsidRDefault="00000000" w:rsidRPr="00000000" w14:paraId="00000B50">
      <w:pPr>
        <w:rPr/>
      </w:pPr>
      <w:r w:rsidDel="00000000" w:rsidR="00000000" w:rsidRPr="00000000">
        <w:rPr>
          <w:rtl w:val="0"/>
        </w:rPr>
        <w:t xml:space="preserve">{"term": "wax", "canonical": "concentrate"}</w:t>
      </w:r>
    </w:p>
    <w:p w:rsidR="00000000" w:rsidDel="00000000" w:rsidP="00000000" w:rsidRDefault="00000000" w:rsidRPr="00000000" w14:paraId="00000B51">
      <w:pPr>
        <w:rPr/>
      </w:pPr>
      <w:r w:rsidDel="00000000" w:rsidR="00000000" w:rsidRPr="00000000">
        <w:rPr>
          <w:rtl w:val="0"/>
        </w:rPr>
        <w:t xml:space="preserve">{"term": "shatter", "canonical": "concentrate"}</w:t>
      </w:r>
    </w:p>
    <w:p w:rsidR="00000000" w:rsidDel="00000000" w:rsidP="00000000" w:rsidRDefault="00000000" w:rsidRPr="00000000" w14:paraId="00000B52">
      <w:pPr>
        <w:rPr/>
      </w:pPr>
      <w:r w:rsidDel="00000000" w:rsidR="00000000" w:rsidRPr="00000000">
        <w:rPr>
          <w:rtl w:val="0"/>
        </w:rPr>
        <w:t xml:space="preserve">{"term": "oil", "canonical": "tincture"}</w:t>
      </w:r>
    </w:p>
    <w:p w:rsidR="00000000" w:rsidDel="00000000" w:rsidP="00000000" w:rsidRDefault="00000000" w:rsidRPr="00000000" w14:paraId="00000B53">
      <w:pPr>
        <w:rPr/>
      </w:pPr>
      <w:r w:rsidDel="00000000" w:rsidR="00000000" w:rsidRPr="00000000">
        <w:rPr>
          <w:rtl w:val="0"/>
        </w:rPr>
        <w:t xml:space="preserve">{"term": "brownie", "canonical": "edible"}</w:t>
      </w:r>
    </w:p>
    <w:p w:rsidR="00000000" w:rsidDel="00000000" w:rsidP="00000000" w:rsidRDefault="00000000" w:rsidRPr="00000000" w14:paraId="00000B54">
      <w:pPr>
        <w:rPr/>
      </w:pPr>
      <w:r w:rsidDel="00000000" w:rsidR="00000000" w:rsidRPr="00000000">
        <w:rPr>
          <w:rtl w:val="0"/>
        </w:rPr>
        <w:t xml:space="preserve">{"term": "soda", "canonical": "beverage"}</w:t>
      </w:r>
    </w:p>
    <w:p w:rsidR="00000000" w:rsidDel="00000000" w:rsidP="00000000" w:rsidRDefault="00000000" w:rsidRPr="00000000" w14:paraId="00000B55">
      <w:pPr>
        <w:rPr/>
      </w:pPr>
      <w:r w:rsidDel="00000000" w:rsidR="00000000" w:rsidRPr="00000000">
        <w:rPr>
          <w:rtl w:val="0"/>
        </w:rPr>
        <w:t xml:space="preserve">{"term": "drink", "canonical": "beverage"}</w:t>
      </w:r>
    </w:p>
    <w:p w:rsidR="00000000" w:rsidDel="00000000" w:rsidP="00000000" w:rsidRDefault="00000000" w:rsidRPr="00000000" w14:paraId="00000B56">
      <w:pPr>
        <w:rPr/>
      </w:pPr>
      <w:r w:rsidDel="00000000" w:rsidR="00000000" w:rsidRPr="00000000">
        <w:rPr>
          <w:rtl w:val="0"/>
        </w:rPr>
        <w:t xml:space="preserve">{"term": "pipe", "canonical": "accessory"}</w:t>
      </w:r>
    </w:p>
    <w:p w:rsidR="00000000" w:rsidDel="00000000" w:rsidP="00000000" w:rsidRDefault="00000000" w:rsidRPr="00000000" w14:paraId="00000B57">
      <w:pPr>
        <w:rPr/>
      </w:pPr>
      <w:r w:rsidDel="00000000" w:rsidR="00000000" w:rsidRPr="00000000">
        <w:rPr>
          <w:rtl w:val="0"/>
        </w:rPr>
        <w:t xml:space="preserve">{"term": "grinder", "canonical": "accessory"}</w:t>
      </w:r>
    </w:p>
    <w:p w:rsidR="00000000" w:rsidDel="00000000" w:rsidP="00000000" w:rsidRDefault="00000000" w:rsidRPr="00000000" w14:paraId="00000B58">
      <w:pPr>
        <w:rPr/>
      </w:pPr>
      <w:r w:rsidDel="00000000" w:rsidR="00000000" w:rsidRPr="00000000">
        <w:rPr>
          <w:rtl w:val="0"/>
        </w:rPr>
        <w:t xml:space="preserve">{"term": "sweatshirt", "canonical": "apparel"}</w:t>
      </w:r>
    </w:p>
    <w:p w:rsidR="00000000" w:rsidDel="00000000" w:rsidP="00000000" w:rsidRDefault="00000000" w:rsidRPr="00000000" w14:paraId="00000B59">
      <w:pPr>
        <w:rPr/>
      </w:pPr>
      <w:r w:rsidDel="00000000" w:rsidR="00000000" w:rsidRPr="00000000">
        <w:rPr>
          <w:rtl w:val="0"/>
        </w:rPr>
        <w:t xml:space="preserv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```jsonl name=ai/training_data/dialogue_flows.jsonl</w:t>
      </w:r>
    </w:p>
    <w:p w:rsidR="00000000" w:rsidDel="00000000" w:rsidP="00000000" w:rsidRDefault="00000000" w:rsidRPr="00000000" w14:paraId="00000B5E">
      <w:pPr>
        <w:rPr/>
      </w:pPr>
      <w:r w:rsidDel="00000000" w:rsidR="00000000" w:rsidRPr="00000000">
        <w:rPr>
          <w:rtl w:val="0"/>
        </w:rPr>
        <w:t xml:space="preserve">{"context": ["I'd like to order edibles.", "Do you prefer gummies, chocolates, or drinks?", "Gummies."], "outcome": "Show popular gummies"}</w:t>
      </w:r>
    </w:p>
    <w:p w:rsidR="00000000" w:rsidDel="00000000" w:rsidP="00000000" w:rsidRDefault="00000000" w:rsidRPr="00000000" w14:paraId="00000B5F">
      <w:pPr>
        <w:rPr/>
      </w:pPr>
      <w:r w:rsidDel="00000000" w:rsidR="00000000" w:rsidRPr="00000000">
        <w:rPr>
          <w:rtl w:val="0"/>
        </w:rPr>
        <w:t xml:space="preserve">{"context": ["Can you help me reset my password?", "Sure, do you want to receive a reset link by email or SMS?", "Email."], "outcome": "Send reset link to user's email"}</w:t>
      </w:r>
    </w:p>
    <w:p w:rsidR="00000000" w:rsidDel="00000000" w:rsidP="00000000" w:rsidRDefault="00000000" w:rsidRPr="00000000" w14:paraId="00000B60">
      <w:pPr>
        <w:rPr/>
      </w:pPr>
      <w:r w:rsidDel="00000000" w:rsidR="00000000" w:rsidRPr="00000000">
        <w:rPr>
          <w:rtl w:val="0"/>
        </w:rPr>
        <w:t xml:space="preserve">{"context": ["I want to schedule delivery.", "Which day works for you?", "Tomorrow."], "outcome": "Show available slots for tomorrow"}</w:t>
      </w:r>
    </w:p>
    <w:p w:rsidR="00000000" w:rsidDel="00000000" w:rsidP="00000000" w:rsidRDefault="00000000" w:rsidRPr="00000000" w14:paraId="00000B61">
      <w:pPr>
        <w:rPr/>
      </w:pPr>
      <w:r w:rsidDel="00000000" w:rsidR="00000000" w:rsidRPr="00000000">
        <w:rPr>
          <w:rtl w:val="0"/>
        </w:rPr>
        <w:t xml:space="preserve">{"context": ["Can I get vegan products?", "Yes, we have vegan edibles. Would you like a list?", "Yes, please."], "outcome": "Show vegan edibles"}</w:t>
      </w:r>
    </w:p>
    <w:p w:rsidR="00000000" w:rsidDel="00000000" w:rsidP="00000000" w:rsidRDefault="00000000" w:rsidRPr="00000000" w14:paraId="00000B62">
      <w:pPr>
        <w:rPr/>
      </w:pPr>
      <w:r w:rsidDel="00000000" w:rsidR="00000000" w:rsidRPr="00000000">
        <w:rPr>
          <w:rtl w:val="0"/>
        </w:rPr>
        <w:t xml:space="preserve">{"context": ["Where is the AR demo area?", "It's near the info kiosk. Would you like directions?", "Yes."], "outcome": "Provide directions to AR demo area"}</w:t>
      </w:r>
    </w:p>
    <w:p w:rsidR="00000000" w:rsidDel="00000000" w:rsidP="00000000" w:rsidRDefault="00000000" w:rsidRPr="00000000" w14:paraId="00000B63">
      <w:pPr>
        <w:rPr/>
      </w:pPr>
      <w:r w:rsidDel="00000000" w:rsidR="00000000" w:rsidRPr="00000000">
        <w:rPr>
          <w:rtl w:val="0"/>
        </w:rPr>
        <w:t xml:space="preserve">{"context": ["I want to join the VIP program.", "Great! Would you like to sign up now?", "Yes."], "outcome": "Start VIP sign up process"}</w:t>
      </w:r>
    </w:p>
    <w:p w:rsidR="00000000" w:rsidDel="00000000" w:rsidP="00000000" w:rsidRDefault="00000000" w:rsidRPr="00000000" w14:paraId="00000B64">
      <w:pPr>
        <w:rPr/>
      </w:pPr>
      <w:r w:rsidDel="00000000" w:rsidR="00000000" w:rsidRPr="00000000">
        <w:rPr>
          <w:rtl w:val="0"/>
        </w:rPr>
        <w:t xml:space="preserve">{"context": ["Show me products for relaxing.", "Would you like edibles, tinctures, or topicals?", "Edibles."], "outcome": "Show relaxing edibles"}</w:t>
      </w:r>
    </w:p>
    <w:p w:rsidR="00000000" w:rsidDel="00000000" w:rsidP="00000000" w:rsidRDefault="00000000" w:rsidRPr="00000000" w14:paraId="00000B65">
      <w:pPr>
        <w:rPr/>
      </w:pPr>
      <w:r w:rsidDel="00000000" w:rsidR="00000000" w:rsidRPr="00000000">
        <w:rPr>
          <w:rtl w:val="0"/>
        </w:rPr>
        <w:t xml:space="preserve">{"context": ["I want to return an item.", "Is the item unopened and within 14 days of purchase?", "Yes."], "outcome": "Start return process"}</w:t>
      </w:r>
    </w:p>
    <w:p w:rsidR="00000000" w:rsidDel="00000000" w:rsidP="00000000" w:rsidRDefault="00000000" w:rsidRPr="00000000" w14:paraId="00000B66">
      <w:pPr>
        <w:rPr/>
      </w:pPr>
      <w:r w:rsidDel="00000000" w:rsidR="00000000" w:rsidRPr="00000000">
        <w:rPr>
          <w:rtl w:val="0"/>
        </w:rPr>
        <w:t xml:space="preserve">{"context": ["Can I use a promo code?", "Yes, please enter your code at checkout.", "Thank you!"], "outcome": "Explain promo code process"}</w:t>
      </w:r>
    </w:p>
    <w:p w:rsidR="00000000" w:rsidDel="00000000" w:rsidP="00000000" w:rsidRDefault="00000000" w:rsidRPr="00000000" w14:paraId="00000B67">
      <w:pPr>
        <w:rPr/>
      </w:pPr>
      <w:r w:rsidDel="00000000" w:rsidR="00000000" w:rsidRPr="00000000">
        <w:rPr>
          <w:rtl w:val="0"/>
        </w:rPr>
        <w:t xml:space="preserve">{"context": ["Do you accept Apple Pay?", "Yes, Apple Pay is accepted."], "outcome": "Confirm Apple Pay acceptance"}</w:t>
      </w:r>
    </w:p>
    <w:p w:rsidR="00000000" w:rsidDel="00000000" w:rsidP="00000000" w:rsidRDefault="00000000" w:rsidRPr="00000000" w14:paraId="00000B68">
      <w:pPr>
        <w:rPr/>
      </w:pPr>
      <w:r w:rsidDel="00000000" w:rsidR="00000000" w:rsidRPr="00000000">
        <w:rPr>
          <w:rtl w:val="0"/>
        </w:rPr>
        <w:t xml:space="preserve">```</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```jsonl name=ai/training_data/user_profiles.jsonl</w:t>
      </w:r>
    </w:p>
    <w:p w:rsidR="00000000" w:rsidDel="00000000" w:rsidP="00000000" w:rsidRDefault="00000000" w:rsidRPr="00000000" w14:paraId="00000B6D">
      <w:pPr>
        <w:rPr/>
      </w:pPr>
      <w:r w:rsidDel="00000000" w:rsidR="00000000" w:rsidRPr="00000000">
        <w:rPr>
          <w:rtl w:val="0"/>
        </w:rPr>
        <w:t xml:space="preserve">{"user_id": "u123", "age": 25, "location": "California", "preferences": ["edibles", "vegan"]}</w:t>
      </w:r>
    </w:p>
    <w:p w:rsidR="00000000" w:rsidDel="00000000" w:rsidP="00000000" w:rsidRDefault="00000000" w:rsidRPr="00000000" w14:paraId="00000B6E">
      <w:pPr>
        <w:rPr/>
      </w:pPr>
      <w:r w:rsidDel="00000000" w:rsidR="00000000" w:rsidRPr="00000000">
        <w:rPr>
          <w:rtl w:val="0"/>
        </w:rPr>
        <w:t xml:space="preserve">{"user_id": "u124", "age": 38, "location": "Oregon", "preferences": ["flower", "pre-rolls"]}</w:t>
      </w:r>
    </w:p>
    <w:p w:rsidR="00000000" w:rsidDel="00000000" w:rsidP="00000000" w:rsidRDefault="00000000" w:rsidRPr="00000000" w14:paraId="00000B6F">
      <w:pPr>
        <w:rPr/>
      </w:pPr>
      <w:r w:rsidDel="00000000" w:rsidR="00000000" w:rsidRPr="00000000">
        <w:rPr>
          <w:rtl w:val="0"/>
        </w:rPr>
        <w:t xml:space="preserve">{"user_id": "u125", "age": 29, "location": "Colorado", "preferences": ["vape_pen", "sativa"]}</w:t>
      </w:r>
    </w:p>
    <w:p w:rsidR="00000000" w:rsidDel="00000000" w:rsidP="00000000" w:rsidRDefault="00000000" w:rsidRPr="00000000" w14:paraId="00000B70">
      <w:pPr>
        <w:rPr/>
      </w:pPr>
      <w:r w:rsidDel="00000000" w:rsidR="00000000" w:rsidRPr="00000000">
        <w:rPr>
          <w:rtl w:val="0"/>
        </w:rPr>
        <w:t xml:space="preserve">{"user_id": "u126", "age": 32, "location": "Nevada", "preferences": ["beverage", "CBD-only"]}</w:t>
      </w:r>
    </w:p>
    <w:p w:rsidR="00000000" w:rsidDel="00000000" w:rsidP="00000000" w:rsidRDefault="00000000" w:rsidRPr="00000000" w14:paraId="00000B71">
      <w:pPr>
        <w:rPr/>
      </w:pPr>
      <w:r w:rsidDel="00000000" w:rsidR="00000000" w:rsidRPr="00000000">
        <w:rPr>
          <w:rtl w:val="0"/>
        </w:rPr>
        <w:t xml:space="preserve">{"user_id": "u127", "age": 41, "location": "Washington", "preferences": ["topical", "accessories"]}</w:t>
      </w:r>
    </w:p>
    <w:p w:rsidR="00000000" w:rsidDel="00000000" w:rsidP="00000000" w:rsidRDefault="00000000" w:rsidRPr="00000000" w14:paraId="00000B72">
      <w:pPr>
        <w:rPr/>
      </w:pPr>
      <w:r w:rsidDel="00000000" w:rsidR="00000000" w:rsidRPr="00000000">
        <w:rPr>
          <w:rtl w:val="0"/>
        </w:rPr>
        <w:t xml:space="preserve">{"user_id": "u128", "age": 22, "location": "California", "preferences": ["indica", "relaxing"]}</w:t>
      </w:r>
    </w:p>
    <w:p w:rsidR="00000000" w:rsidDel="00000000" w:rsidP="00000000" w:rsidRDefault="00000000" w:rsidRPr="00000000" w14:paraId="00000B73">
      <w:pPr>
        <w:rPr/>
      </w:pPr>
      <w:r w:rsidDel="00000000" w:rsidR="00000000" w:rsidRPr="00000000">
        <w:rPr>
          <w:rtl w:val="0"/>
        </w:rPr>
        <w:t xml:space="preserve">{"user_id": "u129", "age": 34, "location": "Oregon", "preferences": ["pre-roll", "holiday"]}</w:t>
      </w:r>
    </w:p>
    <w:p w:rsidR="00000000" w:rsidDel="00000000" w:rsidP="00000000" w:rsidRDefault="00000000" w:rsidRPr="00000000" w14:paraId="00000B74">
      <w:pPr>
        <w:rPr/>
      </w:pPr>
      <w:r w:rsidDel="00000000" w:rsidR="00000000" w:rsidRPr="00000000">
        <w:rPr>
          <w:rtl w:val="0"/>
        </w:rPr>
        <w:t xml:space="preserve">{"user_id": "u130", "age": 28, "location": "Colorado", "preferences": ["gift", "pod"]}</w:t>
      </w:r>
    </w:p>
    <w:p w:rsidR="00000000" w:rsidDel="00000000" w:rsidP="00000000" w:rsidRDefault="00000000" w:rsidRPr="00000000" w14:paraId="00000B75">
      <w:pPr>
        <w:rPr/>
      </w:pPr>
      <w:r w:rsidDel="00000000" w:rsidR="00000000" w:rsidRPr="00000000">
        <w:rPr>
          <w:rtl w:val="0"/>
        </w:rPr>
        <w:t xml:space="preserve">{"user_id": "u131", "age": 45, "location": "Arizona", "preferences": ["CBD-only", "wellness"]}</w:t>
      </w:r>
    </w:p>
    <w:p w:rsidR="00000000" w:rsidDel="00000000" w:rsidP="00000000" w:rsidRDefault="00000000" w:rsidRPr="00000000" w14:paraId="00000B76">
      <w:pPr>
        <w:rPr/>
      </w:pPr>
      <w:r w:rsidDel="00000000" w:rsidR="00000000" w:rsidRPr="00000000">
        <w:rPr>
          <w:rtl w:val="0"/>
        </w:rPr>
        <w:t xml:space="preserve">{"user_id": "u132", "age": 30, "location": "California", "preferences": ["apparel", "custom"]}</w:t>
      </w:r>
    </w:p>
    <w:p w:rsidR="00000000" w:rsidDel="00000000" w:rsidP="00000000" w:rsidRDefault="00000000" w:rsidRPr="00000000" w14:paraId="00000B77">
      <w:pPr>
        <w:rPr/>
      </w:pPr>
      <w:r w:rsidDel="00000000" w:rsidR="00000000" w:rsidRPr="00000000">
        <w:rPr>
          <w:rtl w:val="0"/>
        </w:rPr>
        <w:t xml:space="preserve">```</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```jsonl name=ai/training_data/ar_vr_commands.jsonl</w:t>
      </w:r>
    </w:p>
    <w:p w:rsidR="00000000" w:rsidDel="00000000" w:rsidP="00000000" w:rsidRDefault="00000000" w:rsidRPr="00000000" w14:paraId="00000B7C">
      <w:pPr>
        <w:rPr/>
      </w:pPr>
      <w:r w:rsidDel="00000000" w:rsidR="00000000" w:rsidRPr="00000000">
        <w:rPr>
          <w:rtl w:val="0"/>
        </w:rPr>
        <w:t xml:space="preserve">{"utterance": "Enter AR mode", "action": "start_ar_mode"}</w:t>
      </w:r>
    </w:p>
    <w:p w:rsidR="00000000" w:rsidDel="00000000" w:rsidP="00000000" w:rsidRDefault="00000000" w:rsidRPr="00000000" w14:paraId="00000B7D">
      <w:pPr>
        <w:rPr/>
      </w:pPr>
      <w:r w:rsidDel="00000000" w:rsidR="00000000" w:rsidRPr="00000000">
        <w:rPr>
          <w:rtl w:val="0"/>
        </w:rPr>
        <w:t xml:space="preserve">{"utterance": "Show me products in VR", "action": "start_vr_experience"}</w:t>
      </w:r>
    </w:p>
    <w:p w:rsidR="00000000" w:rsidDel="00000000" w:rsidP="00000000" w:rsidRDefault="00000000" w:rsidRPr="00000000" w14:paraId="00000B7E">
      <w:pPr>
        <w:rPr/>
      </w:pPr>
      <w:r w:rsidDel="00000000" w:rsidR="00000000" w:rsidRPr="00000000">
        <w:rPr>
          <w:rtl w:val="0"/>
        </w:rPr>
        <w:t xml:space="preserve">{"utterance": "Preview this item in my room", "action": "ar_item_preview"}</w:t>
      </w:r>
    </w:p>
    <w:p w:rsidR="00000000" w:rsidDel="00000000" w:rsidP="00000000" w:rsidRDefault="00000000" w:rsidRPr="00000000" w14:paraId="00000B7F">
      <w:pPr>
        <w:rPr/>
      </w:pPr>
      <w:r w:rsidDel="00000000" w:rsidR="00000000" w:rsidRPr="00000000">
        <w:rPr>
          <w:rtl w:val="0"/>
        </w:rPr>
        <w:t xml:space="preserve">{"utterance": "Teleport to VR lounge", "action": "navigate_vr_lounge"}</w:t>
      </w:r>
    </w:p>
    <w:p w:rsidR="00000000" w:rsidDel="00000000" w:rsidP="00000000" w:rsidRDefault="00000000" w:rsidRPr="00000000" w14:paraId="00000B80">
      <w:pPr>
        <w:rPr/>
      </w:pPr>
      <w:r w:rsidDel="00000000" w:rsidR="00000000" w:rsidRPr="00000000">
        <w:rPr>
          <w:rtl w:val="0"/>
        </w:rPr>
        <w:t xml:space="preserve">{"utterance": "Show AR deals", "action": "ar_show_deals"}</w:t>
      </w:r>
    </w:p>
    <w:p w:rsidR="00000000" w:rsidDel="00000000" w:rsidP="00000000" w:rsidRDefault="00000000" w:rsidRPr="00000000" w14:paraId="00000B81">
      <w:pPr>
        <w:rPr/>
      </w:pPr>
      <w:r w:rsidDel="00000000" w:rsidR="00000000" w:rsidRPr="00000000">
        <w:rPr>
          <w:rtl w:val="0"/>
        </w:rPr>
        <w:t xml:space="preserve">{"utterance": "Customize my avatar in VR", "action": "vr_customize_avatar"}</w:t>
      </w:r>
    </w:p>
    <w:p w:rsidR="00000000" w:rsidDel="00000000" w:rsidP="00000000" w:rsidRDefault="00000000" w:rsidRPr="00000000" w14:paraId="00000B82">
      <w:pPr>
        <w:rPr/>
      </w:pPr>
      <w:r w:rsidDel="00000000" w:rsidR="00000000" w:rsidRPr="00000000">
        <w:rPr>
          <w:rtl w:val="0"/>
        </w:rPr>
        <w:t xml:space="preserve">{"utterance": "Show me trending items in AR", "action": "ar_show_trending"}</w:t>
      </w:r>
    </w:p>
    <w:p w:rsidR="00000000" w:rsidDel="00000000" w:rsidP="00000000" w:rsidRDefault="00000000" w:rsidRPr="00000000" w14:paraId="00000B83">
      <w:pPr>
        <w:rPr/>
      </w:pPr>
      <w:r w:rsidDel="00000000" w:rsidR="00000000" w:rsidRPr="00000000">
        <w:rPr>
          <w:rtl w:val="0"/>
        </w:rPr>
        <w:t xml:space="preserve">{"utterance": "Go to the VR gift shop", "action": "vr_gift_shop"}</w:t>
      </w:r>
    </w:p>
    <w:p w:rsidR="00000000" w:rsidDel="00000000" w:rsidP="00000000" w:rsidRDefault="00000000" w:rsidRPr="00000000" w14:paraId="00000B84">
      <w:pPr>
        <w:rPr/>
      </w:pPr>
      <w:r w:rsidDel="00000000" w:rsidR="00000000" w:rsidRPr="00000000">
        <w:rPr>
          <w:rtl w:val="0"/>
        </w:rPr>
        <w:t xml:space="preserve">{"utterance": "Start AR scavenger hunt", "action": "ar_start_scavenger_hunt"}</w:t>
      </w:r>
    </w:p>
    <w:p w:rsidR="00000000" w:rsidDel="00000000" w:rsidP="00000000" w:rsidRDefault="00000000" w:rsidRPr="00000000" w14:paraId="00000B85">
      <w:pPr>
        <w:rPr/>
      </w:pPr>
      <w:r w:rsidDel="00000000" w:rsidR="00000000" w:rsidRPr="00000000">
        <w:rPr>
          <w:rtl w:val="0"/>
        </w:rPr>
        <w:t xml:space="preserve">{"utterance": "Launch VR checkout", "action": "vr_checkout"}</w:t>
      </w:r>
    </w:p>
    <w:p w:rsidR="00000000" w:rsidDel="00000000" w:rsidP="00000000" w:rsidRDefault="00000000" w:rsidRPr="00000000" w14:paraId="00000B86">
      <w:pPr>
        <w:rPr/>
      </w:pPr>
      <w:r w:rsidDel="00000000" w:rsidR="00000000" w:rsidRPr="00000000">
        <w:rPr>
          <w:rtl w:val="0"/>
        </w:rPr>
        <w:t xml:space="preserve">```</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```json name=ai/training_data/localization/en.json</w:t>
      </w:r>
    </w:p>
    <w:p w:rsidR="00000000" w:rsidDel="00000000" w:rsidP="00000000" w:rsidRDefault="00000000" w:rsidRPr="00000000" w14:paraId="00000B8B">
      <w:pPr>
        <w:rPr/>
      </w:pPr>
      <w:r w:rsidDel="00000000" w:rsidR="00000000" w:rsidRPr="00000000">
        <w:rPr>
          <w:rtl w:val="0"/>
        </w:rPr>
        <w:t xml:space="preserve">{</w:t>
      </w:r>
    </w:p>
    <w:p w:rsidR="00000000" w:rsidDel="00000000" w:rsidP="00000000" w:rsidRDefault="00000000" w:rsidRPr="00000000" w14:paraId="00000B8C">
      <w:pPr>
        <w:rPr/>
      </w:pPr>
      <w:r w:rsidDel="00000000" w:rsidR="00000000" w:rsidRPr="00000000">
        <w:rPr>
          <w:rtl w:val="0"/>
        </w:rPr>
        <w:t xml:space="preserve">  "welcome_message": "Welcome to our store!",</w:t>
      </w:r>
    </w:p>
    <w:p w:rsidR="00000000" w:rsidDel="00000000" w:rsidP="00000000" w:rsidRDefault="00000000" w:rsidRPr="00000000" w14:paraId="00000B8D">
      <w:pPr>
        <w:rPr/>
      </w:pPr>
      <w:r w:rsidDel="00000000" w:rsidR="00000000" w:rsidRPr="00000000">
        <w:rPr>
          <w:rtl w:val="0"/>
        </w:rPr>
        <w:t xml:space="preserve">  "add_to_cart": "Add to cart",</w:t>
      </w:r>
    </w:p>
    <w:p w:rsidR="00000000" w:rsidDel="00000000" w:rsidP="00000000" w:rsidRDefault="00000000" w:rsidRPr="00000000" w14:paraId="00000B8E">
      <w:pPr>
        <w:rPr/>
      </w:pPr>
      <w:r w:rsidDel="00000000" w:rsidR="00000000" w:rsidRPr="00000000">
        <w:rPr>
          <w:rtl w:val="0"/>
        </w:rPr>
        <w:t xml:space="preserve">  "checkout": "Proceed to checkout",</w:t>
      </w:r>
    </w:p>
    <w:p w:rsidR="00000000" w:rsidDel="00000000" w:rsidP="00000000" w:rsidRDefault="00000000" w:rsidRPr="00000000" w14:paraId="00000B8F">
      <w:pPr>
        <w:rPr/>
      </w:pPr>
      <w:r w:rsidDel="00000000" w:rsidR="00000000" w:rsidRPr="00000000">
        <w:rPr>
          <w:rtl w:val="0"/>
        </w:rPr>
        <w:t xml:space="preserve">  "out_of_stock": "This item is currently out of stock.",</w:t>
      </w:r>
    </w:p>
    <w:p w:rsidR="00000000" w:rsidDel="00000000" w:rsidP="00000000" w:rsidRDefault="00000000" w:rsidRPr="00000000" w14:paraId="00000B90">
      <w:pPr>
        <w:rPr/>
      </w:pPr>
      <w:r w:rsidDel="00000000" w:rsidR="00000000" w:rsidRPr="00000000">
        <w:rPr>
          <w:rtl w:val="0"/>
        </w:rPr>
        <w:t xml:space="preserve">  "order_status": "Your order status",</w:t>
      </w:r>
    </w:p>
    <w:p w:rsidR="00000000" w:rsidDel="00000000" w:rsidP="00000000" w:rsidRDefault="00000000" w:rsidRPr="00000000" w14:paraId="00000B91">
      <w:pPr>
        <w:rPr/>
      </w:pPr>
      <w:r w:rsidDel="00000000" w:rsidR="00000000" w:rsidRPr="00000000">
        <w:rPr>
          <w:rtl w:val="0"/>
        </w:rPr>
        <w:t xml:space="preserve">  "sign_in": "Sign in",</w:t>
      </w:r>
    </w:p>
    <w:p w:rsidR="00000000" w:rsidDel="00000000" w:rsidP="00000000" w:rsidRDefault="00000000" w:rsidRPr="00000000" w14:paraId="00000B92">
      <w:pPr>
        <w:rPr/>
      </w:pPr>
      <w:r w:rsidDel="00000000" w:rsidR="00000000" w:rsidRPr="00000000">
        <w:rPr>
          <w:rtl w:val="0"/>
        </w:rPr>
        <w:t xml:space="preserve">  "sign_out": "Sign out",</w:t>
      </w:r>
    </w:p>
    <w:p w:rsidR="00000000" w:rsidDel="00000000" w:rsidP="00000000" w:rsidRDefault="00000000" w:rsidRPr="00000000" w14:paraId="00000B93">
      <w:pPr>
        <w:rPr/>
      </w:pPr>
      <w:r w:rsidDel="00000000" w:rsidR="00000000" w:rsidRPr="00000000">
        <w:rPr>
          <w:rtl w:val="0"/>
        </w:rPr>
        <w:t xml:space="preserve">  "search_products": "Search products",</w:t>
      </w:r>
    </w:p>
    <w:p w:rsidR="00000000" w:rsidDel="00000000" w:rsidP="00000000" w:rsidRDefault="00000000" w:rsidRPr="00000000" w14:paraId="00000B94">
      <w:pPr>
        <w:rPr/>
      </w:pPr>
      <w:r w:rsidDel="00000000" w:rsidR="00000000" w:rsidRPr="00000000">
        <w:rPr>
          <w:rtl w:val="0"/>
        </w:rPr>
        <w:t xml:space="preserve">  "view_cart": "View cart",</w:t>
      </w:r>
    </w:p>
    <w:p w:rsidR="00000000" w:rsidDel="00000000" w:rsidP="00000000" w:rsidRDefault="00000000" w:rsidRPr="00000000" w14:paraId="00000B95">
      <w:pPr>
        <w:rPr/>
      </w:pPr>
      <w:r w:rsidDel="00000000" w:rsidR="00000000" w:rsidRPr="00000000">
        <w:rPr>
          <w:rtl w:val="0"/>
        </w:rPr>
        <w:t xml:space="preserve">  "apply_coupon": "Apply coupon",</w:t>
      </w:r>
    </w:p>
    <w:p w:rsidR="00000000" w:rsidDel="00000000" w:rsidP="00000000" w:rsidRDefault="00000000" w:rsidRPr="00000000" w14:paraId="00000B96">
      <w:pPr>
        <w:rPr/>
      </w:pPr>
      <w:r w:rsidDel="00000000" w:rsidR="00000000" w:rsidRPr="00000000">
        <w:rPr>
          <w:rtl w:val="0"/>
        </w:rPr>
        <w:t xml:space="preserve">  "continue_shopping": "Continue shopping",</w:t>
      </w:r>
    </w:p>
    <w:p w:rsidR="00000000" w:rsidDel="00000000" w:rsidP="00000000" w:rsidRDefault="00000000" w:rsidRPr="00000000" w14:paraId="00000B97">
      <w:pPr>
        <w:rPr/>
      </w:pPr>
      <w:r w:rsidDel="00000000" w:rsidR="00000000" w:rsidRPr="00000000">
        <w:rPr>
          <w:rtl w:val="0"/>
        </w:rPr>
        <w:t xml:space="preserve">  "remove_item": "Remove item",</w:t>
      </w:r>
    </w:p>
    <w:p w:rsidR="00000000" w:rsidDel="00000000" w:rsidP="00000000" w:rsidRDefault="00000000" w:rsidRPr="00000000" w14:paraId="00000B98">
      <w:pPr>
        <w:rPr/>
      </w:pPr>
      <w:r w:rsidDel="00000000" w:rsidR="00000000" w:rsidRPr="00000000">
        <w:rPr>
          <w:rtl w:val="0"/>
        </w:rPr>
        <w:t xml:space="preserve">  "order_confirmation": "Thank you for your order!",</w:t>
      </w:r>
    </w:p>
    <w:p w:rsidR="00000000" w:rsidDel="00000000" w:rsidP="00000000" w:rsidRDefault="00000000" w:rsidRPr="00000000" w14:paraId="00000B99">
      <w:pPr>
        <w:rPr/>
      </w:pPr>
      <w:r w:rsidDel="00000000" w:rsidR="00000000" w:rsidRPr="00000000">
        <w:rPr>
          <w:rtl w:val="0"/>
        </w:rPr>
        <w:t xml:space="preserve">  "track_delivery": "Track your delivery",</w:t>
      </w:r>
    </w:p>
    <w:p w:rsidR="00000000" w:rsidDel="00000000" w:rsidP="00000000" w:rsidRDefault="00000000" w:rsidRPr="00000000" w14:paraId="00000B9A">
      <w:pPr>
        <w:rPr/>
      </w:pPr>
      <w:r w:rsidDel="00000000" w:rsidR="00000000" w:rsidRPr="00000000">
        <w:rPr>
          <w:rtl w:val="0"/>
        </w:rPr>
        <w:t xml:space="preserve">  "update_profile": "Update profile",</w:t>
      </w:r>
    </w:p>
    <w:p w:rsidR="00000000" w:rsidDel="00000000" w:rsidP="00000000" w:rsidRDefault="00000000" w:rsidRPr="00000000" w14:paraId="00000B9B">
      <w:pPr>
        <w:rPr/>
      </w:pPr>
      <w:r w:rsidDel="00000000" w:rsidR="00000000" w:rsidRPr="00000000">
        <w:rPr>
          <w:rtl w:val="0"/>
        </w:rPr>
        <w:t xml:space="preserve">  "customer_support": "Customer Support",</w:t>
      </w:r>
    </w:p>
    <w:p w:rsidR="00000000" w:rsidDel="00000000" w:rsidP="00000000" w:rsidRDefault="00000000" w:rsidRPr="00000000" w14:paraId="00000B9C">
      <w:pPr>
        <w:rPr/>
      </w:pPr>
      <w:r w:rsidDel="00000000" w:rsidR="00000000" w:rsidRPr="00000000">
        <w:rPr>
          <w:rtl w:val="0"/>
        </w:rPr>
        <w:t xml:space="preserve">  "view_rewards": "View Rewards",</w:t>
      </w:r>
    </w:p>
    <w:p w:rsidR="00000000" w:rsidDel="00000000" w:rsidP="00000000" w:rsidRDefault="00000000" w:rsidRPr="00000000" w14:paraId="00000B9D">
      <w:pPr>
        <w:rPr/>
      </w:pPr>
      <w:r w:rsidDel="00000000" w:rsidR="00000000" w:rsidRPr="00000000">
        <w:rPr>
          <w:rtl w:val="0"/>
        </w:rPr>
        <w:t xml:space="preserve">  "schedule_delivery": "Schedule Delivery",</w:t>
      </w:r>
    </w:p>
    <w:p w:rsidR="00000000" w:rsidDel="00000000" w:rsidP="00000000" w:rsidRDefault="00000000" w:rsidRPr="00000000" w14:paraId="00000B9E">
      <w:pPr>
        <w:rPr/>
      </w:pPr>
      <w:r w:rsidDel="00000000" w:rsidR="00000000" w:rsidRPr="00000000">
        <w:rPr>
          <w:rtl w:val="0"/>
        </w:rPr>
        <w:t xml:space="preserve">  "language_select": "Select Language"</w:t>
      </w:r>
    </w:p>
    <w:p w:rsidR="00000000" w:rsidDel="00000000" w:rsidP="00000000" w:rsidRDefault="00000000" w:rsidRPr="00000000" w14:paraId="00000B9F">
      <w:pPr>
        <w:rPr/>
      </w:pPr>
      <w:r w:rsidDel="00000000" w:rsidR="00000000" w:rsidRPr="00000000">
        <w:rPr>
          <w:rtl w:val="0"/>
        </w:rPr>
        <w:t xml:space="preserve">}</w:t>
      </w:r>
    </w:p>
    <w:p w:rsidR="00000000" w:rsidDel="00000000" w:rsidP="00000000" w:rsidRDefault="00000000" w:rsidRPr="00000000" w14:paraId="00000BA0">
      <w:pPr>
        <w:rPr/>
      </w:pPr>
      <w:r w:rsidDel="00000000" w:rsidR="00000000" w:rsidRPr="00000000">
        <w:rPr>
          <w:rtl w:val="0"/>
        </w:rPr>
        <w:t xml:space="preserve">```</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```jsonl name=ai/training_data/error_responses.jsonl</w:t>
      </w:r>
    </w:p>
    <w:p w:rsidR="00000000" w:rsidDel="00000000" w:rsidP="00000000" w:rsidRDefault="00000000" w:rsidRPr="00000000" w14:paraId="00000BA5">
      <w:pPr>
        <w:rPr/>
      </w:pPr>
      <w:r w:rsidDel="00000000" w:rsidR="00000000" w:rsidRPr="00000000">
        <w:rPr>
          <w:rtl w:val="0"/>
        </w:rPr>
        <w:t xml:space="preserve">{"input": "xyzabc", "response": "Sorry, I didn't get that. Can you rephrase?"}</w:t>
      </w:r>
    </w:p>
    <w:p w:rsidR="00000000" w:rsidDel="00000000" w:rsidP="00000000" w:rsidRDefault="00000000" w:rsidRPr="00000000" w14:paraId="00000BA6">
      <w:pPr>
        <w:rPr/>
      </w:pPr>
      <w:r w:rsidDel="00000000" w:rsidR="00000000" w:rsidRPr="00000000">
        <w:rPr>
          <w:rtl w:val="0"/>
        </w:rPr>
        <w:t xml:space="preserve">{"input": "blah blah", "response": "I'm not sure what you mean. Could you clarify?"}</w:t>
      </w:r>
    </w:p>
    <w:p w:rsidR="00000000" w:rsidDel="00000000" w:rsidP="00000000" w:rsidRDefault="00000000" w:rsidRPr="00000000" w14:paraId="00000BA7">
      <w:pPr>
        <w:rPr/>
      </w:pPr>
      <w:r w:rsidDel="00000000" w:rsidR="00000000" w:rsidRPr="00000000">
        <w:rPr>
          <w:rtl w:val="0"/>
        </w:rPr>
        <w:t xml:space="preserve">{"input": "!!!", "response": "I couldn't process your request. Try again?"}</w:t>
      </w:r>
    </w:p>
    <w:p w:rsidR="00000000" w:rsidDel="00000000" w:rsidP="00000000" w:rsidRDefault="00000000" w:rsidRPr="00000000" w14:paraId="00000BA8">
      <w:pPr>
        <w:rPr/>
      </w:pPr>
      <w:r w:rsidDel="00000000" w:rsidR="00000000" w:rsidRPr="00000000">
        <w:rPr>
          <w:rtl w:val="0"/>
        </w:rPr>
        <w:t xml:space="preserve">{"input": "sdjfhwqer", "response": "That doesn't seem to match anything I know. Can you try again?"}</w:t>
      </w:r>
    </w:p>
    <w:p w:rsidR="00000000" w:rsidDel="00000000" w:rsidP="00000000" w:rsidRDefault="00000000" w:rsidRPr="00000000" w14:paraId="00000BA9">
      <w:pPr>
        <w:rPr/>
      </w:pPr>
      <w:r w:rsidDel="00000000" w:rsidR="00000000" w:rsidRPr="00000000">
        <w:rPr>
          <w:rtl w:val="0"/>
        </w:rPr>
        <w:t xml:space="preserve">{"input": "@@@@", "response": "I'm sorry, I didn't understand that. Could you rephrase?"}</w:t>
      </w:r>
    </w:p>
    <w:p w:rsidR="00000000" w:rsidDel="00000000" w:rsidP="00000000" w:rsidRDefault="00000000" w:rsidRPr="00000000" w14:paraId="00000BAA">
      <w:pPr>
        <w:rPr/>
      </w:pPr>
      <w:r w:rsidDel="00000000" w:rsidR="00000000" w:rsidRPr="00000000">
        <w:rPr>
          <w:rtl w:val="0"/>
        </w:rPr>
        <w:t xml:space="preserve">{"input": "what is the square root of pizza", "response": "That question doesn't seem related. Could you ask something else?"}</w:t>
      </w:r>
    </w:p>
    <w:p w:rsidR="00000000" w:rsidDel="00000000" w:rsidP="00000000" w:rsidRDefault="00000000" w:rsidRPr="00000000" w14:paraId="00000BAB">
      <w:pPr>
        <w:rPr/>
      </w:pPr>
      <w:r w:rsidDel="00000000" w:rsidR="00000000" w:rsidRPr="00000000">
        <w:rPr>
          <w:rtl w:val="0"/>
        </w:rPr>
        <w:t xml:space="preserve">{"input": "lorem ipsum", "response": "I didn't understand that. Please clarify your request."}</w:t>
      </w:r>
    </w:p>
    <w:p w:rsidR="00000000" w:rsidDel="00000000" w:rsidP="00000000" w:rsidRDefault="00000000" w:rsidRPr="00000000" w14:paraId="00000BAC">
      <w:pPr>
        <w:rPr/>
      </w:pPr>
      <w:r w:rsidDel="00000000" w:rsidR="00000000" w:rsidRPr="00000000">
        <w:rPr>
          <w:rtl w:val="0"/>
        </w:rPr>
        <w:t xml:space="preserve">{"input": "colorless green ideas sleep furiously", "response": "That's an interesting phrase, but I don't understand the request. Can you clarify?"}</w:t>
      </w:r>
    </w:p>
    <w:p w:rsidR="00000000" w:rsidDel="00000000" w:rsidP="00000000" w:rsidRDefault="00000000" w:rsidRPr="00000000" w14:paraId="00000BAD">
      <w:pPr>
        <w:rPr/>
      </w:pPr>
      <w:r w:rsidDel="00000000" w:rsidR="00000000" w:rsidRPr="00000000">
        <w:rPr>
          <w:rtl w:val="0"/>
        </w:rPr>
        <w:t xml:space="preserve">{"input": "banana spaceship", "response": "That doesn't match any of my commands. Try something else?"}</w:t>
      </w:r>
    </w:p>
    <w:p w:rsidR="00000000" w:rsidDel="00000000" w:rsidP="00000000" w:rsidRDefault="00000000" w:rsidRPr="00000000" w14:paraId="00000BAE">
      <w:pPr>
        <w:rPr/>
      </w:pPr>
      <w:r w:rsidDel="00000000" w:rsidR="00000000" w:rsidRPr="00000000">
        <w:rPr>
          <w:rtl w:val="0"/>
        </w:rPr>
        <w:t xml:space="preserve">{"input": "asdf", "response": "Could you please rephrase or specify what you need help with?"}</w:t>
      </w:r>
    </w:p>
    <w:p w:rsidR="00000000" w:rsidDel="00000000" w:rsidP="00000000" w:rsidRDefault="00000000" w:rsidRPr="00000000" w14:paraId="00000BAF">
      <w:pPr>
        <w:rPr/>
      </w:pPr>
      <w:r w:rsidDel="00000000" w:rsidR="00000000" w:rsidRPr="00000000">
        <w:rPr>
          <w:rtl w:val="0"/>
        </w:rPr>
        <w:t xml:space="preserve">```</w:t>
      </w:r>
    </w:p>
    <w:p w:rsidR="00000000" w:rsidDel="00000000" w:rsidP="00000000" w:rsidRDefault="00000000" w:rsidRPr="00000000" w14:paraId="00000BB0">
      <w:pPr>
        <w:rPr/>
      </w:pPr>
      <w:r w:rsidDel="00000000" w:rsidR="00000000" w:rsidRPr="00000000">
        <w:rPr>
          <w:rtl w:val="0"/>
        </w:rPr>
        <w:t xml:space="preserve">```</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``````jsonl name=ai/training_data/session_examples.jsonl</w:t>
      </w:r>
    </w:p>
    <w:p w:rsidR="00000000" w:rsidDel="00000000" w:rsidP="00000000" w:rsidRDefault="00000000" w:rsidRPr="00000000" w14:paraId="00000BB5">
      <w:pPr>
        <w:rPr/>
      </w:pPr>
      <w:r w:rsidDel="00000000" w:rsidR="00000000" w:rsidRPr="00000000">
        <w:rPr>
          <w:rtl w:val="0"/>
        </w:rPr>
        <w:t xml:space="preserve">{"session": ["Show me sativa strains", "Add Skywalker Haze to my cart", "Checkout"], "outcome": "Order placed for Skywalker Haze"}</w:t>
      </w:r>
    </w:p>
    <w:p w:rsidR="00000000" w:rsidDel="00000000" w:rsidP="00000000" w:rsidRDefault="00000000" w:rsidRPr="00000000" w14:paraId="00000BB6">
      <w:pPr>
        <w:rPr/>
      </w:pPr>
      <w:r w:rsidDel="00000000" w:rsidR="00000000" w:rsidRPr="00000000">
        <w:rPr>
          <w:rtl w:val="0"/>
        </w:rPr>
        <w:t xml:space="preserve">{"session": ["Where is my order?", "Track my delivery"], "outcome": "Order tracking link sent to user"}</w:t>
      </w:r>
    </w:p>
    <w:p w:rsidR="00000000" w:rsidDel="00000000" w:rsidP="00000000" w:rsidRDefault="00000000" w:rsidRPr="00000000" w14:paraId="00000BB7">
      <w:pPr>
        <w:rPr/>
      </w:pPr>
      <w:r w:rsidDel="00000000" w:rsidR="00000000" w:rsidRPr="00000000">
        <w:rPr>
          <w:rtl w:val="0"/>
        </w:rPr>
        <w:t xml:space="preserve">{"session": ["Show me vegan edibles", "Add ChillChews to my cart", "Apply discount code", "Checkout"], "outcome": "Order placed for ChillChews with discount applied"}</w:t>
      </w:r>
    </w:p>
    <w:p w:rsidR="00000000" w:rsidDel="00000000" w:rsidP="00000000" w:rsidRDefault="00000000" w:rsidRPr="00000000" w14:paraId="00000BB8">
      <w:pPr>
        <w:rPr/>
      </w:pPr>
      <w:r w:rsidDel="00000000" w:rsidR="00000000" w:rsidRPr="00000000">
        <w:rPr>
          <w:rtl w:val="0"/>
        </w:rPr>
        <w:t xml:space="preserve">{"session": ["I want to buy a vape pen", "Show me Stealth Vape", "Add to cart", "Checkout"], "outcome": "Order placed for Stealth Vape"}</w:t>
      </w:r>
    </w:p>
    <w:p w:rsidR="00000000" w:rsidDel="00000000" w:rsidP="00000000" w:rsidRDefault="00000000" w:rsidRPr="00000000" w14:paraId="00000BB9">
      <w:pPr>
        <w:rPr/>
      </w:pPr>
      <w:r w:rsidDel="00000000" w:rsidR="00000000" w:rsidRPr="00000000">
        <w:rPr>
          <w:rtl w:val="0"/>
        </w:rPr>
        <w:t xml:space="preserve">{"session": ["Show latest deals", "Add discounted flower to cart", "Checkout"], "outcome": "Order placed for discounted flower"}</w:t>
      </w:r>
    </w:p>
    <w:p w:rsidR="00000000" w:rsidDel="00000000" w:rsidP="00000000" w:rsidRDefault="00000000" w:rsidRPr="00000000" w14:paraId="00000BBA">
      <w:pPr>
        <w:rPr/>
      </w:pPr>
      <w:r w:rsidDel="00000000" w:rsidR="00000000" w:rsidRPr="00000000">
        <w:rPr>
          <w:rtl w:val="0"/>
        </w:rPr>
        <w:t xml:space="preserve">{"session": ["Show me all edibles", "Filter by relaxing", "Add two items to cart", "Checkout"], "outcome": "Order placed for two relaxing edibles"}</w:t>
      </w:r>
    </w:p>
    <w:p w:rsidR="00000000" w:rsidDel="00000000" w:rsidP="00000000" w:rsidRDefault="00000000" w:rsidRPr="00000000" w14:paraId="00000BBB">
      <w:pPr>
        <w:rPr/>
      </w:pPr>
      <w:r w:rsidDel="00000000" w:rsidR="00000000" w:rsidRPr="00000000">
        <w:rPr>
          <w:rtl w:val="0"/>
        </w:rPr>
        <w:t xml:space="preserve">{"session": ["Where is my last order?", "Resend tracking link"], "outcome": "Tracking link resent"}</w:t>
      </w:r>
    </w:p>
    <w:p w:rsidR="00000000" w:rsidDel="00000000" w:rsidP="00000000" w:rsidRDefault="00000000" w:rsidRPr="00000000" w14:paraId="00000BBC">
      <w:pPr>
        <w:rPr/>
      </w:pPr>
      <w:r w:rsidDel="00000000" w:rsidR="00000000" w:rsidRPr="00000000">
        <w:rPr>
          <w:rtl w:val="0"/>
        </w:rPr>
        <w:t xml:space="preserve">{"session": ["Show my order history", "Repeat last order"], "outcome": "Last order repeated and placed"}</w:t>
      </w:r>
    </w:p>
    <w:p w:rsidR="00000000" w:rsidDel="00000000" w:rsidP="00000000" w:rsidRDefault="00000000" w:rsidRPr="00000000" w14:paraId="00000BBD">
      <w:pPr>
        <w:rPr/>
      </w:pPr>
      <w:r w:rsidDel="00000000" w:rsidR="00000000" w:rsidRPr="00000000">
        <w:rPr>
          <w:rtl w:val="0"/>
        </w:rPr>
        <w:t xml:space="preserve">{"session": ["Start AR mode", "Preview ChillChews in my room", "Add to cart", "Checkout"], "outcome": "Order placed for ChillChews using AR preview"}</w:t>
      </w:r>
    </w:p>
    <w:p w:rsidR="00000000" w:rsidDel="00000000" w:rsidP="00000000" w:rsidRDefault="00000000" w:rsidRPr="00000000" w14:paraId="00000BBE">
      <w:pPr>
        <w:rPr/>
      </w:pPr>
      <w:r w:rsidDel="00000000" w:rsidR="00000000" w:rsidRPr="00000000">
        <w:rPr>
          <w:rtl w:val="0"/>
        </w:rPr>
        <w:t xml:space="preserve">{"session": ["Enter VR lounge", "Show shop in VR", "Add Skywalker Haze to my cart", "Checkout"], "outcome": "Order placed in VR environment"}</w:t>
      </w:r>
    </w:p>
    <w:p w:rsidR="00000000" w:rsidDel="00000000" w:rsidP="00000000" w:rsidRDefault="00000000" w:rsidRPr="00000000" w14:paraId="00000BBF">
      <w:pPr>
        <w:rPr/>
      </w:pPr>
      <w:r w:rsidDel="00000000" w:rsidR="00000000" w:rsidRPr="00000000">
        <w:rPr>
          <w:rtl w:val="0"/>
        </w:rPr>
        <w:t xml:space="preserve">{"session": ["Order a custom 3D printed grinder", "Customize design", "Add to cart", "Checkout"], "outcome": "Order placed for custom 3D printed grinder"}</w:t>
      </w:r>
    </w:p>
    <w:p w:rsidR="00000000" w:rsidDel="00000000" w:rsidP="00000000" w:rsidRDefault="00000000" w:rsidRPr="00000000" w14:paraId="00000BC0">
      <w:pPr>
        <w:rPr/>
      </w:pPr>
      <w:r w:rsidDel="00000000" w:rsidR="00000000" w:rsidRPr="00000000">
        <w:rPr>
          <w:rtl w:val="0"/>
        </w:rPr>
        <w:t xml:space="preserve">{"session": ["Pin my delivery location", "Order Stealth Vape", "Checkout"], "outcome": "Order placed for Stealth Vape with pinpoint delivery"}</w:t>
      </w:r>
    </w:p>
    <w:p w:rsidR="00000000" w:rsidDel="00000000" w:rsidP="00000000" w:rsidRDefault="00000000" w:rsidRPr="00000000" w14:paraId="00000BC1">
      <w:pPr>
        <w:rPr/>
      </w:pPr>
      <w:r w:rsidDel="00000000" w:rsidR="00000000" w:rsidRPr="00000000">
        <w:rPr>
          <w:rtl w:val="0"/>
        </w:rPr>
        <w:t xml:space="preserve">{"session": ["Enable voice commands", "Say 'Order ChillChews'", "Checkout"], "outcome": "Order placed for ChillChews via voice command"}</w:t>
      </w:r>
    </w:p>
    <w:p w:rsidR="00000000" w:rsidDel="00000000" w:rsidP="00000000" w:rsidRDefault="00000000" w:rsidRPr="00000000" w14:paraId="00000BC2">
      <w:pPr>
        <w:rPr/>
      </w:pPr>
      <w:r w:rsidDel="00000000" w:rsidR="00000000" w:rsidRPr="00000000">
        <w:rPr>
          <w:rtl w:val="0"/>
        </w:rPr>
        <w:t xml:space="preserve">{"session": ["Request a ride to the event", "Share my ride status"], "outcome": "Ride requested and status shared"}</w:t>
      </w:r>
    </w:p>
    <w:p w:rsidR="00000000" w:rsidDel="00000000" w:rsidP="00000000" w:rsidRDefault="00000000" w:rsidRPr="00000000" w14:paraId="00000BC3">
      <w:pPr>
        <w:rPr/>
      </w:pPr>
      <w:r w:rsidDel="00000000" w:rsidR="00000000" w:rsidRPr="00000000">
        <w:rPr>
          <w:rtl w:val="0"/>
        </w:rPr>
        <w:t xml:space="preserve">{"session": ["Show trending products", "Add to cart", "Checkout"], "outcome": "Order placed for trending product"}</w:t>
      </w:r>
    </w:p>
    <w:p w:rsidR="00000000" w:rsidDel="00000000" w:rsidP="00000000" w:rsidRDefault="00000000" w:rsidRPr="00000000" w14:paraId="00000BC4">
      <w:pPr>
        <w:rPr/>
      </w:pPr>
      <w:r w:rsidDel="00000000" w:rsidR="00000000" w:rsidRPr="00000000">
        <w:rPr>
          <w:rtl w:val="0"/>
        </w:rPr>
        <w:t xml:space="preserve">{"session": ["Show me gift options", "Add blanket to cart", "Checkout"], "outcome": "Order placed for personalized blanket"}</w:t>
      </w:r>
    </w:p>
    <w:p w:rsidR="00000000" w:rsidDel="00000000" w:rsidP="00000000" w:rsidRDefault="00000000" w:rsidRPr="00000000" w14:paraId="00000BC5">
      <w:pPr>
        <w:rPr/>
      </w:pPr>
      <w:r w:rsidDel="00000000" w:rsidR="00000000" w:rsidRPr="00000000">
        <w:rPr>
          <w:rtl w:val="0"/>
        </w:rPr>
        <w:t xml:space="preserv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```json name=ai/training_data/product_catalog.json</w:t>
      </w:r>
    </w:p>
    <w:p w:rsidR="00000000" w:rsidDel="00000000" w:rsidP="00000000" w:rsidRDefault="00000000" w:rsidRPr="00000000" w14:paraId="00000BCA">
      <w:pPr>
        <w:rPr/>
      </w:pPr>
      <w:r w:rsidDel="00000000" w:rsidR="00000000" w:rsidRPr="00000000">
        <w:rPr>
          <w:rtl w:val="0"/>
        </w:rPr>
        <w:t xml:space="preserve">[</w:t>
      </w:r>
    </w:p>
    <w:p w:rsidR="00000000" w:rsidDel="00000000" w:rsidP="00000000" w:rsidRDefault="00000000" w:rsidRPr="00000000" w14:paraId="00000BCB">
      <w:pPr>
        <w:rPr/>
      </w:pPr>
      <w:r w:rsidDel="00000000" w:rsidR="00000000" w:rsidRPr="00000000">
        <w:rPr>
          <w:rtl w:val="0"/>
        </w:rPr>
        <w:t xml:space="preserve">  {"id": "p001", "name": "ChillChews", "type": "edible", "tags": ["vegan", "relaxing"], "price": 15.99},</w:t>
      </w:r>
    </w:p>
    <w:p w:rsidR="00000000" w:rsidDel="00000000" w:rsidP="00000000" w:rsidRDefault="00000000" w:rsidRPr="00000000" w14:paraId="00000BCC">
      <w:pPr>
        <w:rPr/>
      </w:pPr>
      <w:r w:rsidDel="00000000" w:rsidR="00000000" w:rsidRPr="00000000">
        <w:rPr>
          <w:rtl w:val="0"/>
        </w:rPr>
        <w:t xml:space="preserve">  {"id": "p002", "name": "Skywalker Haze", "type": "flower", "tags": ["sativa", "uplifting"], "price": 39.99},</w:t>
      </w:r>
    </w:p>
    <w:p w:rsidR="00000000" w:rsidDel="00000000" w:rsidP="00000000" w:rsidRDefault="00000000" w:rsidRPr="00000000" w14:paraId="00000BCD">
      <w:pPr>
        <w:rPr/>
      </w:pPr>
      <w:r w:rsidDel="00000000" w:rsidR="00000000" w:rsidRPr="00000000">
        <w:rPr>
          <w:rtl w:val="0"/>
        </w:rPr>
        <w:t xml:space="preserve">  {"id": "p003", "name": "Stealth Vape", "type": "vape_pen", "tags": ["discreet"], "price": 29.99},</w:t>
      </w:r>
    </w:p>
    <w:p w:rsidR="00000000" w:rsidDel="00000000" w:rsidP="00000000" w:rsidRDefault="00000000" w:rsidRPr="00000000" w14:paraId="00000BCE">
      <w:pPr>
        <w:rPr/>
      </w:pPr>
      <w:r w:rsidDel="00000000" w:rsidR="00000000" w:rsidRPr="00000000">
        <w:rPr>
          <w:rtl w:val="0"/>
        </w:rPr>
        <w:t xml:space="preserve">  {"id": "p004", "name": "Zen Brownie", "type": "edible", "tags": ["chocolate", "relaxing"], "price": 12.99},</w:t>
      </w:r>
    </w:p>
    <w:p w:rsidR="00000000" w:rsidDel="00000000" w:rsidP="00000000" w:rsidRDefault="00000000" w:rsidRPr="00000000" w14:paraId="00000BCF">
      <w:pPr>
        <w:rPr/>
      </w:pPr>
      <w:r w:rsidDel="00000000" w:rsidR="00000000" w:rsidRPr="00000000">
        <w:rPr>
          <w:rtl w:val="0"/>
        </w:rPr>
        <w:t xml:space="preserve">  {"id": "p005", "name": "Northern Lights", "type": "flower", "tags": ["indica", "night"], "price": 42.49},</w:t>
      </w:r>
    </w:p>
    <w:p w:rsidR="00000000" w:rsidDel="00000000" w:rsidP="00000000" w:rsidRDefault="00000000" w:rsidRPr="00000000" w14:paraId="00000BD0">
      <w:pPr>
        <w:rPr/>
      </w:pPr>
      <w:r w:rsidDel="00000000" w:rsidR="00000000" w:rsidRPr="00000000">
        <w:rPr>
          <w:rtl w:val="0"/>
        </w:rPr>
        <w:t xml:space="preserve">  {"id": "p006", "name": "Custom Grinder", "type": "accessory", "tags": ["3d_printed", "custom"], "price": 24.99},</w:t>
      </w:r>
    </w:p>
    <w:p w:rsidR="00000000" w:rsidDel="00000000" w:rsidP="00000000" w:rsidRDefault="00000000" w:rsidRPr="00000000" w14:paraId="00000BD1">
      <w:pPr>
        <w:rPr/>
      </w:pPr>
      <w:r w:rsidDel="00000000" w:rsidR="00000000" w:rsidRPr="00000000">
        <w:rPr>
          <w:rtl w:val="0"/>
        </w:rPr>
        <w:t xml:space="preserve">  {"id": "p007", "name": "Personalized Mug", "type": "gift", "tags": ["pod", "custom"], "price": 18.00},</w:t>
      </w:r>
    </w:p>
    <w:p w:rsidR="00000000" w:rsidDel="00000000" w:rsidP="00000000" w:rsidRDefault="00000000" w:rsidRPr="00000000" w14:paraId="00000BD2">
      <w:pPr>
        <w:rPr/>
      </w:pPr>
      <w:r w:rsidDel="00000000" w:rsidR="00000000" w:rsidRPr="00000000">
        <w:rPr>
          <w:rtl w:val="0"/>
        </w:rPr>
        <w:t xml:space="preserve">  {"id": "p008", "name": "Blanket", "type": "gift", "tags": ["pod", "personalized"], "price": 35.00},</w:t>
      </w:r>
    </w:p>
    <w:p w:rsidR="00000000" w:rsidDel="00000000" w:rsidP="00000000" w:rsidRDefault="00000000" w:rsidRPr="00000000" w14:paraId="00000BD3">
      <w:pPr>
        <w:rPr/>
      </w:pPr>
      <w:r w:rsidDel="00000000" w:rsidR="00000000" w:rsidRPr="00000000">
        <w:rPr>
          <w:rtl w:val="0"/>
        </w:rPr>
        <w:t xml:space="preserve">  {"id": "p009", "name": "Eco Tote Bag", "type": "accessory", "tags": ["pod", "eco_friendly"], "price": 14.50},</w:t>
      </w:r>
    </w:p>
    <w:p w:rsidR="00000000" w:rsidDel="00000000" w:rsidP="00000000" w:rsidRDefault="00000000" w:rsidRPr="00000000" w14:paraId="00000BD4">
      <w:pPr>
        <w:rPr/>
      </w:pPr>
      <w:r w:rsidDel="00000000" w:rsidR="00000000" w:rsidRPr="00000000">
        <w:rPr>
          <w:rtl w:val="0"/>
        </w:rPr>
        <w:t xml:space="preserve">  {"id": "p010", "name": "Holiday Sweater", "type": "apparel", "tags": ["pod", "holiday"], "price": 39.00}</w:t>
      </w:r>
    </w:p>
    <w:p w:rsidR="00000000" w:rsidDel="00000000" w:rsidP="00000000" w:rsidRDefault="00000000" w:rsidRPr="00000000" w14:paraId="00000BD5">
      <w:pPr>
        <w:rPr/>
      </w:pPr>
      <w:r w:rsidDel="00000000" w:rsidR="00000000" w:rsidRPr="00000000">
        <w:rPr>
          <w:rtl w:val="0"/>
        </w:rPr>
        <w:t xml:space="preserve">]</w:t>
      </w:r>
    </w:p>
    <w:p w:rsidR="00000000" w:rsidDel="00000000" w:rsidP="00000000" w:rsidRDefault="00000000" w:rsidRPr="00000000" w14:paraId="00000BD6">
      <w:pPr>
        <w:rPr/>
      </w:pPr>
      <w:r w:rsidDel="00000000" w:rsidR="00000000" w:rsidRPr="00000000">
        <w:rPr>
          <w:rtl w:val="0"/>
        </w:rPr>
        <w:t xml:space="preserve">```</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```jsonl name=ai/training_data/feedback_examples.jsonl</w:t>
      </w:r>
    </w:p>
    <w:p w:rsidR="00000000" w:rsidDel="00000000" w:rsidP="00000000" w:rsidRDefault="00000000" w:rsidRPr="00000000" w14:paraId="00000BDB">
      <w:pPr>
        <w:rPr/>
      </w:pPr>
      <w:r w:rsidDel="00000000" w:rsidR="00000000" w:rsidRPr="00000000">
        <w:rPr>
          <w:rtl w:val="0"/>
        </w:rPr>
        <w:t xml:space="preserve">{"feedback": "The checkout process was really easy!", "sentiment": "positive"}</w:t>
      </w:r>
    </w:p>
    <w:p w:rsidR="00000000" w:rsidDel="00000000" w:rsidP="00000000" w:rsidRDefault="00000000" w:rsidRPr="00000000" w14:paraId="00000BDC">
      <w:pPr>
        <w:rPr/>
      </w:pPr>
      <w:r w:rsidDel="00000000" w:rsidR="00000000" w:rsidRPr="00000000">
        <w:rPr>
          <w:rtl w:val="0"/>
        </w:rPr>
        <w:t xml:space="preserve">{"feedback": "My order took too long to arrive.", "sentiment": "negative"}</w:t>
      </w:r>
    </w:p>
    <w:p w:rsidR="00000000" w:rsidDel="00000000" w:rsidP="00000000" w:rsidRDefault="00000000" w:rsidRPr="00000000" w14:paraId="00000BDD">
      <w:pPr>
        <w:rPr/>
      </w:pPr>
      <w:r w:rsidDel="00000000" w:rsidR="00000000" w:rsidRPr="00000000">
        <w:rPr>
          <w:rtl w:val="0"/>
        </w:rPr>
        <w:t xml:space="preserve">{"feedback": "Product quality was okay.", "sentiment": "neutral"}</w:t>
      </w:r>
    </w:p>
    <w:p w:rsidR="00000000" w:rsidDel="00000000" w:rsidP="00000000" w:rsidRDefault="00000000" w:rsidRPr="00000000" w14:paraId="00000BDE">
      <w:pPr>
        <w:rPr/>
      </w:pPr>
      <w:r w:rsidDel="00000000" w:rsidR="00000000" w:rsidRPr="00000000">
        <w:rPr>
          <w:rtl w:val="0"/>
        </w:rPr>
        <w:t xml:space="preserve">{"feedback": "AR preview feature made shopping fun!", "sentiment": "positive"}</w:t>
      </w:r>
    </w:p>
    <w:p w:rsidR="00000000" w:rsidDel="00000000" w:rsidP="00000000" w:rsidRDefault="00000000" w:rsidRPr="00000000" w14:paraId="00000BDF">
      <w:pPr>
        <w:rPr/>
      </w:pPr>
      <w:r w:rsidDel="00000000" w:rsidR="00000000" w:rsidRPr="00000000">
        <w:rPr>
          <w:rtl w:val="0"/>
        </w:rPr>
        <w:t xml:space="preserve">{"feedback": "I had trouble updating my delivery pin.", "sentiment": "negative"}</w:t>
      </w:r>
    </w:p>
    <w:p w:rsidR="00000000" w:rsidDel="00000000" w:rsidP="00000000" w:rsidRDefault="00000000" w:rsidRPr="00000000" w14:paraId="00000BE0">
      <w:pPr>
        <w:rPr/>
      </w:pPr>
      <w:r w:rsidDel="00000000" w:rsidR="00000000" w:rsidRPr="00000000">
        <w:rPr>
          <w:rtl w:val="0"/>
        </w:rPr>
        <w:t xml:space="preserve">{"feedback": "Support responded quickly to my questions.", "sentiment": "positive"}</w:t>
      </w:r>
    </w:p>
    <w:p w:rsidR="00000000" w:rsidDel="00000000" w:rsidP="00000000" w:rsidRDefault="00000000" w:rsidRPr="00000000" w14:paraId="00000BE1">
      <w:pPr>
        <w:rPr/>
      </w:pPr>
      <w:r w:rsidDel="00000000" w:rsidR="00000000" w:rsidRPr="00000000">
        <w:rPr>
          <w:rtl w:val="0"/>
        </w:rPr>
        <w:t xml:space="preserve">{"feedback": "The VR shop was a cool experience.", "sentiment": "positive"}</w:t>
      </w:r>
    </w:p>
    <w:p w:rsidR="00000000" w:rsidDel="00000000" w:rsidP="00000000" w:rsidRDefault="00000000" w:rsidRPr="00000000" w14:paraId="00000BE2">
      <w:pPr>
        <w:rPr/>
      </w:pPr>
      <w:r w:rsidDel="00000000" w:rsidR="00000000" w:rsidRPr="00000000">
        <w:rPr>
          <w:rtl w:val="0"/>
        </w:rPr>
        <w:t xml:space="preserve">{"feedback": "Would like more vegan edible options.", "sentiment": "neutral"}</w:t>
      </w:r>
    </w:p>
    <w:p w:rsidR="00000000" w:rsidDel="00000000" w:rsidP="00000000" w:rsidRDefault="00000000" w:rsidRPr="00000000" w14:paraId="00000BE3">
      <w:pPr>
        <w:rPr/>
      </w:pPr>
      <w:r w:rsidDel="00000000" w:rsidR="00000000" w:rsidRPr="00000000">
        <w:rPr>
          <w:rtl w:val="0"/>
        </w:rPr>
        <w:t xml:space="preserve">{"feedback": "3D printed grinder looks amazing!", "sentiment": "positive"}</w:t>
      </w:r>
    </w:p>
    <w:p w:rsidR="00000000" w:rsidDel="00000000" w:rsidP="00000000" w:rsidRDefault="00000000" w:rsidRPr="00000000" w14:paraId="00000BE4">
      <w:pPr>
        <w:rPr/>
      </w:pPr>
      <w:r w:rsidDel="00000000" w:rsidR="00000000" w:rsidRPr="00000000">
        <w:rPr>
          <w:rtl w:val="0"/>
        </w:rPr>
        <w:t xml:space="preserve">{"feedback": "Ride share feature was confusing to set up.", "sentiment": "negative"}</w:t>
      </w:r>
    </w:p>
    <w:p w:rsidR="00000000" w:rsidDel="00000000" w:rsidP="00000000" w:rsidRDefault="00000000" w:rsidRPr="00000000" w14:paraId="00000BE5">
      <w:pPr>
        <w:rPr/>
      </w:pPr>
      <w:r w:rsidDel="00000000" w:rsidR="00000000" w:rsidRPr="00000000">
        <w:rPr>
          <w:rtl w:val="0"/>
        </w:rPr>
        <w:t xml:space="preserve">{"feedback": "Voice commands didn't always work.", "sentiment": "negative"}</w:t>
      </w:r>
    </w:p>
    <w:p w:rsidR="00000000" w:rsidDel="00000000" w:rsidP="00000000" w:rsidRDefault="00000000" w:rsidRPr="00000000" w14:paraId="00000BE6">
      <w:pPr>
        <w:rPr/>
      </w:pPr>
      <w:r w:rsidDel="00000000" w:rsidR="00000000" w:rsidRPr="00000000">
        <w:rPr>
          <w:rtl w:val="0"/>
        </w:rPr>
        <w:t xml:space="preserve">{"feedback": "Gift options were unique and appreciated.", "sentiment": "positive"}</w:t>
      </w:r>
    </w:p>
    <w:p w:rsidR="00000000" w:rsidDel="00000000" w:rsidP="00000000" w:rsidRDefault="00000000" w:rsidRPr="00000000" w14:paraId="00000BE7">
      <w:pPr>
        <w:rPr/>
      </w:pPr>
      <w:r w:rsidDel="00000000" w:rsidR="00000000" w:rsidRPr="00000000">
        <w:rPr>
          <w:rtl w:val="0"/>
        </w:rPr>
        <w:t xml:space="preserve">{"feedback": "Delivery ETA was not accurate.", "sentiment": "negative"}</w:t>
      </w:r>
    </w:p>
    <w:p w:rsidR="00000000" w:rsidDel="00000000" w:rsidP="00000000" w:rsidRDefault="00000000" w:rsidRPr="00000000" w14:paraId="00000BE8">
      <w:pPr>
        <w:rPr/>
      </w:pPr>
      <w:r w:rsidDel="00000000" w:rsidR="00000000" w:rsidRPr="00000000">
        <w:rPr>
          <w:rtl w:val="0"/>
        </w:rPr>
        <w:t xml:space="preserve">{"feedback": "Checkout was fast with Apple Pay.", "sentiment": "positive"}</w:t>
      </w:r>
    </w:p>
    <w:p w:rsidR="00000000" w:rsidDel="00000000" w:rsidP="00000000" w:rsidRDefault="00000000" w:rsidRPr="00000000" w14:paraId="00000BE9">
      <w:pPr>
        <w:rPr/>
      </w:pPr>
      <w:r w:rsidDel="00000000" w:rsidR="00000000" w:rsidRPr="00000000">
        <w:rPr>
          <w:rtl w:val="0"/>
        </w:rPr>
        <w:t xml:space="preserve">{"feedback": "Custom design tool was easy to use.", "sentiment": "positive"}</w:t>
      </w:r>
    </w:p>
    <w:p w:rsidR="00000000" w:rsidDel="00000000" w:rsidP="00000000" w:rsidRDefault="00000000" w:rsidRPr="00000000" w14:paraId="00000BEA">
      <w:pPr>
        <w:rPr/>
      </w:pPr>
      <w:r w:rsidDel="00000000" w:rsidR="00000000" w:rsidRPr="00000000">
        <w:rPr>
          <w:rtl w:val="0"/>
        </w:rPr>
        <w:t xml:space="preserv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```json name=ai/training_data/metrics_definitions.json</w:t>
      </w:r>
    </w:p>
    <w:p w:rsidR="00000000" w:rsidDel="00000000" w:rsidP="00000000" w:rsidRDefault="00000000" w:rsidRPr="00000000" w14:paraId="00000BEF">
      <w:pPr>
        <w:rPr/>
      </w:pPr>
      <w:r w:rsidDel="00000000" w:rsidR="00000000" w:rsidRPr="00000000">
        <w:rPr>
          <w:rtl w:val="0"/>
        </w:rPr>
        <w:t xml:space="preserve">{</w:t>
      </w:r>
    </w:p>
    <w:p w:rsidR="00000000" w:rsidDel="00000000" w:rsidP="00000000" w:rsidRDefault="00000000" w:rsidRPr="00000000" w14:paraId="00000BF0">
      <w:pPr>
        <w:rPr/>
      </w:pPr>
      <w:r w:rsidDel="00000000" w:rsidR="00000000" w:rsidRPr="00000000">
        <w:rPr>
          <w:rtl w:val="0"/>
        </w:rPr>
        <w:t xml:space="preserve">  "intent_recognition_accuracy": "Percentage of user queries accurately mapped to the correct intent.",</w:t>
      </w:r>
    </w:p>
    <w:p w:rsidR="00000000" w:rsidDel="00000000" w:rsidP="00000000" w:rsidRDefault="00000000" w:rsidRPr="00000000" w14:paraId="00000BF1">
      <w:pPr>
        <w:rPr/>
      </w:pPr>
      <w:r w:rsidDel="00000000" w:rsidR="00000000" w:rsidRPr="00000000">
        <w:rPr>
          <w:rtl w:val="0"/>
        </w:rPr>
        <w:t xml:space="preserve">  "average_session_length": "Average number of user turns per session.",</w:t>
      </w:r>
    </w:p>
    <w:p w:rsidR="00000000" w:rsidDel="00000000" w:rsidP="00000000" w:rsidRDefault="00000000" w:rsidRPr="00000000" w14:paraId="00000BF2">
      <w:pPr>
        <w:rPr/>
      </w:pPr>
      <w:r w:rsidDel="00000000" w:rsidR="00000000" w:rsidRPr="00000000">
        <w:rPr>
          <w:rtl w:val="0"/>
        </w:rPr>
        <w:t xml:space="preserve">  "cart_abandonment_rate": "Percentage of carts not converted to orders.",</w:t>
      </w:r>
    </w:p>
    <w:p w:rsidR="00000000" w:rsidDel="00000000" w:rsidP="00000000" w:rsidRDefault="00000000" w:rsidRPr="00000000" w14:paraId="00000BF3">
      <w:pPr>
        <w:rPr/>
      </w:pPr>
      <w:r w:rsidDel="00000000" w:rsidR="00000000" w:rsidRPr="00000000">
        <w:rPr>
          <w:rtl w:val="0"/>
        </w:rPr>
        <w:t xml:space="preserve">  "first_response_time": "Average time to first response from the bot.",</w:t>
      </w:r>
    </w:p>
    <w:p w:rsidR="00000000" w:rsidDel="00000000" w:rsidP="00000000" w:rsidRDefault="00000000" w:rsidRPr="00000000" w14:paraId="00000BF4">
      <w:pPr>
        <w:rPr/>
      </w:pPr>
      <w:r w:rsidDel="00000000" w:rsidR="00000000" w:rsidRPr="00000000">
        <w:rPr>
          <w:rtl w:val="0"/>
        </w:rPr>
        <w:t xml:space="preserve">  "user_retention": "Percentage of users returning within 30 days.",</w:t>
      </w:r>
    </w:p>
    <w:p w:rsidR="00000000" w:rsidDel="00000000" w:rsidP="00000000" w:rsidRDefault="00000000" w:rsidRPr="00000000" w14:paraId="00000BF5">
      <w:pPr>
        <w:rPr/>
      </w:pPr>
      <w:r w:rsidDel="00000000" w:rsidR="00000000" w:rsidRPr="00000000">
        <w:rPr>
          <w:rtl w:val="0"/>
        </w:rPr>
        <w:t xml:space="preserve">  "ar_feature_usage": "Percentage of users who utilized AR shopping features.",</w:t>
      </w:r>
    </w:p>
    <w:p w:rsidR="00000000" w:rsidDel="00000000" w:rsidP="00000000" w:rsidRDefault="00000000" w:rsidRPr="00000000" w14:paraId="00000BF6">
      <w:pPr>
        <w:rPr/>
      </w:pPr>
      <w:r w:rsidDel="00000000" w:rsidR="00000000" w:rsidRPr="00000000">
        <w:rPr>
          <w:rtl w:val="0"/>
        </w:rPr>
        <w:t xml:space="preserve">  "vr_session_count": "Number of sessions started in VR environments.",</w:t>
      </w:r>
    </w:p>
    <w:p w:rsidR="00000000" w:rsidDel="00000000" w:rsidP="00000000" w:rsidRDefault="00000000" w:rsidRPr="00000000" w14:paraId="00000BF7">
      <w:pPr>
        <w:rPr/>
      </w:pPr>
      <w:r w:rsidDel="00000000" w:rsidR="00000000" w:rsidRPr="00000000">
        <w:rPr>
          <w:rtl w:val="0"/>
        </w:rPr>
        <w:t xml:space="preserve">  "customization_rate": "Percentage of users who use the custom design tool.",</w:t>
      </w:r>
    </w:p>
    <w:p w:rsidR="00000000" w:rsidDel="00000000" w:rsidP="00000000" w:rsidRDefault="00000000" w:rsidRPr="00000000" w14:paraId="00000BF8">
      <w:pPr>
        <w:rPr/>
      </w:pPr>
      <w:r w:rsidDel="00000000" w:rsidR="00000000" w:rsidRPr="00000000">
        <w:rPr>
          <w:rtl w:val="0"/>
        </w:rPr>
        <w:t xml:space="preserve">  "successful_pinpoint_deliveries": "Number of orders delivered using pinpoint delivery.",</w:t>
      </w:r>
    </w:p>
    <w:p w:rsidR="00000000" w:rsidDel="00000000" w:rsidP="00000000" w:rsidRDefault="00000000" w:rsidRPr="00000000" w14:paraId="00000BF9">
      <w:pPr>
        <w:rPr/>
      </w:pPr>
      <w:r w:rsidDel="00000000" w:rsidR="00000000" w:rsidRPr="00000000">
        <w:rPr>
          <w:rtl w:val="0"/>
        </w:rPr>
        <w:t xml:space="preserve">  "average_delivery_eta_accuracy": "Average difference between actual and estimated delivery times."</w:t>
      </w:r>
    </w:p>
    <w:p w:rsidR="00000000" w:rsidDel="00000000" w:rsidP="00000000" w:rsidRDefault="00000000" w:rsidRPr="00000000" w14:paraId="00000BFA">
      <w:pPr>
        <w:rPr/>
      </w:pPr>
      <w:r w:rsidDel="00000000" w:rsidR="00000000" w:rsidRPr="00000000">
        <w:rPr>
          <w:rtl w:val="0"/>
        </w:rPr>
        <w:t xml:space="preserve">}</w:t>
      </w:r>
    </w:p>
    <w:p w:rsidR="00000000" w:rsidDel="00000000" w:rsidP="00000000" w:rsidRDefault="00000000" w:rsidRPr="00000000" w14:paraId="00000BFB">
      <w:pPr>
        <w:rPr/>
      </w:pPr>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```json name=ai/training_data/integration_mappings.json</w:t>
      </w:r>
    </w:p>
    <w:p w:rsidR="00000000" w:rsidDel="00000000" w:rsidP="00000000" w:rsidRDefault="00000000" w:rsidRPr="00000000" w14:paraId="00000C00">
      <w:pPr>
        <w:rPr/>
      </w:pPr>
      <w:r w:rsidDel="00000000" w:rsidR="00000000" w:rsidRPr="00000000">
        <w:rPr>
          <w:rtl w:val="0"/>
        </w:rPr>
        <w:t xml:space="preserve">[</w:t>
      </w:r>
    </w:p>
    <w:p w:rsidR="00000000" w:rsidDel="00000000" w:rsidP="00000000" w:rsidRDefault="00000000" w:rsidRPr="00000000" w14:paraId="00000C01">
      <w:pPr>
        <w:rPr/>
      </w:pPr>
      <w:r w:rsidDel="00000000" w:rsidR="00000000" w:rsidRPr="00000000">
        <w:rPr>
          <w:rtl w:val="0"/>
        </w:rPr>
        <w:t xml:space="preserve">  {"intent": "add_to_cart", "api_endpoint": "/cart/add"},</w:t>
      </w:r>
    </w:p>
    <w:p w:rsidR="00000000" w:rsidDel="00000000" w:rsidP="00000000" w:rsidRDefault="00000000" w:rsidRPr="00000000" w14:paraId="00000C02">
      <w:pPr>
        <w:rPr/>
      </w:pPr>
      <w:r w:rsidDel="00000000" w:rsidR="00000000" w:rsidRPr="00000000">
        <w:rPr>
          <w:rtl w:val="0"/>
        </w:rPr>
        <w:t xml:space="preserve">  {"intent": "checkout", "api_endpoint": "/checkout/start"},</w:t>
      </w:r>
    </w:p>
    <w:p w:rsidR="00000000" w:rsidDel="00000000" w:rsidP="00000000" w:rsidRDefault="00000000" w:rsidRPr="00000000" w14:paraId="00000C03">
      <w:pPr>
        <w:rPr/>
      </w:pPr>
      <w:r w:rsidDel="00000000" w:rsidR="00000000" w:rsidRPr="00000000">
        <w:rPr>
          <w:rtl w:val="0"/>
        </w:rPr>
        <w:t xml:space="preserve">  {"intent": "track_delivery", "api_endpoint": "/order/track"},</w:t>
      </w:r>
    </w:p>
    <w:p w:rsidR="00000000" w:rsidDel="00000000" w:rsidP="00000000" w:rsidRDefault="00000000" w:rsidRPr="00000000" w14:paraId="00000C04">
      <w:pPr>
        <w:rPr/>
      </w:pPr>
      <w:r w:rsidDel="00000000" w:rsidR="00000000" w:rsidRPr="00000000">
        <w:rPr>
          <w:rtl w:val="0"/>
        </w:rPr>
        <w:t xml:space="preserve">  {"intent": "apply_promo_code", "api_endpoint": "/promo/apply"},</w:t>
      </w:r>
    </w:p>
    <w:p w:rsidR="00000000" w:rsidDel="00000000" w:rsidP="00000000" w:rsidRDefault="00000000" w:rsidRPr="00000000" w14:paraId="00000C05">
      <w:pPr>
        <w:rPr/>
      </w:pPr>
      <w:r w:rsidDel="00000000" w:rsidR="00000000" w:rsidRPr="00000000">
        <w:rPr>
          <w:rtl w:val="0"/>
        </w:rPr>
        <w:t xml:space="preserve">  {"intent": "ar_item_preview", "api_endpoint": "/ar/preview"},</w:t>
      </w:r>
    </w:p>
    <w:p w:rsidR="00000000" w:rsidDel="00000000" w:rsidP="00000000" w:rsidRDefault="00000000" w:rsidRPr="00000000" w14:paraId="00000C06">
      <w:pPr>
        <w:rPr/>
      </w:pPr>
      <w:r w:rsidDel="00000000" w:rsidR="00000000" w:rsidRPr="00000000">
        <w:rPr>
          <w:rtl w:val="0"/>
        </w:rPr>
        <w:t xml:space="preserve">  {"intent": "pin_delivery_location", "api_endpoint": "/delivery/pin"},</w:t>
      </w:r>
    </w:p>
    <w:p w:rsidR="00000000" w:rsidDel="00000000" w:rsidP="00000000" w:rsidRDefault="00000000" w:rsidRPr="00000000" w14:paraId="00000C07">
      <w:pPr>
        <w:rPr/>
      </w:pPr>
      <w:r w:rsidDel="00000000" w:rsidR="00000000" w:rsidRPr="00000000">
        <w:rPr>
          <w:rtl w:val="0"/>
        </w:rPr>
        <w:t xml:space="preserve">  {"intent": "order_ride", "api_endpoint": "/rideshare/order"},</w:t>
      </w:r>
    </w:p>
    <w:p w:rsidR="00000000" w:rsidDel="00000000" w:rsidP="00000000" w:rsidRDefault="00000000" w:rsidRPr="00000000" w14:paraId="00000C08">
      <w:pPr>
        <w:rPr/>
      </w:pPr>
      <w:r w:rsidDel="00000000" w:rsidR="00000000" w:rsidRPr="00000000">
        <w:rPr>
          <w:rtl w:val="0"/>
        </w:rPr>
        <w:t xml:space="preserve">  {"intent": "customize_product", "api_endpoint": "/product/customize"},</w:t>
      </w:r>
    </w:p>
    <w:p w:rsidR="00000000" w:rsidDel="00000000" w:rsidP="00000000" w:rsidRDefault="00000000" w:rsidRPr="00000000" w14:paraId="00000C09">
      <w:pPr>
        <w:rPr/>
      </w:pPr>
      <w:r w:rsidDel="00000000" w:rsidR="00000000" w:rsidRPr="00000000">
        <w:rPr>
          <w:rtl w:val="0"/>
        </w:rPr>
        <w:t xml:space="preserve">  {"intent": "start_vr_lounge", "api_endpoint": "/vr/lounge/start"},</w:t>
      </w:r>
    </w:p>
    <w:p w:rsidR="00000000" w:rsidDel="00000000" w:rsidP="00000000" w:rsidRDefault="00000000" w:rsidRPr="00000000" w14:paraId="00000C0A">
      <w:pPr>
        <w:rPr/>
      </w:pPr>
      <w:r w:rsidDel="00000000" w:rsidR="00000000" w:rsidRPr="00000000">
        <w:rPr>
          <w:rtl w:val="0"/>
        </w:rPr>
        <w:t xml:space="preserve">  {"intent": "get_fare_estimate", "api_endpoint": "/rideshare/fare_estimate"}</w:t>
      </w:r>
    </w:p>
    <w:p w:rsidR="00000000" w:rsidDel="00000000" w:rsidP="00000000" w:rsidRDefault="00000000" w:rsidRPr="00000000" w14:paraId="00000C0B">
      <w:pPr>
        <w:rPr/>
      </w:pP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```jsonl name=ai/training_data/test_cases.jsonl</w:t>
      </w:r>
    </w:p>
    <w:p w:rsidR="00000000" w:rsidDel="00000000" w:rsidP="00000000" w:rsidRDefault="00000000" w:rsidRPr="00000000" w14:paraId="00000C11">
      <w:pPr>
        <w:rPr/>
      </w:pPr>
      <w:r w:rsidDel="00000000" w:rsidR="00000000" w:rsidRPr="00000000">
        <w:rPr>
          <w:rtl w:val="0"/>
        </w:rPr>
        <w:t xml:space="preserve">{"input": "Add ChillChews to my cart", "expected_intent": "add_to_cart", "expected_action": "add_to_cart"}</w:t>
      </w:r>
    </w:p>
    <w:p w:rsidR="00000000" w:rsidDel="00000000" w:rsidP="00000000" w:rsidRDefault="00000000" w:rsidRPr="00000000" w14:paraId="00000C12">
      <w:pPr>
        <w:rPr/>
      </w:pPr>
      <w:r w:rsidDel="00000000" w:rsidR="00000000" w:rsidRPr="00000000">
        <w:rPr>
          <w:rtl w:val="0"/>
        </w:rPr>
        <w:t xml:space="preserve">{"input": "Show me vegan edibles", "expected_intent": "filter_product", "expected_action": "filter_product"}</w:t>
      </w:r>
    </w:p>
    <w:p w:rsidR="00000000" w:rsidDel="00000000" w:rsidP="00000000" w:rsidRDefault="00000000" w:rsidRPr="00000000" w14:paraId="00000C13">
      <w:pPr>
        <w:rPr/>
      </w:pPr>
      <w:r w:rsidDel="00000000" w:rsidR="00000000" w:rsidRPr="00000000">
        <w:rPr>
          <w:rtl w:val="0"/>
        </w:rPr>
        <w:t xml:space="preserve">{"input": "Track my delivery", "expected_intent": "track_delivery", "expected_action": "track_delivery"}</w:t>
      </w:r>
    </w:p>
    <w:p w:rsidR="00000000" w:rsidDel="00000000" w:rsidP="00000000" w:rsidRDefault="00000000" w:rsidRPr="00000000" w14:paraId="00000C14">
      <w:pPr>
        <w:rPr/>
      </w:pPr>
      <w:r w:rsidDel="00000000" w:rsidR="00000000" w:rsidRPr="00000000">
        <w:rPr>
          <w:rtl w:val="0"/>
        </w:rPr>
        <w:t xml:space="preserve">{"input": "Preview Skywalker Haze in AR", "expected_intent": "ar_item_preview", "expected_action": "ar_item_preview"}</w:t>
      </w:r>
    </w:p>
    <w:p w:rsidR="00000000" w:rsidDel="00000000" w:rsidP="00000000" w:rsidRDefault="00000000" w:rsidRPr="00000000" w14:paraId="00000C15">
      <w:pPr>
        <w:rPr/>
      </w:pPr>
      <w:r w:rsidDel="00000000" w:rsidR="00000000" w:rsidRPr="00000000">
        <w:rPr>
          <w:rtl w:val="0"/>
        </w:rPr>
        <w:t xml:space="preserve">{"input": "Order a ride to the event", "expected_intent": "order_ride", "expected_action": "order_ride"}</w:t>
      </w:r>
    </w:p>
    <w:p w:rsidR="00000000" w:rsidDel="00000000" w:rsidP="00000000" w:rsidRDefault="00000000" w:rsidRPr="00000000" w14:paraId="00000C16">
      <w:pPr>
        <w:rPr/>
      </w:pPr>
      <w:r w:rsidDel="00000000" w:rsidR="00000000" w:rsidRPr="00000000">
        <w:rPr>
          <w:rtl w:val="0"/>
        </w:rPr>
        <w:t xml:space="preserve">{"input": "Customize a mug with my photo", "expected_intent": "customize_product", "expected_action": "customize_product"}</w:t>
      </w:r>
    </w:p>
    <w:p w:rsidR="00000000" w:rsidDel="00000000" w:rsidP="00000000" w:rsidRDefault="00000000" w:rsidRPr="00000000" w14:paraId="00000C17">
      <w:pPr>
        <w:rPr/>
      </w:pPr>
      <w:r w:rsidDel="00000000" w:rsidR="00000000" w:rsidRPr="00000000">
        <w:rPr>
          <w:rtl w:val="0"/>
        </w:rPr>
        <w:t xml:space="preserve">{"input": "Pin my delivery location", "expected_intent": "pin_delivery_location", "expected_action": "pin_delivery_location"}</w:t>
      </w:r>
    </w:p>
    <w:p w:rsidR="00000000" w:rsidDel="00000000" w:rsidP="00000000" w:rsidRDefault="00000000" w:rsidRPr="00000000" w14:paraId="00000C18">
      <w:pPr>
        <w:rPr/>
      </w:pPr>
      <w:r w:rsidDel="00000000" w:rsidR="00000000" w:rsidRPr="00000000">
        <w:rPr>
          <w:rtl w:val="0"/>
        </w:rPr>
        <w:t xml:space="preserve">{"input": "Show me trending products", "expected_intent": "show_trending", "expected_action": "show_trending"}</w:t>
      </w:r>
    </w:p>
    <w:p w:rsidR="00000000" w:rsidDel="00000000" w:rsidP="00000000" w:rsidRDefault="00000000" w:rsidRPr="00000000" w14:paraId="00000C19">
      <w:pPr>
        <w:rPr/>
      </w:pPr>
      <w:r w:rsidDel="00000000" w:rsidR="00000000" w:rsidRPr="00000000">
        <w:rPr>
          <w:rtl w:val="0"/>
        </w:rPr>
        <w:t xml:space="preserve">{"input": "Enable voice commands", "expected_intent": "enable_voice_commands", "expected_action": "enable_voice_commands"}</w:t>
      </w:r>
    </w:p>
    <w:p w:rsidR="00000000" w:rsidDel="00000000" w:rsidP="00000000" w:rsidRDefault="00000000" w:rsidRPr="00000000" w14:paraId="00000C1A">
      <w:pPr>
        <w:rPr/>
      </w:pPr>
      <w:r w:rsidDel="00000000" w:rsidR="00000000" w:rsidRPr="00000000">
        <w:rPr>
          <w:rtl w:val="0"/>
        </w:rPr>
        <w:t xml:space="preserve">{"input": "Cancel my last ride", "expected_intent": "cancel_ride", "expected_action": "cancel_ride"}</w:t>
      </w:r>
    </w:p>
    <w:p w:rsidR="00000000" w:rsidDel="00000000" w:rsidP="00000000" w:rsidRDefault="00000000" w:rsidRPr="00000000" w14:paraId="00000C1B">
      <w:pPr>
        <w:rPr/>
      </w:pP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```jsonl name=ai/training_data/ar_commands.jsonl</w:t>
      </w:r>
    </w:p>
    <w:p w:rsidR="00000000" w:rsidDel="00000000" w:rsidP="00000000" w:rsidRDefault="00000000" w:rsidRPr="00000000" w14:paraId="00000C20">
      <w:pPr>
        <w:rPr/>
      </w:pPr>
      <w:r w:rsidDel="00000000" w:rsidR="00000000" w:rsidRPr="00000000">
        <w:rPr>
          <w:rtl w:val="0"/>
        </w:rPr>
        <w:t xml:space="preserve">{"utterance": "Enter AR mode", "action": "start_ar_mode"}</w:t>
      </w:r>
    </w:p>
    <w:p w:rsidR="00000000" w:rsidDel="00000000" w:rsidP="00000000" w:rsidRDefault="00000000" w:rsidRPr="00000000" w14:paraId="00000C21">
      <w:pPr>
        <w:rPr/>
      </w:pPr>
      <w:r w:rsidDel="00000000" w:rsidR="00000000" w:rsidRPr="00000000">
        <w:rPr>
          <w:rtl w:val="0"/>
        </w:rPr>
        <w:t xml:space="preserve">{"utterance": "Preview this item in my room", "action": "ar_item_preview"}</w:t>
      </w:r>
    </w:p>
    <w:p w:rsidR="00000000" w:rsidDel="00000000" w:rsidP="00000000" w:rsidRDefault="00000000" w:rsidRPr="00000000" w14:paraId="00000C22">
      <w:pPr>
        <w:rPr/>
      </w:pPr>
      <w:r w:rsidDel="00000000" w:rsidR="00000000" w:rsidRPr="00000000">
        <w:rPr>
          <w:rtl w:val="0"/>
        </w:rPr>
        <w:t xml:space="preserve">{"utterance": "Show AR catalog", "action": "ar_catalog"}</w:t>
      </w:r>
    </w:p>
    <w:p w:rsidR="00000000" w:rsidDel="00000000" w:rsidP="00000000" w:rsidRDefault="00000000" w:rsidRPr="00000000" w14:paraId="00000C23">
      <w:pPr>
        <w:rPr/>
      </w:pPr>
      <w:r w:rsidDel="00000000" w:rsidR="00000000" w:rsidRPr="00000000">
        <w:rPr>
          <w:rtl w:val="0"/>
        </w:rPr>
        <w:t xml:space="preserve">{"utterance": "Try on sunglasses using AR", "action": "ar_tryon_sunglasses"}</w:t>
      </w:r>
    </w:p>
    <w:p w:rsidR="00000000" w:rsidDel="00000000" w:rsidP="00000000" w:rsidRDefault="00000000" w:rsidRPr="00000000" w14:paraId="00000C24">
      <w:pPr>
        <w:rPr/>
      </w:pPr>
      <w:r w:rsidDel="00000000" w:rsidR="00000000" w:rsidRPr="00000000">
        <w:rPr>
          <w:rtl w:val="0"/>
        </w:rPr>
        <w:t xml:space="preserve">{"utterance": "Show me my AR collectibles", "action": "show_ar_collection"}</w:t>
      </w:r>
    </w:p>
    <w:p w:rsidR="00000000" w:rsidDel="00000000" w:rsidP="00000000" w:rsidRDefault="00000000" w:rsidRPr="00000000" w14:paraId="00000C25">
      <w:pPr>
        <w:rPr/>
      </w:pPr>
      <w:r w:rsidDel="00000000" w:rsidR="00000000" w:rsidRPr="00000000">
        <w:rPr>
          <w:rtl w:val="0"/>
        </w:rPr>
        <w:t xml:space="preserve">{"utterance": "Place the virtual plant here", "action": "ar_place_item"}</w:t>
      </w:r>
    </w:p>
    <w:p w:rsidR="00000000" w:rsidDel="00000000" w:rsidP="00000000" w:rsidRDefault="00000000" w:rsidRPr="00000000" w14:paraId="00000C26">
      <w:pPr>
        <w:rPr/>
      </w:pPr>
      <w:r w:rsidDel="00000000" w:rsidR="00000000" w:rsidRPr="00000000">
        <w:rPr>
          <w:rtl w:val="0"/>
        </w:rPr>
        <w:t xml:space="preserve">{"utterance": "Scan the QR code for AR", "action": "ar_scan_qr"}</w:t>
      </w:r>
    </w:p>
    <w:p w:rsidR="00000000" w:rsidDel="00000000" w:rsidP="00000000" w:rsidRDefault="00000000" w:rsidRPr="00000000" w14:paraId="00000C27">
      <w:pPr>
        <w:rPr/>
      </w:pPr>
      <w:r w:rsidDel="00000000" w:rsidR="00000000" w:rsidRPr="00000000">
        <w:rPr>
          <w:rtl w:val="0"/>
        </w:rPr>
        <w:t xml:space="preserve">{"utterance": "Switch to AR shopping mode", "action": "ar_shopping_mode"}</w:t>
      </w:r>
    </w:p>
    <w:p w:rsidR="00000000" w:rsidDel="00000000" w:rsidP="00000000" w:rsidRDefault="00000000" w:rsidRPr="00000000" w14:paraId="00000C28">
      <w:pPr>
        <w:rPr/>
      </w:pPr>
      <w:r w:rsidDel="00000000" w:rsidR="00000000" w:rsidRPr="00000000">
        <w:rPr>
          <w:rtl w:val="0"/>
        </w:rPr>
        <w:t xml:space="preserve">{"utterance": "Preview my custom hoodie in AR", "action": "ar_item_preview"}</w:t>
      </w:r>
    </w:p>
    <w:p w:rsidR="00000000" w:rsidDel="00000000" w:rsidP="00000000" w:rsidRDefault="00000000" w:rsidRPr="00000000" w14:paraId="00000C29">
      <w:pPr>
        <w:rPr/>
      </w:pPr>
      <w:r w:rsidDel="00000000" w:rsidR="00000000" w:rsidRPr="00000000">
        <w:rPr>
          <w:rtl w:val="0"/>
        </w:rPr>
        <w:t xml:space="preserve">{"utterance": "Pinpoint delivery in AR", "action": "ar_pin_delivery"}</w:t>
      </w:r>
    </w:p>
    <w:p w:rsidR="00000000" w:rsidDel="00000000" w:rsidP="00000000" w:rsidRDefault="00000000" w:rsidRPr="00000000" w14:paraId="00000C2A">
      <w:pPr>
        <w:rPr/>
      </w:pPr>
      <w:r w:rsidDel="00000000" w:rsidR="00000000" w:rsidRPr="00000000">
        <w:rPr>
          <w:rtl w:val="0"/>
        </w:rPr>
        <w:t xml:space="preserve">```</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```jsonl name=ai/training_data/vr_commands.jsonl</w:t>
      </w:r>
    </w:p>
    <w:p w:rsidR="00000000" w:rsidDel="00000000" w:rsidP="00000000" w:rsidRDefault="00000000" w:rsidRPr="00000000" w14:paraId="00000C2F">
      <w:pPr>
        <w:rPr/>
      </w:pPr>
      <w:r w:rsidDel="00000000" w:rsidR="00000000" w:rsidRPr="00000000">
        <w:rPr>
          <w:rtl w:val="0"/>
        </w:rPr>
        <w:t xml:space="preserve">{"utterance": "Enter VR lounge", "action": "start_vr_lounge"}</w:t>
      </w:r>
    </w:p>
    <w:p w:rsidR="00000000" w:rsidDel="00000000" w:rsidP="00000000" w:rsidRDefault="00000000" w:rsidRPr="00000000" w14:paraId="00000C30">
      <w:pPr>
        <w:rPr/>
      </w:pPr>
      <w:r w:rsidDel="00000000" w:rsidR="00000000" w:rsidRPr="00000000">
        <w:rPr>
          <w:rtl w:val="0"/>
        </w:rPr>
        <w:t xml:space="preserve">{"utterance": "Show shop in VR", "action": "vr_shop_view"}</w:t>
      </w:r>
    </w:p>
    <w:p w:rsidR="00000000" w:rsidDel="00000000" w:rsidP="00000000" w:rsidRDefault="00000000" w:rsidRPr="00000000" w14:paraId="00000C31">
      <w:pPr>
        <w:rPr/>
      </w:pPr>
      <w:r w:rsidDel="00000000" w:rsidR="00000000" w:rsidRPr="00000000">
        <w:rPr>
          <w:rtl w:val="0"/>
        </w:rPr>
        <w:t xml:space="preserve">{"utterance": "Teleport to event in VR", "action": "vr_teleport_event"}</w:t>
      </w:r>
    </w:p>
    <w:p w:rsidR="00000000" w:rsidDel="00000000" w:rsidP="00000000" w:rsidRDefault="00000000" w:rsidRPr="00000000" w14:paraId="00000C32">
      <w:pPr>
        <w:rPr/>
      </w:pPr>
      <w:r w:rsidDel="00000000" w:rsidR="00000000" w:rsidRPr="00000000">
        <w:rPr>
          <w:rtl w:val="0"/>
        </w:rPr>
        <w:t xml:space="preserve">{"utterance": "Walk around the dispensary in VR", "action": "vr_walk_dispensary"}</w:t>
      </w:r>
    </w:p>
    <w:p w:rsidR="00000000" w:rsidDel="00000000" w:rsidP="00000000" w:rsidRDefault="00000000" w:rsidRPr="00000000" w14:paraId="00000C33">
      <w:pPr>
        <w:rPr/>
      </w:pPr>
      <w:r w:rsidDel="00000000" w:rsidR="00000000" w:rsidRPr="00000000">
        <w:rPr>
          <w:rtl w:val="0"/>
        </w:rPr>
        <w:t xml:space="preserve">{"utterance": "View 3D products in VR", "action": "vr_3d_products"}</w:t>
      </w:r>
    </w:p>
    <w:p w:rsidR="00000000" w:rsidDel="00000000" w:rsidP="00000000" w:rsidRDefault="00000000" w:rsidRPr="00000000" w14:paraId="00000C34">
      <w:pPr>
        <w:rPr/>
      </w:pPr>
      <w:r w:rsidDel="00000000" w:rsidR="00000000" w:rsidRPr="00000000">
        <w:rPr>
          <w:rtl w:val="0"/>
        </w:rPr>
        <w:t xml:space="preserve">{"utterance": "Meet friends in the VR social hub", "action": "vr_social_hub"}</w:t>
      </w:r>
    </w:p>
    <w:p w:rsidR="00000000" w:rsidDel="00000000" w:rsidP="00000000" w:rsidRDefault="00000000" w:rsidRPr="00000000" w14:paraId="00000C35">
      <w:pPr>
        <w:rPr/>
      </w:pPr>
      <w:r w:rsidDel="00000000" w:rsidR="00000000" w:rsidRPr="00000000">
        <w:rPr>
          <w:rtl w:val="0"/>
        </w:rPr>
        <w:t xml:space="preserve">{"utterance": "Start VR product demo", "action": "vr_product_demo"}</w:t>
      </w:r>
    </w:p>
    <w:p w:rsidR="00000000" w:rsidDel="00000000" w:rsidP="00000000" w:rsidRDefault="00000000" w:rsidRPr="00000000" w14:paraId="00000C36">
      <w:pPr>
        <w:rPr/>
      </w:pPr>
      <w:r w:rsidDel="00000000" w:rsidR="00000000" w:rsidRPr="00000000">
        <w:rPr>
          <w:rtl w:val="0"/>
        </w:rPr>
        <w:t xml:space="preserve">{"utterance": "Customize my VR avatar", "action": "vr_customize_avatar"}</w:t>
      </w:r>
    </w:p>
    <w:p w:rsidR="00000000" w:rsidDel="00000000" w:rsidP="00000000" w:rsidRDefault="00000000" w:rsidRPr="00000000" w14:paraId="00000C37">
      <w:pPr>
        <w:rPr/>
      </w:pPr>
      <w:r w:rsidDel="00000000" w:rsidR="00000000" w:rsidRPr="00000000">
        <w:rPr>
          <w:rtl w:val="0"/>
        </w:rPr>
        <w:t xml:space="preserve">{"utterance": "Order in VR shop", "action": "vr_order_shop"}</w:t>
      </w:r>
    </w:p>
    <w:p w:rsidR="00000000" w:rsidDel="00000000" w:rsidP="00000000" w:rsidRDefault="00000000" w:rsidRPr="00000000" w14:paraId="00000C38">
      <w:pPr>
        <w:rPr/>
      </w:pPr>
      <w:r w:rsidDel="00000000" w:rsidR="00000000" w:rsidRPr="00000000">
        <w:rPr>
          <w:rtl w:val="0"/>
        </w:rPr>
        <w:t xml:space="preserve">```</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```jsonl name=ai/training_data/3dpod_commands.jsonl</w:t>
      </w:r>
    </w:p>
    <w:p w:rsidR="00000000" w:rsidDel="00000000" w:rsidP="00000000" w:rsidRDefault="00000000" w:rsidRPr="00000000" w14:paraId="00000C3D">
      <w:pPr>
        <w:rPr/>
      </w:pPr>
      <w:r w:rsidDel="00000000" w:rsidR="00000000" w:rsidRPr="00000000">
        <w:rPr>
          <w:rtl w:val="0"/>
        </w:rPr>
        <w:t xml:space="preserve">{"utterance": "Show me 3D printed pipes", "action": "show_3d_pipes"}</w:t>
      </w:r>
    </w:p>
    <w:p w:rsidR="00000000" w:rsidDel="00000000" w:rsidP="00000000" w:rsidRDefault="00000000" w:rsidRPr="00000000" w14:paraId="00000C3E">
      <w:pPr>
        <w:rPr/>
      </w:pPr>
      <w:r w:rsidDel="00000000" w:rsidR="00000000" w:rsidRPr="00000000">
        <w:rPr>
          <w:rtl w:val="0"/>
        </w:rPr>
        <w:t xml:space="preserve">{"utterance": "Order a custom 3D grinder", "action": "order_3d_grinder"}</w:t>
      </w:r>
    </w:p>
    <w:p w:rsidR="00000000" w:rsidDel="00000000" w:rsidP="00000000" w:rsidRDefault="00000000" w:rsidRPr="00000000" w14:paraId="00000C3F">
      <w:pPr>
        <w:rPr/>
      </w:pPr>
      <w:r w:rsidDel="00000000" w:rsidR="00000000" w:rsidRPr="00000000">
        <w:rPr>
          <w:rtl w:val="0"/>
        </w:rPr>
        <w:t xml:space="preserve">{"utterance": "Preview 3D rolling tray", "action": "preview_3d_tray"}</w:t>
      </w:r>
    </w:p>
    <w:p w:rsidR="00000000" w:rsidDel="00000000" w:rsidP="00000000" w:rsidRDefault="00000000" w:rsidRPr="00000000" w14:paraId="00000C40">
      <w:pPr>
        <w:rPr/>
      </w:pPr>
      <w:r w:rsidDel="00000000" w:rsidR="00000000" w:rsidRPr="00000000">
        <w:rPr>
          <w:rtl w:val="0"/>
        </w:rPr>
        <w:t xml:space="preserve">{"utterance": "Customize 3D stash box", "action": "customize_3d_stash_box"}</w:t>
      </w:r>
    </w:p>
    <w:p w:rsidR="00000000" w:rsidDel="00000000" w:rsidP="00000000" w:rsidRDefault="00000000" w:rsidRPr="00000000" w14:paraId="00000C41">
      <w:pPr>
        <w:rPr/>
      </w:pPr>
      <w:r w:rsidDel="00000000" w:rsidR="00000000" w:rsidRPr="00000000">
        <w:rPr>
          <w:rtl w:val="0"/>
        </w:rPr>
        <w:t xml:space="preserve">{"utterance": "Choose material for 3D print", "action": "3d_choose_material"}</w:t>
      </w:r>
    </w:p>
    <w:p w:rsidR="00000000" w:rsidDel="00000000" w:rsidP="00000000" w:rsidRDefault="00000000" w:rsidRPr="00000000" w14:paraId="00000C42">
      <w:pPr>
        <w:rPr/>
      </w:pPr>
      <w:r w:rsidDel="00000000" w:rsidR="00000000" w:rsidRPr="00000000">
        <w:rPr>
          <w:rtl w:val="0"/>
        </w:rPr>
        <w:t xml:space="preserve">{"utterance": "Upload my design for 3D printing", "action": "3d_upload_design"}</w:t>
      </w:r>
    </w:p>
    <w:p w:rsidR="00000000" w:rsidDel="00000000" w:rsidP="00000000" w:rsidRDefault="00000000" w:rsidRPr="00000000" w14:paraId="00000C43">
      <w:pPr>
        <w:rPr/>
      </w:pPr>
      <w:r w:rsidDel="00000000" w:rsidR="00000000" w:rsidRPr="00000000">
        <w:rPr>
          <w:rtl w:val="0"/>
        </w:rPr>
        <w:t xml:space="preserve">{"utterance": "Show available 3D models", "action": "3d_show_models"}</w:t>
      </w:r>
    </w:p>
    <w:p w:rsidR="00000000" w:rsidDel="00000000" w:rsidP="00000000" w:rsidRDefault="00000000" w:rsidRPr="00000000" w14:paraId="00000C44">
      <w:pPr>
        <w:rPr/>
      </w:pPr>
      <w:r w:rsidDel="00000000" w:rsidR="00000000" w:rsidRPr="00000000">
        <w:rPr>
          <w:rtl w:val="0"/>
        </w:rPr>
        <w:t xml:space="preserve">{"utterance": "Order a 3D printed phone case", "action": "3d_order_phone_case"}</w:t>
      </w:r>
    </w:p>
    <w:p w:rsidR="00000000" w:rsidDel="00000000" w:rsidP="00000000" w:rsidRDefault="00000000" w:rsidRPr="00000000" w14:paraId="00000C45">
      <w:pPr>
        <w:rPr/>
      </w:pPr>
      <w:r w:rsidDel="00000000" w:rsidR="00000000" w:rsidRPr="00000000">
        <w:rPr>
          <w:rtl w:val="0"/>
        </w:rPr>
        <w:t xml:space="preserve">```</w:t>
      </w:r>
    </w:p>
    <w:p w:rsidR="00000000" w:rsidDel="00000000" w:rsidP="00000000" w:rsidRDefault="00000000" w:rsidRPr="00000000" w14:paraId="00000C46">
      <w:pPr>
        <w:rPr/>
      </w:pPr>
      <w:r w:rsidDel="00000000" w:rsidR="00000000" w:rsidRPr="00000000">
        <w:rPr>
          <w:rtl w:val="0"/>
        </w:rPr>
        <w:t xml:space="preserv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 4. PoD (Print-on-Demand)</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``````jsonl name=ai/training_data/pod_commands.jsonl</w:t>
      </w:r>
    </w:p>
    <w:p w:rsidR="00000000" w:rsidDel="00000000" w:rsidP="00000000" w:rsidRDefault="00000000" w:rsidRPr="00000000" w14:paraId="00000C4D">
      <w:pPr>
        <w:rPr/>
      </w:pPr>
      <w:r w:rsidDel="00000000" w:rsidR="00000000" w:rsidRPr="00000000">
        <w:rPr>
          <w:rtl w:val="0"/>
        </w:rPr>
        <w:t xml:space="preserve">{"utterance": "Show me custom hoodies", "action": "pod_show_hoodies"}</w:t>
      </w:r>
    </w:p>
    <w:p w:rsidR="00000000" w:rsidDel="00000000" w:rsidP="00000000" w:rsidRDefault="00000000" w:rsidRPr="00000000" w14:paraId="00000C4E">
      <w:pPr>
        <w:rPr/>
      </w:pPr>
      <w:r w:rsidDel="00000000" w:rsidR="00000000" w:rsidRPr="00000000">
        <w:rPr>
          <w:rtl w:val="0"/>
        </w:rPr>
        <w:t xml:space="preserve">{"utterance": "Order a t-shirt with my logo", "action": "pod_order_logo_tshirt"}</w:t>
      </w:r>
    </w:p>
    <w:p w:rsidR="00000000" w:rsidDel="00000000" w:rsidP="00000000" w:rsidRDefault="00000000" w:rsidRPr="00000000" w14:paraId="00000C4F">
      <w:pPr>
        <w:rPr/>
      </w:pPr>
      <w:r w:rsidDel="00000000" w:rsidR="00000000" w:rsidRPr="00000000">
        <w:rPr>
          <w:rtl w:val="0"/>
        </w:rPr>
        <w:t xml:space="preserve">{"utterance": "Create a personalized mug", "action": "pod_personalized_mug"}</w:t>
      </w:r>
    </w:p>
    <w:p w:rsidR="00000000" w:rsidDel="00000000" w:rsidP="00000000" w:rsidRDefault="00000000" w:rsidRPr="00000000" w14:paraId="00000C50">
      <w:pPr>
        <w:rPr/>
      </w:pPr>
      <w:r w:rsidDel="00000000" w:rsidR="00000000" w:rsidRPr="00000000">
        <w:rPr>
          <w:rtl w:val="0"/>
        </w:rPr>
        <w:t xml:space="preserve">{"utterance": "Show all PoD apparel", "action": "pod_show_apparel"}</w:t>
      </w:r>
    </w:p>
    <w:p w:rsidR="00000000" w:rsidDel="00000000" w:rsidP="00000000" w:rsidRDefault="00000000" w:rsidRPr="00000000" w14:paraId="00000C51">
      <w:pPr>
        <w:rPr/>
      </w:pPr>
      <w:r w:rsidDel="00000000" w:rsidR="00000000" w:rsidRPr="00000000">
        <w:rPr>
          <w:rtl w:val="0"/>
        </w:rPr>
        <w:t xml:space="preserve">{"utterance": "Design a custom tote bag", "action": "pod_design_tote_bag"}</w:t>
      </w:r>
    </w:p>
    <w:p w:rsidR="00000000" w:rsidDel="00000000" w:rsidP="00000000" w:rsidRDefault="00000000" w:rsidRPr="00000000" w14:paraId="00000C52">
      <w:pPr>
        <w:rPr/>
      </w:pPr>
      <w:r w:rsidDel="00000000" w:rsidR="00000000" w:rsidRPr="00000000">
        <w:rPr>
          <w:rtl w:val="0"/>
        </w:rPr>
        <w:t xml:space="preserve">{"utterance": "Order a mug with my name on it", "action": "pod_order_named_mug"}</w:t>
      </w:r>
    </w:p>
    <w:p w:rsidR="00000000" w:rsidDel="00000000" w:rsidP="00000000" w:rsidRDefault="00000000" w:rsidRPr="00000000" w14:paraId="00000C53">
      <w:pPr>
        <w:rPr/>
      </w:pPr>
      <w:r w:rsidDel="00000000" w:rsidR="00000000" w:rsidRPr="00000000">
        <w:rPr>
          <w:rtl w:val="0"/>
        </w:rPr>
        <w:t xml:space="preserve">{"utterance": "Show me personalized hats", "action": "pod_show_hats"}</w:t>
      </w:r>
    </w:p>
    <w:p w:rsidR="00000000" w:rsidDel="00000000" w:rsidP="00000000" w:rsidRDefault="00000000" w:rsidRPr="00000000" w14:paraId="00000C54">
      <w:pPr>
        <w:rPr/>
      </w:pPr>
      <w:r w:rsidDel="00000000" w:rsidR="00000000" w:rsidRPr="00000000">
        <w:rPr>
          <w:rtl w:val="0"/>
        </w:rPr>
        <w:t xml:space="preserve">{"utterance": "Create a phone case with my photo", "action": "pod_create_phone_case"}</w:t>
      </w:r>
    </w:p>
    <w:p w:rsidR="00000000" w:rsidDel="00000000" w:rsidP="00000000" w:rsidRDefault="00000000" w:rsidRPr="00000000" w14:paraId="00000C55">
      <w:pPr>
        <w:rPr/>
      </w:pPr>
      <w:r w:rsidDel="00000000" w:rsidR="00000000" w:rsidRPr="00000000">
        <w:rPr>
          <w:rtl w:val="0"/>
        </w:rPr>
        <w:t xml:space="preserve">{"utterance": "Customize a sweatshirt", "action": "pod_customize_sweatshirt"}</w:t>
      </w:r>
    </w:p>
    <w:p w:rsidR="00000000" w:rsidDel="00000000" w:rsidP="00000000" w:rsidRDefault="00000000" w:rsidRPr="00000000" w14:paraId="00000C56">
      <w:pPr>
        <w:rPr/>
      </w:pPr>
      <w:r w:rsidDel="00000000" w:rsidR="00000000" w:rsidRPr="00000000">
        <w:rPr>
          <w:rtl w:val="0"/>
        </w:rPr>
        <w:t xml:space="preserve">{"utterance": "Preview my design on a hoodie", "action": "pod_preview_hoodie"}</w:t>
      </w:r>
    </w:p>
    <w:p w:rsidR="00000000" w:rsidDel="00000000" w:rsidP="00000000" w:rsidRDefault="00000000" w:rsidRPr="00000000" w14:paraId="00000C57">
      <w:pPr>
        <w:rPr/>
      </w:pPr>
      <w:r w:rsidDel="00000000" w:rsidR="00000000" w:rsidRPr="00000000">
        <w:rPr>
          <w:rtl w:val="0"/>
        </w:rPr>
        <w:t xml:space="preserve">{"utterance": "Show me all print-on-demand drinkware", "action": "pod_show_drinkware"}</w:t>
      </w:r>
    </w:p>
    <w:p w:rsidR="00000000" w:rsidDel="00000000" w:rsidP="00000000" w:rsidRDefault="00000000" w:rsidRPr="00000000" w14:paraId="00000C58">
      <w:pPr>
        <w:rPr/>
      </w:pPr>
      <w:r w:rsidDel="00000000" w:rsidR="00000000" w:rsidRPr="00000000">
        <w:rPr>
          <w:rtl w:val="0"/>
        </w:rPr>
        <w:t xml:space="preserve">{"utterance": "Order matching family shirts", "action": "pod_order_family_shirts"}</w:t>
      </w:r>
    </w:p>
    <w:p w:rsidR="00000000" w:rsidDel="00000000" w:rsidP="00000000" w:rsidRDefault="00000000" w:rsidRPr="00000000" w14:paraId="00000C59">
      <w:pPr>
        <w:rPr/>
      </w:pPr>
      <w:r w:rsidDel="00000000" w:rsidR="00000000" w:rsidRPr="00000000">
        <w:rPr>
          <w:rtl w:val="0"/>
        </w:rPr>
        <w:t xml:space="preserve">{"utterance": "Design a custom pillow", "action": "pod_design_pillow"}</w:t>
      </w:r>
    </w:p>
    <w:p w:rsidR="00000000" w:rsidDel="00000000" w:rsidP="00000000" w:rsidRDefault="00000000" w:rsidRPr="00000000" w14:paraId="00000C5A">
      <w:pPr>
        <w:rPr/>
      </w:pPr>
      <w:r w:rsidDel="00000000" w:rsidR="00000000" w:rsidRPr="00000000">
        <w:rPr>
          <w:rtl w:val="0"/>
        </w:rPr>
        <w:t xml:space="preserve">{"utterance": "Show me eco-friendly PoD products", "action": "pod_show_eco_friendly"}</w:t>
      </w:r>
    </w:p>
    <w:p w:rsidR="00000000" w:rsidDel="00000000" w:rsidP="00000000" w:rsidRDefault="00000000" w:rsidRPr="00000000" w14:paraId="00000C5B">
      <w:pPr>
        <w:rPr/>
      </w:pPr>
      <w:r w:rsidDel="00000000" w:rsidR="00000000" w:rsidRPr="00000000">
        <w:rPr>
          <w:rtl w:val="0"/>
        </w:rPr>
        <w:t xml:space="preserve">{"utterance": "Order a personalized blanket", "action": "pod_order_blanket"}</w:t>
      </w:r>
    </w:p>
    <w:p w:rsidR="00000000" w:rsidDel="00000000" w:rsidP="00000000" w:rsidRDefault="00000000" w:rsidRPr="00000000" w14:paraId="00000C5C">
      <w:pPr>
        <w:rPr/>
      </w:pPr>
      <w:r w:rsidDel="00000000" w:rsidR="00000000" w:rsidRPr="00000000">
        <w:rPr>
          <w:rtl w:val="0"/>
        </w:rPr>
        <w:t xml:space="preserve">{"utterance": "Customize my own socks", "action": "pod_customize_socks"}</w:t>
      </w:r>
    </w:p>
    <w:p w:rsidR="00000000" w:rsidDel="00000000" w:rsidP="00000000" w:rsidRDefault="00000000" w:rsidRPr="00000000" w14:paraId="00000C5D">
      <w:pPr>
        <w:rPr/>
      </w:pPr>
      <w:r w:rsidDel="00000000" w:rsidR="00000000" w:rsidRPr="00000000">
        <w:rPr>
          <w:rtl w:val="0"/>
        </w:rPr>
        <w:t xml:space="preserve">{"utterance": "Show PoD gifts under $20", "action": "pod_show_gifts_under_20"}</w:t>
      </w:r>
    </w:p>
    <w:p w:rsidR="00000000" w:rsidDel="00000000" w:rsidP="00000000" w:rsidRDefault="00000000" w:rsidRPr="00000000" w14:paraId="00000C5E">
      <w:pPr>
        <w:rPr/>
      </w:pPr>
      <w:r w:rsidDel="00000000" w:rsidR="00000000" w:rsidRPr="00000000">
        <w:rPr>
          <w:rtl w:val="0"/>
        </w:rPr>
        <w:t xml:space="preserve">{"utterance": "Order a custom backpack", "action": "pod_order_backpack"}</w:t>
      </w:r>
    </w:p>
    <w:p w:rsidR="00000000" w:rsidDel="00000000" w:rsidP="00000000" w:rsidRDefault="00000000" w:rsidRPr="00000000" w14:paraId="00000C5F">
      <w:pPr>
        <w:rPr/>
      </w:pPr>
      <w:r w:rsidDel="00000000" w:rsidR="00000000" w:rsidRPr="00000000">
        <w:rPr>
          <w:rtl w:val="0"/>
        </w:rPr>
        <w:t xml:space="preserve">{"utterance": "Show trending print-on-demand designs", "action": "pod_show_trending_designs"}</w:t>
      </w:r>
    </w:p>
    <w:p w:rsidR="00000000" w:rsidDel="00000000" w:rsidP="00000000" w:rsidRDefault="00000000" w:rsidRPr="00000000" w14:paraId="00000C60">
      <w:pPr>
        <w:rPr/>
      </w:pPr>
      <w:r w:rsidDel="00000000" w:rsidR="00000000" w:rsidRPr="00000000">
        <w:rPr>
          <w:rtl w:val="0"/>
        </w:rPr>
        <w:t xml:space="preserve">{"utterance": "Design a holiday sweater", "action": "pod_design_holiday_sweater"}</w:t>
      </w:r>
    </w:p>
    <w:p w:rsidR="00000000" w:rsidDel="00000000" w:rsidP="00000000" w:rsidRDefault="00000000" w:rsidRPr="00000000" w14:paraId="00000C61">
      <w:pPr>
        <w:rPr/>
      </w:pPr>
      <w:r w:rsidDel="00000000" w:rsidR="00000000" w:rsidRPr="00000000">
        <w:rPr>
          <w:rtl w:val="0"/>
        </w:rPr>
        <w:t xml:space="preserve">```</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```jsonl name=ai/training_data/rideshare_commands.jsonl</w:t>
      </w:r>
    </w:p>
    <w:p w:rsidR="00000000" w:rsidDel="00000000" w:rsidP="00000000" w:rsidRDefault="00000000" w:rsidRPr="00000000" w14:paraId="00000C66">
      <w:pPr>
        <w:rPr/>
      </w:pPr>
      <w:r w:rsidDel="00000000" w:rsidR="00000000" w:rsidRPr="00000000">
        <w:rPr>
          <w:rtl w:val="0"/>
        </w:rPr>
        <w:t xml:space="preserve">{"utterance": "Order a ride", "action": "order_ride"}</w:t>
      </w:r>
    </w:p>
    <w:p w:rsidR="00000000" w:rsidDel="00000000" w:rsidP="00000000" w:rsidRDefault="00000000" w:rsidRPr="00000000" w14:paraId="00000C67">
      <w:pPr>
        <w:rPr/>
      </w:pPr>
      <w:r w:rsidDel="00000000" w:rsidR="00000000" w:rsidRPr="00000000">
        <w:rPr>
          <w:rtl w:val="0"/>
        </w:rPr>
        <w:t xml:space="preserve">{"utterance": "Schedule a ride to the event", "action": "schedule_ride_event"}</w:t>
      </w:r>
    </w:p>
    <w:p w:rsidR="00000000" w:rsidDel="00000000" w:rsidP="00000000" w:rsidRDefault="00000000" w:rsidRPr="00000000" w14:paraId="00000C68">
      <w:pPr>
        <w:rPr/>
      </w:pPr>
      <w:r w:rsidDel="00000000" w:rsidR="00000000" w:rsidRPr="00000000">
        <w:rPr>
          <w:rtl w:val="0"/>
        </w:rPr>
        <w:t xml:space="preserve">{"utterance": "Show me my ride history", "action": "show_ride_history"}</w:t>
      </w:r>
    </w:p>
    <w:p w:rsidR="00000000" w:rsidDel="00000000" w:rsidP="00000000" w:rsidRDefault="00000000" w:rsidRPr="00000000" w14:paraId="00000C69">
      <w:pPr>
        <w:rPr/>
      </w:pPr>
      <w:r w:rsidDel="00000000" w:rsidR="00000000" w:rsidRPr="00000000">
        <w:rPr>
          <w:rtl w:val="0"/>
        </w:rPr>
        <w:t xml:space="preserve">{"utterance": "Cancel my ride", "action": "cancel_ride"}</w:t>
      </w:r>
    </w:p>
    <w:p w:rsidR="00000000" w:rsidDel="00000000" w:rsidP="00000000" w:rsidRDefault="00000000" w:rsidRPr="00000000" w14:paraId="00000C6A">
      <w:pPr>
        <w:rPr/>
      </w:pPr>
      <w:r w:rsidDel="00000000" w:rsidR="00000000" w:rsidRPr="00000000">
        <w:rPr>
          <w:rtl w:val="0"/>
        </w:rPr>
        <w:t xml:space="preserve">{"utterance": "Share my ride status", "action": "share_ride_status"}</w:t>
      </w:r>
    </w:p>
    <w:p w:rsidR="00000000" w:rsidDel="00000000" w:rsidP="00000000" w:rsidRDefault="00000000" w:rsidRPr="00000000" w14:paraId="00000C6B">
      <w:pPr>
        <w:rPr/>
      </w:pPr>
      <w:r w:rsidDel="00000000" w:rsidR="00000000" w:rsidRPr="00000000">
        <w:rPr>
          <w:rtl w:val="0"/>
        </w:rPr>
        <w:t xml:space="preserve">{"utterance": "Request a ride for later", "action": "request_ride_later"}</w:t>
      </w:r>
    </w:p>
    <w:p w:rsidR="00000000" w:rsidDel="00000000" w:rsidP="00000000" w:rsidRDefault="00000000" w:rsidRPr="00000000" w14:paraId="00000C6C">
      <w:pPr>
        <w:rPr/>
      </w:pPr>
      <w:r w:rsidDel="00000000" w:rsidR="00000000" w:rsidRPr="00000000">
        <w:rPr>
          <w:rtl w:val="0"/>
        </w:rPr>
        <w:t xml:space="preserve">{"utterance": "Book a car for airport drop", "action": "book_airport_ride"}</w:t>
      </w:r>
    </w:p>
    <w:p w:rsidR="00000000" w:rsidDel="00000000" w:rsidP="00000000" w:rsidRDefault="00000000" w:rsidRPr="00000000" w14:paraId="00000C6D">
      <w:pPr>
        <w:rPr/>
      </w:pPr>
      <w:r w:rsidDel="00000000" w:rsidR="00000000" w:rsidRPr="00000000">
        <w:rPr>
          <w:rtl w:val="0"/>
        </w:rPr>
        <w:t xml:space="preserve">{"utterance": "Order a luxury vehicle", "action": "order_luxury_ride"}</w:t>
      </w:r>
    </w:p>
    <w:p w:rsidR="00000000" w:rsidDel="00000000" w:rsidP="00000000" w:rsidRDefault="00000000" w:rsidRPr="00000000" w14:paraId="00000C6E">
      <w:pPr>
        <w:rPr/>
      </w:pPr>
      <w:r w:rsidDel="00000000" w:rsidR="00000000" w:rsidRPr="00000000">
        <w:rPr>
          <w:rtl w:val="0"/>
        </w:rPr>
        <w:t xml:space="preserve">{"utterance": "Show me available ride types", "action": "show_ride_types"}</w:t>
      </w:r>
    </w:p>
    <w:p w:rsidR="00000000" w:rsidDel="00000000" w:rsidP="00000000" w:rsidRDefault="00000000" w:rsidRPr="00000000" w14:paraId="00000C6F">
      <w:pPr>
        <w:rPr/>
      </w:pPr>
      <w:r w:rsidDel="00000000" w:rsidR="00000000" w:rsidRPr="00000000">
        <w:rPr>
          <w:rtl w:val="0"/>
        </w:rPr>
        <w:t xml:space="preserve">{"utterance": "Contact my driver", "action": "contact_driver"}</w:t>
      </w:r>
    </w:p>
    <w:p w:rsidR="00000000" w:rsidDel="00000000" w:rsidP="00000000" w:rsidRDefault="00000000" w:rsidRPr="00000000" w14:paraId="00000C70">
      <w:pPr>
        <w:rPr/>
      </w:pPr>
      <w:r w:rsidDel="00000000" w:rsidR="00000000" w:rsidRPr="00000000">
        <w:rPr>
          <w:rtl w:val="0"/>
        </w:rPr>
        <w:t xml:space="preserve">{"utterance": "Update my ride pickup location", "action": "update_ride_pickup"}</w:t>
      </w:r>
    </w:p>
    <w:p w:rsidR="00000000" w:rsidDel="00000000" w:rsidP="00000000" w:rsidRDefault="00000000" w:rsidRPr="00000000" w14:paraId="00000C71">
      <w:pPr>
        <w:rPr/>
      </w:pPr>
      <w:r w:rsidDel="00000000" w:rsidR="00000000" w:rsidRPr="00000000">
        <w:rPr>
          <w:rtl w:val="0"/>
        </w:rPr>
        <w:t xml:space="preserve">{"utterance": "Get fare estimate", "action": "get_fare_estimate"}</w:t>
      </w:r>
    </w:p>
    <w:p w:rsidR="00000000" w:rsidDel="00000000" w:rsidP="00000000" w:rsidRDefault="00000000" w:rsidRPr="00000000" w14:paraId="00000C72">
      <w:pPr>
        <w:rPr/>
      </w:pPr>
      <w:r w:rsidDel="00000000" w:rsidR="00000000" w:rsidRPr="00000000">
        <w:rPr>
          <w:rtl w:val="0"/>
        </w:rPr>
        <w:t xml:space="preserve">{"utterance": "Rate my last ride", "action": "rate_last_ride"}</w:t>
      </w:r>
    </w:p>
    <w:p w:rsidR="00000000" w:rsidDel="00000000" w:rsidP="00000000" w:rsidRDefault="00000000" w:rsidRPr="00000000" w14:paraId="00000C73">
      <w:pPr>
        <w:rPr/>
      </w:pPr>
      <w:r w:rsidDel="00000000" w:rsidR="00000000" w:rsidRPr="00000000">
        <w:rPr>
          <w:rtl w:val="0"/>
        </w:rPr>
        <w:t xml:space="preserve">{"utterance": "Add a stop to my ride", "action": "add_ride_stop"}</w:t>
      </w:r>
    </w:p>
    <w:p w:rsidR="00000000" w:rsidDel="00000000" w:rsidP="00000000" w:rsidRDefault="00000000" w:rsidRPr="00000000" w14:paraId="00000C74">
      <w:pPr>
        <w:rPr/>
      </w:pPr>
      <w:r w:rsidDel="00000000" w:rsidR="00000000" w:rsidRPr="00000000">
        <w:rPr>
          <w:rtl w:val="0"/>
        </w:rPr>
        <w:t xml:space="preserve">{"utterance": "Request wheelchair accessible vehicle", "action": "request_accessible_ride"}</w:t>
      </w:r>
    </w:p>
    <w:p w:rsidR="00000000" w:rsidDel="00000000" w:rsidP="00000000" w:rsidRDefault="00000000" w:rsidRPr="00000000" w14:paraId="00000C75">
      <w:pPr>
        <w:rPr/>
      </w:pPr>
      <w:r w:rsidDel="00000000" w:rsidR="00000000" w:rsidRPr="00000000">
        <w:rPr>
          <w:rtl w:val="0"/>
        </w:rPr>
        <w:t xml:space="preserve">```</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```jsonl name=ai/training_data/pinpoint_delivery_commands.jsonl</w:t>
      </w:r>
    </w:p>
    <w:p w:rsidR="00000000" w:rsidDel="00000000" w:rsidP="00000000" w:rsidRDefault="00000000" w:rsidRPr="00000000" w14:paraId="00000C7A">
      <w:pPr>
        <w:rPr/>
      </w:pPr>
      <w:r w:rsidDel="00000000" w:rsidR="00000000" w:rsidRPr="00000000">
        <w:rPr>
          <w:rtl w:val="0"/>
        </w:rPr>
        <w:t xml:space="preserve">{"utterance": "Pin my delivery location", "action": "pin_delivery_location"}</w:t>
      </w:r>
    </w:p>
    <w:p w:rsidR="00000000" w:rsidDel="00000000" w:rsidP="00000000" w:rsidRDefault="00000000" w:rsidRPr="00000000" w14:paraId="00000C7B">
      <w:pPr>
        <w:rPr/>
      </w:pPr>
      <w:r w:rsidDel="00000000" w:rsidR="00000000" w:rsidRPr="00000000">
        <w:rPr>
          <w:rtl w:val="0"/>
        </w:rPr>
        <w:t xml:space="preserve">{"utterance": "Update my delivery pin", "action": "update_delivery_pin"}</w:t>
      </w:r>
    </w:p>
    <w:p w:rsidR="00000000" w:rsidDel="00000000" w:rsidP="00000000" w:rsidRDefault="00000000" w:rsidRPr="00000000" w14:paraId="00000C7C">
      <w:pPr>
        <w:rPr/>
      </w:pPr>
      <w:r w:rsidDel="00000000" w:rsidR="00000000" w:rsidRPr="00000000">
        <w:rPr>
          <w:rtl w:val="0"/>
        </w:rPr>
        <w:t xml:space="preserve">{"utterance": "Show delivery ETA", "action": "show_delivery_eta"}</w:t>
      </w:r>
    </w:p>
    <w:p w:rsidR="00000000" w:rsidDel="00000000" w:rsidP="00000000" w:rsidRDefault="00000000" w:rsidRPr="00000000" w14:paraId="00000C7D">
      <w:pPr>
        <w:rPr/>
      </w:pPr>
      <w:r w:rsidDel="00000000" w:rsidR="00000000" w:rsidRPr="00000000">
        <w:rPr>
          <w:rtl w:val="0"/>
        </w:rPr>
        <w:t xml:space="preserve">{"utterance": "Track my pinpoint delivery", "action": "track_pinpoint_delivery"}</w:t>
      </w:r>
    </w:p>
    <w:p w:rsidR="00000000" w:rsidDel="00000000" w:rsidP="00000000" w:rsidRDefault="00000000" w:rsidRPr="00000000" w14:paraId="00000C7E">
      <w:pPr>
        <w:rPr/>
      </w:pPr>
      <w:r w:rsidDel="00000000" w:rsidR="00000000" w:rsidRPr="00000000">
        <w:rPr>
          <w:rtl w:val="0"/>
        </w:rPr>
        <w:t xml:space="preserve">{"utterance": "Set delivery drop-off instructions", "action": "set_delivery_instructions"}</w:t>
      </w:r>
    </w:p>
    <w:p w:rsidR="00000000" w:rsidDel="00000000" w:rsidP="00000000" w:rsidRDefault="00000000" w:rsidRPr="00000000" w14:paraId="00000C7F">
      <w:pPr>
        <w:rPr/>
      </w:pPr>
      <w:r w:rsidDel="00000000" w:rsidR="00000000" w:rsidRPr="00000000">
        <w:rPr>
          <w:rtl w:val="0"/>
        </w:rPr>
        <w:t xml:space="preserve">{"utterance": "Change my delivery address", "action": "change_delivery_address"}</w:t>
      </w:r>
    </w:p>
    <w:p w:rsidR="00000000" w:rsidDel="00000000" w:rsidP="00000000" w:rsidRDefault="00000000" w:rsidRPr="00000000" w14:paraId="00000C80">
      <w:pPr>
        <w:rPr/>
      </w:pPr>
      <w:r w:rsidDel="00000000" w:rsidR="00000000" w:rsidRPr="00000000">
        <w:rPr>
          <w:rtl w:val="0"/>
        </w:rPr>
        <w:t xml:space="preserve">{"utterance": "Notify me when delivery is close", "action": "notify_delivery_near"}</w:t>
      </w:r>
    </w:p>
    <w:p w:rsidR="00000000" w:rsidDel="00000000" w:rsidP="00000000" w:rsidRDefault="00000000" w:rsidRPr="00000000" w14:paraId="00000C81">
      <w:pPr>
        <w:rPr/>
      </w:pPr>
      <w:r w:rsidDel="00000000" w:rsidR="00000000" w:rsidRPr="00000000">
        <w:rPr>
          <w:rtl w:val="0"/>
        </w:rPr>
        <w:t xml:space="preserve">{"utterance": "Share my delivery pin with a friend", "action": "share_delivery_pin"}</w:t>
      </w:r>
    </w:p>
    <w:p w:rsidR="00000000" w:rsidDel="00000000" w:rsidP="00000000" w:rsidRDefault="00000000" w:rsidRPr="00000000" w14:paraId="00000C82">
      <w:pPr>
        <w:rPr/>
      </w:pPr>
      <w:r w:rsidDel="00000000" w:rsidR="00000000" w:rsidRPr="00000000">
        <w:rPr>
          <w:rtl w:val="0"/>
        </w:rPr>
        <w:t xml:space="preserve">{"utterance": "Show map of my delivery route", "action": "show_delivery_route_map"}</w:t>
      </w:r>
    </w:p>
    <w:p w:rsidR="00000000" w:rsidDel="00000000" w:rsidP="00000000" w:rsidRDefault="00000000" w:rsidRPr="00000000" w14:paraId="00000C83">
      <w:pPr>
        <w:rPr/>
      </w:pPr>
      <w:r w:rsidDel="00000000" w:rsidR="00000000" w:rsidRPr="00000000">
        <w:rPr>
          <w:rtl w:val="0"/>
        </w:rPr>
        <w:t xml:space="preserve">{"utterance": "Verify my delivery pin", "action": "verify_delivery_pin"}</w:t>
      </w:r>
    </w:p>
    <w:p w:rsidR="00000000" w:rsidDel="00000000" w:rsidP="00000000" w:rsidRDefault="00000000" w:rsidRPr="00000000" w14:paraId="00000C84">
      <w:pPr>
        <w:rPr/>
      </w:pPr>
      <w:r w:rsidDel="00000000" w:rsidR="00000000" w:rsidRPr="00000000">
        <w:rPr>
          <w:rtl w:val="0"/>
        </w:rPr>
        <w:t xml:space="preserve">{"utterance": "Call the delivery driver", "action": "call_delivery_driver"}</w:t>
      </w:r>
    </w:p>
    <w:p w:rsidR="00000000" w:rsidDel="00000000" w:rsidP="00000000" w:rsidRDefault="00000000" w:rsidRPr="00000000" w14:paraId="00000C85">
      <w:pPr>
        <w:rPr/>
      </w:pPr>
      <w:r w:rsidDel="00000000" w:rsidR="00000000" w:rsidRPr="00000000">
        <w:rPr>
          <w:rtl w:val="0"/>
        </w:rPr>
        <w:t xml:space="preserve">{"utterance": "Save this location for future deliveries", "action": "save_delivery_location"}</w:t>
      </w:r>
    </w:p>
    <w:p w:rsidR="00000000" w:rsidDel="00000000" w:rsidP="00000000" w:rsidRDefault="00000000" w:rsidRPr="00000000" w14:paraId="00000C86">
      <w:pPr>
        <w:rPr/>
      </w:pPr>
      <w:r w:rsidDel="00000000" w:rsidR="00000000" w:rsidRPr="00000000">
        <w:rPr>
          <w:rtl w:val="0"/>
        </w:rPr>
        <w:t xml:space="preserve">```</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```jsonl name=ai/training_data/voice_control_commands.jsonl</w:t>
      </w:r>
    </w:p>
    <w:p w:rsidR="00000000" w:rsidDel="00000000" w:rsidP="00000000" w:rsidRDefault="00000000" w:rsidRPr="00000000" w14:paraId="00000C8B">
      <w:pPr>
        <w:rPr/>
      </w:pPr>
      <w:r w:rsidDel="00000000" w:rsidR="00000000" w:rsidRPr="00000000">
        <w:rPr>
          <w:rtl w:val="0"/>
        </w:rPr>
        <w:t xml:space="preserve">{"utterance": "Enable voice commands", "action": "enable_voice_commands"}</w:t>
      </w:r>
    </w:p>
    <w:p w:rsidR="00000000" w:rsidDel="00000000" w:rsidP="00000000" w:rsidRDefault="00000000" w:rsidRPr="00000000" w14:paraId="00000C8C">
      <w:pPr>
        <w:rPr/>
      </w:pPr>
      <w:r w:rsidDel="00000000" w:rsidR="00000000" w:rsidRPr="00000000">
        <w:rPr>
          <w:rtl w:val="0"/>
        </w:rPr>
        <w:t xml:space="preserve">{"utterance": "Disable voice control", "action": "disable_voice_commands"}</w:t>
      </w:r>
    </w:p>
    <w:p w:rsidR="00000000" w:rsidDel="00000000" w:rsidP="00000000" w:rsidRDefault="00000000" w:rsidRPr="00000000" w14:paraId="00000C8D">
      <w:pPr>
        <w:rPr/>
      </w:pPr>
      <w:r w:rsidDel="00000000" w:rsidR="00000000" w:rsidRPr="00000000">
        <w:rPr>
          <w:rtl w:val="0"/>
        </w:rPr>
        <w:t xml:space="preserve">{"utterance": "Say 'order now'", "action": "voice_order_now"}</w:t>
      </w:r>
    </w:p>
    <w:p w:rsidR="00000000" w:rsidDel="00000000" w:rsidP="00000000" w:rsidRDefault="00000000" w:rsidRPr="00000000" w14:paraId="00000C8E">
      <w:pPr>
        <w:rPr/>
      </w:pPr>
      <w:r w:rsidDel="00000000" w:rsidR="00000000" w:rsidRPr="00000000">
        <w:rPr>
          <w:rtl w:val="0"/>
        </w:rPr>
        <w:t xml:space="preserve">{"utterance": "Read my notifications", "action": "read_notifications"}</w:t>
      </w:r>
    </w:p>
    <w:p w:rsidR="00000000" w:rsidDel="00000000" w:rsidP="00000000" w:rsidRDefault="00000000" w:rsidRPr="00000000" w14:paraId="00000C8F">
      <w:pPr>
        <w:rPr/>
      </w:pPr>
      <w:r w:rsidDel="00000000" w:rsidR="00000000" w:rsidRPr="00000000">
        <w:rPr>
          <w:rtl w:val="0"/>
        </w:rPr>
        <w:t xml:space="preserve">{"utterance": "Speak product details", "action": "speak_product_details"}</w:t>
      </w:r>
    </w:p>
    <w:p w:rsidR="00000000" w:rsidDel="00000000" w:rsidP="00000000" w:rsidRDefault="00000000" w:rsidRPr="00000000" w14:paraId="00000C90">
      <w:pPr>
        <w:rPr/>
      </w:pPr>
      <w:r w:rsidDel="00000000" w:rsidR="00000000" w:rsidRPr="00000000">
        <w:rPr>
          <w:rtl w:val="0"/>
        </w:rPr>
        <w:t xml:space="preserve">{"utterance": "Turn on voice shopping", "action": "enable_voice_shopping"}</w:t>
      </w:r>
    </w:p>
    <w:p w:rsidR="00000000" w:rsidDel="00000000" w:rsidP="00000000" w:rsidRDefault="00000000" w:rsidRPr="00000000" w14:paraId="00000C91">
      <w:pPr>
        <w:rPr/>
      </w:pPr>
      <w:r w:rsidDel="00000000" w:rsidR="00000000" w:rsidRPr="00000000">
        <w:rPr>
          <w:rtl w:val="0"/>
        </w:rPr>
        <w:t xml:space="preserve">{"utterance": "Mute voice feedback", "action": "mute_voice_feedback"}</w:t>
      </w:r>
    </w:p>
    <w:p w:rsidR="00000000" w:rsidDel="00000000" w:rsidP="00000000" w:rsidRDefault="00000000" w:rsidRPr="00000000" w14:paraId="00000C92">
      <w:pPr>
        <w:rPr/>
      </w:pPr>
      <w:r w:rsidDel="00000000" w:rsidR="00000000" w:rsidRPr="00000000">
        <w:rPr>
          <w:rtl w:val="0"/>
        </w:rPr>
        <w:t xml:space="preserve">{"utterance": "Activate hands-free mode", "action": "activate_hands_free"}</w:t>
      </w:r>
    </w:p>
    <w:p w:rsidR="00000000" w:rsidDel="00000000" w:rsidP="00000000" w:rsidRDefault="00000000" w:rsidRPr="00000000" w14:paraId="00000C93">
      <w:pPr>
        <w:rPr/>
      </w:pPr>
      <w:r w:rsidDel="00000000" w:rsidR="00000000" w:rsidRPr="00000000">
        <w:rPr>
          <w:rtl w:val="0"/>
        </w:rPr>
        <w:t xml:space="preserve">{"utterance": "Repeat the last command", "action": "repeat_last_voice_command"}</w:t>
      </w:r>
    </w:p>
    <w:p w:rsidR="00000000" w:rsidDel="00000000" w:rsidP="00000000" w:rsidRDefault="00000000" w:rsidRPr="00000000" w14:paraId="00000C94">
      <w:pPr>
        <w:rPr/>
      </w:pPr>
      <w:r w:rsidDel="00000000" w:rsidR="00000000" w:rsidRPr="00000000">
        <w:rPr>
          <w:rtl w:val="0"/>
        </w:rPr>
        <w:t xml:space="preserve">{"utterance": "Show voice command history", "action": "show_voice_command_history"}</w:t>
      </w:r>
    </w:p>
    <w:p w:rsidR="00000000" w:rsidDel="00000000" w:rsidP="00000000" w:rsidRDefault="00000000" w:rsidRPr="00000000" w14:paraId="00000C95">
      <w:pPr>
        <w:rPr/>
      </w:pPr>
      <w:r w:rsidDel="00000000" w:rsidR="00000000" w:rsidRPr="00000000">
        <w:rPr>
          <w:rtl w:val="0"/>
        </w:rPr>
        <w:t xml:space="preserve">{"utterance": "Speak my order summary", "action": "speak_order_summary"}</w:t>
      </w:r>
    </w:p>
    <w:p w:rsidR="00000000" w:rsidDel="00000000" w:rsidP="00000000" w:rsidRDefault="00000000" w:rsidRPr="00000000" w14:paraId="00000C96">
      <w:pPr>
        <w:rPr/>
      </w:pPr>
      <w:r w:rsidDel="00000000" w:rsidR="00000000" w:rsidRPr="00000000">
        <w:rPr>
          <w:rtl w:val="0"/>
        </w:rPr>
        <w:t xml:space="preserve">{"utterance": "Enable voice search", "action": "enable_voice_search"}</w:t>
      </w:r>
    </w:p>
    <w:p w:rsidR="00000000" w:rsidDel="00000000" w:rsidP="00000000" w:rsidRDefault="00000000" w:rsidRPr="00000000" w14:paraId="00000C97">
      <w:pPr>
        <w:rPr/>
      </w:pPr>
      <w:r w:rsidDel="00000000" w:rsidR="00000000" w:rsidRPr="00000000">
        <w:rPr>
          <w:rtl w:val="0"/>
        </w:rPr>
        <w:t xml:space="preserve">{"utterance": "Deactivate voice assistant", "action": "deactivate_voice_assistant"}</w:t>
      </w:r>
    </w:p>
    <w:p w:rsidR="00000000" w:rsidDel="00000000" w:rsidP="00000000" w:rsidRDefault="00000000" w:rsidRPr="00000000" w14:paraId="00000C98">
      <w:pPr>
        <w:rPr/>
      </w:pPr>
      <w:r w:rsidDel="00000000" w:rsidR="00000000" w:rsidRPr="00000000">
        <w:rPr>
          <w:rtl w:val="0"/>
        </w:rPr>
        <w:t xml:space="preserve">```</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```jsonl name=ai/training_data/advanced_multimodal_commands.jsonl</w:t>
      </w:r>
    </w:p>
    <w:p w:rsidR="00000000" w:rsidDel="00000000" w:rsidP="00000000" w:rsidRDefault="00000000" w:rsidRPr="00000000" w14:paraId="00000C9D">
      <w:pPr>
        <w:rPr/>
      </w:pPr>
      <w:r w:rsidDel="00000000" w:rsidR="00000000" w:rsidRPr="00000000">
        <w:rPr>
          <w:rtl w:val="0"/>
        </w:rPr>
        <w:t xml:space="preserve">{"utterance": "Preview my custom hoodie in AR before ordering", "actions": ["pod_show_hoodies", "ar_item_preview"]}</w:t>
      </w:r>
    </w:p>
    <w:p w:rsidR="00000000" w:rsidDel="00000000" w:rsidP="00000000" w:rsidRDefault="00000000" w:rsidRPr="00000000" w14:paraId="00000C9E">
      <w:pPr>
        <w:rPr/>
      </w:pPr>
      <w:r w:rsidDel="00000000" w:rsidR="00000000" w:rsidRPr="00000000">
        <w:rPr>
          <w:rtl w:val="0"/>
        </w:rPr>
        <w:t xml:space="preserve">{"utterance": "Order a 3D printed pipe and schedule pinpoint delivery", "actions": ["order_3d_pipe", "pin_delivery_location"]}</w:t>
      </w:r>
    </w:p>
    <w:p w:rsidR="00000000" w:rsidDel="00000000" w:rsidP="00000000" w:rsidRDefault="00000000" w:rsidRPr="00000000" w14:paraId="00000C9F">
      <w:pPr>
        <w:rPr/>
      </w:pPr>
      <w:r w:rsidDel="00000000" w:rsidR="00000000" w:rsidRPr="00000000">
        <w:rPr>
          <w:rtl w:val="0"/>
        </w:rPr>
        <w:t xml:space="preserve">{"utterance": "Show the event lounge in VR and order a ride there", "actions": ["start_vr_lounge", "order_ride"]}</w:t>
      </w:r>
    </w:p>
    <w:p w:rsidR="00000000" w:rsidDel="00000000" w:rsidP="00000000" w:rsidRDefault="00000000" w:rsidRPr="00000000" w14:paraId="00000CA0">
      <w:pPr>
        <w:rPr/>
      </w:pPr>
      <w:r w:rsidDel="00000000" w:rsidR="00000000" w:rsidRPr="00000000">
        <w:rPr>
          <w:rtl w:val="0"/>
        </w:rPr>
        <w:t xml:space="preserve">{"utterance": "Enable voice commands and start AR try-on", "actions": ["enable_voice_commands", "ar_tryon_sunglasses"]}</w:t>
      </w:r>
    </w:p>
    <w:p w:rsidR="00000000" w:rsidDel="00000000" w:rsidP="00000000" w:rsidRDefault="00000000" w:rsidRPr="00000000" w14:paraId="00000CA1">
      <w:pPr>
        <w:rPr/>
      </w:pPr>
      <w:r w:rsidDel="00000000" w:rsidR="00000000" w:rsidRPr="00000000">
        <w:rPr>
          <w:rtl w:val="0"/>
        </w:rPr>
        <w:t xml:space="preserve">{"utterance": "Use voice to pin my delivery location in AR", "actions": ["enable_voice_commands", "ar_pin_location"]}</w:t>
      </w:r>
    </w:p>
    <w:p w:rsidR="00000000" w:rsidDel="00000000" w:rsidP="00000000" w:rsidRDefault="00000000" w:rsidRPr="00000000" w14:paraId="00000CA2">
      <w:pPr>
        <w:rPr/>
      </w:pPr>
      <w:r w:rsidDel="00000000" w:rsidR="00000000" w:rsidRPr="00000000">
        <w:rPr>
          <w:rtl w:val="0"/>
        </w:rPr>
        <w:t xml:space="preserve">{"utterance": "Order a custom mug and track its pinpoint delivery", "actions": ["pod_personalized_mug", "track_pinpoint_delivery"]}</w:t>
      </w:r>
    </w:p>
    <w:p w:rsidR="00000000" w:rsidDel="00000000" w:rsidP="00000000" w:rsidRDefault="00000000" w:rsidRPr="00000000" w14:paraId="00000CA3">
      <w:pPr>
        <w:rPr/>
      </w:pPr>
      <w:r w:rsidDel="00000000" w:rsidR="00000000" w:rsidRPr="00000000">
        <w:rPr>
          <w:rtl w:val="0"/>
        </w:rPr>
        <w:t xml:space="preserve">{"utterance": "Try on my holiday sweater in AR and add to cart", "actions": ["pod_design_holiday_sweater", "ar_item_preview", "add_to_cart"]}</w:t>
      </w:r>
    </w:p>
    <w:p w:rsidR="00000000" w:rsidDel="00000000" w:rsidP="00000000" w:rsidRDefault="00000000" w:rsidRPr="00000000" w14:paraId="00000CA4">
      <w:pPr>
        <w:rPr/>
      </w:pPr>
      <w:r w:rsidDel="00000000" w:rsidR="00000000" w:rsidRPr="00000000">
        <w:rPr>
          <w:rtl w:val="0"/>
        </w:rPr>
        <w:t xml:space="preserve">{"utterance": "Book a ride to the VR event island", "actions": ["start_vr_event_island", "order_ride"]}</w:t>
      </w:r>
    </w:p>
    <w:p w:rsidR="00000000" w:rsidDel="00000000" w:rsidP="00000000" w:rsidRDefault="00000000" w:rsidRPr="00000000" w14:paraId="00000CA5">
      <w:pPr>
        <w:rPr/>
      </w:pPr>
      <w:r w:rsidDel="00000000" w:rsidR="00000000" w:rsidRPr="00000000">
        <w:rPr>
          <w:rtl w:val="0"/>
        </w:rPr>
        <w:t xml:space="preserve">{"utterance": "Speak my custom design instructions and preview in AR", "actions": ["enable_voice_commands", "pod_customize_sweatshirt", "ar_item_preview"]}</w:t>
      </w:r>
    </w:p>
    <w:p w:rsidR="00000000" w:rsidDel="00000000" w:rsidP="00000000" w:rsidRDefault="00000000" w:rsidRPr="00000000" w14:paraId="00000CA6">
      <w:pPr>
        <w:rPr/>
      </w:pPr>
      <w:r w:rsidDel="00000000" w:rsidR="00000000" w:rsidRPr="00000000">
        <w:rPr>
          <w:rtl w:val="0"/>
        </w:rPr>
        <w:t xml:space="preserve">{"utterance": "Pinpoint delivery for my 3D printed phone case and notify me when close", "actions": ["order_3d_phone_case", "pin_delivery_location", "notify_delivery_near"]}</w:t>
      </w:r>
    </w:p>
    <w:p w:rsidR="00000000" w:rsidDel="00000000" w:rsidP="00000000" w:rsidRDefault="00000000" w:rsidRPr="00000000" w14:paraId="00000CA7">
      <w:pPr>
        <w:rPr/>
      </w:pPr>
      <w:r w:rsidDel="00000000" w:rsidR="00000000" w:rsidRPr="00000000">
        <w:rPr>
          <w:rtl w:val="0"/>
        </w:rPr>
        <w:t xml:space="preserve">``````</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```jsonl name=ai/training_data/moderation_rules.jsonl</w:t>
      </w:r>
    </w:p>
    <w:p w:rsidR="00000000" w:rsidDel="00000000" w:rsidP="00000000" w:rsidRDefault="00000000" w:rsidRPr="00000000" w14:paraId="00000CAC">
      <w:pPr>
        <w:rPr/>
      </w:pPr>
      <w:r w:rsidDel="00000000" w:rsidR="00000000" w:rsidRPr="00000000">
        <w:rPr>
          <w:rtl w:val="0"/>
        </w:rPr>
        <w:t xml:space="preserve">{"rule_id": "r001", "type": "profanity", "action": "flag_message"}</w:t>
      </w:r>
    </w:p>
    <w:p w:rsidR="00000000" w:rsidDel="00000000" w:rsidP="00000000" w:rsidRDefault="00000000" w:rsidRPr="00000000" w14:paraId="00000CAD">
      <w:pPr>
        <w:rPr/>
      </w:pPr>
      <w:r w:rsidDel="00000000" w:rsidR="00000000" w:rsidRPr="00000000">
        <w:rPr>
          <w:rtl w:val="0"/>
        </w:rPr>
        <w:t xml:space="preserve">{"rule_id": "r002", "type": "hate_speech", "action": "shadow_ban_user"}</w:t>
      </w:r>
    </w:p>
    <w:p w:rsidR="00000000" w:rsidDel="00000000" w:rsidP="00000000" w:rsidRDefault="00000000" w:rsidRPr="00000000" w14:paraId="00000CAE">
      <w:pPr>
        <w:rPr/>
      </w:pPr>
      <w:r w:rsidDel="00000000" w:rsidR="00000000" w:rsidRPr="00000000">
        <w:rPr>
          <w:rtl w:val="0"/>
        </w:rPr>
        <w:t xml:space="preserve">{"rule_id": "r003", "type": "spam", "action": "delete_message"}</w:t>
      </w:r>
    </w:p>
    <w:p w:rsidR="00000000" w:rsidDel="00000000" w:rsidP="00000000" w:rsidRDefault="00000000" w:rsidRPr="00000000" w14:paraId="00000CAF">
      <w:pPr>
        <w:rPr/>
      </w:pPr>
      <w:r w:rsidDel="00000000" w:rsidR="00000000" w:rsidRPr="00000000">
        <w:rPr>
          <w:rtl w:val="0"/>
        </w:rPr>
        <w:t xml:space="preserve">{"rule_id": "r004", "type": "illegal_activity", "action": "report_to_admin"}</w:t>
      </w:r>
    </w:p>
    <w:p w:rsidR="00000000" w:rsidDel="00000000" w:rsidP="00000000" w:rsidRDefault="00000000" w:rsidRPr="00000000" w14:paraId="00000CB0">
      <w:pPr>
        <w:rPr/>
      </w:pPr>
      <w:r w:rsidDel="00000000" w:rsidR="00000000" w:rsidRPr="00000000">
        <w:rPr>
          <w:rtl w:val="0"/>
        </w:rPr>
        <w:t xml:space="preserve">```</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```jsonl name=ai/training_data/escalation_protocols.jsonl</w:t>
      </w:r>
    </w:p>
    <w:p w:rsidR="00000000" w:rsidDel="00000000" w:rsidP="00000000" w:rsidRDefault="00000000" w:rsidRPr="00000000" w14:paraId="00000CB5">
      <w:pPr>
        <w:rPr/>
      </w:pPr>
      <w:r w:rsidDel="00000000" w:rsidR="00000000" w:rsidRPr="00000000">
        <w:rPr>
          <w:rtl w:val="0"/>
        </w:rPr>
        <w:t xml:space="preserve">{"case": "illegal_activity", "procedure": "Immediately notify legal and security teams."}</w:t>
      </w:r>
    </w:p>
    <w:p w:rsidR="00000000" w:rsidDel="00000000" w:rsidP="00000000" w:rsidRDefault="00000000" w:rsidRPr="00000000" w14:paraId="00000CB6">
      <w:pPr>
        <w:rPr/>
      </w:pPr>
      <w:r w:rsidDel="00000000" w:rsidR="00000000" w:rsidRPr="00000000">
        <w:rPr>
          <w:rtl w:val="0"/>
        </w:rPr>
        <w:t xml:space="preserve">{"case": "severe_technical_issue", "procedure": "Escalate to engineering on-call."}</w:t>
      </w:r>
    </w:p>
    <w:p w:rsidR="00000000" w:rsidDel="00000000" w:rsidP="00000000" w:rsidRDefault="00000000" w:rsidRPr="00000000" w14:paraId="00000CB7">
      <w:pPr>
        <w:rPr/>
      </w:pPr>
      <w:r w:rsidDel="00000000" w:rsidR="00000000" w:rsidRPr="00000000">
        <w:rPr>
          <w:rtl w:val="0"/>
        </w:rPr>
        <w:t xml:space="preserve">{"case": "user_safety_threat", "procedure": "Contact emergency services and report to authorities."}</w:t>
      </w:r>
    </w:p>
    <w:p w:rsidR="00000000" w:rsidDel="00000000" w:rsidP="00000000" w:rsidRDefault="00000000" w:rsidRPr="00000000" w14:paraId="00000CB8">
      <w:pPr>
        <w:rPr/>
      </w:pPr>
      <w:r w:rsidDel="00000000" w:rsidR="00000000" w:rsidRPr="00000000">
        <w:rPr>
          <w:rtl w:val="0"/>
        </w:rPr>
        <w:t xml:space="preserve">```</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``````json name=ai/training_data/ui_components.json</w:t>
      </w:r>
    </w:p>
    <w:p w:rsidR="00000000" w:rsidDel="00000000" w:rsidP="00000000" w:rsidRDefault="00000000" w:rsidRPr="00000000" w14:paraId="00000CBD">
      <w:pPr>
        <w:rPr/>
      </w:pPr>
      <w:r w:rsidDel="00000000" w:rsidR="00000000" w:rsidRPr="00000000">
        <w:rPr>
          <w:rtl w:val="0"/>
        </w:rPr>
        <w:t xml:space="preserve">{</w:t>
      </w:r>
    </w:p>
    <w:p w:rsidR="00000000" w:rsidDel="00000000" w:rsidP="00000000" w:rsidRDefault="00000000" w:rsidRPr="00000000" w14:paraId="00000CBE">
      <w:pPr>
        <w:rPr/>
      </w:pPr>
      <w:r w:rsidDel="00000000" w:rsidR="00000000" w:rsidRPr="00000000">
        <w:rPr>
          <w:rtl w:val="0"/>
        </w:rPr>
        <w:t xml:space="preserve">  "ar_overlay": {</w:t>
      </w:r>
    </w:p>
    <w:p w:rsidR="00000000" w:rsidDel="00000000" w:rsidP="00000000" w:rsidRDefault="00000000" w:rsidRPr="00000000" w14:paraId="00000CBF">
      <w:pPr>
        <w:rPr/>
      </w:pPr>
      <w:r w:rsidDel="00000000" w:rsidR="00000000" w:rsidRPr="00000000">
        <w:rPr>
          <w:rtl w:val="0"/>
        </w:rPr>
        <w:t xml:space="preserve">    "type": "overlay",</w:t>
      </w:r>
    </w:p>
    <w:p w:rsidR="00000000" w:rsidDel="00000000" w:rsidP="00000000" w:rsidRDefault="00000000" w:rsidRPr="00000000" w14:paraId="00000CC0">
      <w:pPr>
        <w:rPr/>
      </w:pPr>
      <w:r w:rsidDel="00000000" w:rsidR="00000000" w:rsidRPr="00000000">
        <w:rPr>
          <w:rtl w:val="0"/>
        </w:rPr>
        <w:t xml:space="preserve">    "properties": ["product_name", "price", "description", "ar_preview_button", "add_to_cart", "product_rating", "stock_status", "share_button", "zoom_slider", "qr_code_display"]</w:t>
      </w:r>
    </w:p>
    <w:p w:rsidR="00000000" w:rsidDel="00000000" w:rsidP="00000000" w:rsidRDefault="00000000" w:rsidRPr="00000000" w14:paraId="00000CC1">
      <w:pPr>
        <w:rPr/>
      </w:pPr>
      <w:r w:rsidDel="00000000" w:rsidR="00000000" w:rsidRPr="00000000">
        <w:rPr>
          <w:rtl w:val="0"/>
        </w:rPr>
        <w:t xml:space="preserve">  },</w:t>
      </w:r>
    </w:p>
    <w:p w:rsidR="00000000" w:rsidDel="00000000" w:rsidP="00000000" w:rsidRDefault="00000000" w:rsidRPr="00000000" w14:paraId="00000CC2">
      <w:pPr>
        <w:rPr/>
      </w:pPr>
      <w:r w:rsidDel="00000000" w:rsidR="00000000" w:rsidRPr="00000000">
        <w:rPr>
          <w:rtl w:val="0"/>
        </w:rPr>
        <w:t xml:space="preserve">  "vr_menu": {</w:t>
      </w:r>
    </w:p>
    <w:p w:rsidR="00000000" w:rsidDel="00000000" w:rsidP="00000000" w:rsidRDefault="00000000" w:rsidRPr="00000000" w14:paraId="00000CC3">
      <w:pPr>
        <w:rPr/>
      </w:pPr>
      <w:r w:rsidDel="00000000" w:rsidR="00000000" w:rsidRPr="00000000">
        <w:rPr>
          <w:rtl w:val="0"/>
        </w:rPr>
        <w:t xml:space="preserve">    "type": "menu",</w:t>
      </w:r>
    </w:p>
    <w:p w:rsidR="00000000" w:rsidDel="00000000" w:rsidP="00000000" w:rsidRDefault="00000000" w:rsidRPr="00000000" w14:paraId="00000CC4">
      <w:pPr>
        <w:rPr/>
      </w:pPr>
      <w:r w:rsidDel="00000000" w:rsidR="00000000" w:rsidRPr="00000000">
        <w:rPr>
          <w:rtl w:val="0"/>
        </w:rPr>
        <w:t xml:space="preserve">    "options": ["teleport", "settings", "inventory", "exit", "social_hub", "voice_chat", "mini_map", "notifications", "help", "customize_avatar"]</w:t>
      </w:r>
    </w:p>
    <w:p w:rsidR="00000000" w:rsidDel="00000000" w:rsidP="00000000" w:rsidRDefault="00000000" w:rsidRPr="00000000" w14:paraId="00000CC5">
      <w:pPr>
        <w:rPr/>
      </w:pPr>
      <w:r w:rsidDel="00000000" w:rsidR="00000000" w:rsidRPr="00000000">
        <w:rPr>
          <w:rtl w:val="0"/>
        </w:rPr>
        <w:t xml:space="preserve">  },</w:t>
      </w:r>
    </w:p>
    <w:p w:rsidR="00000000" w:rsidDel="00000000" w:rsidP="00000000" w:rsidRDefault="00000000" w:rsidRPr="00000000" w14:paraId="00000CC6">
      <w:pPr>
        <w:rPr/>
      </w:pPr>
      <w:r w:rsidDel="00000000" w:rsidR="00000000" w:rsidRPr="00000000">
        <w:rPr>
          <w:rtl w:val="0"/>
        </w:rPr>
        <w:t xml:space="preserve">  "3d_product_viewer": {</w:t>
      </w:r>
    </w:p>
    <w:p w:rsidR="00000000" w:rsidDel="00000000" w:rsidP="00000000" w:rsidRDefault="00000000" w:rsidRPr="00000000" w14:paraId="00000CC7">
      <w:pPr>
        <w:rPr/>
      </w:pPr>
      <w:r w:rsidDel="00000000" w:rsidR="00000000" w:rsidRPr="00000000">
        <w:rPr>
          <w:rtl w:val="0"/>
        </w:rPr>
        <w:t xml:space="preserve">    "type": "viewer",</w:t>
      </w:r>
    </w:p>
    <w:p w:rsidR="00000000" w:rsidDel="00000000" w:rsidP="00000000" w:rsidRDefault="00000000" w:rsidRPr="00000000" w14:paraId="00000CC8">
      <w:pPr>
        <w:rPr/>
      </w:pPr>
      <w:r w:rsidDel="00000000" w:rsidR="00000000" w:rsidRPr="00000000">
        <w:rPr>
          <w:rtl w:val="0"/>
        </w:rPr>
        <w:t xml:space="preserve">    "features": ["rotate", "zoom", "texture_swap", "background_change", "lighting_control", "save_snapshot"]</w:t>
      </w:r>
    </w:p>
    <w:p w:rsidR="00000000" w:rsidDel="00000000" w:rsidP="00000000" w:rsidRDefault="00000000" w:rsidRPr="00000000" w14:paraId="00000CC9">
      <w:pPr>
        <w:rPr/>
      </w:pPr>
      <w:r w:rsidDel="00000000" w:rsidR="00000000" w:rsidRPr="00000000">
        <w:rPr>
          <w:rtl w:val="0"/>
        </w:rPr>
        <w:t xml:space="preserve">  },</w:t>
      </w:r>
    </w:p>
    <w:p w:rsidR="00000000" w:rsidDel="00000000" w:rsidP="00000000" w:rsidRDefault="00000000" w:rsidRPr="00000000" w14:paraId="00000CCA">
      <w:pPr>
        <w:rPr/>
      </w:pPr>
      <w:r w:rsidDel="00000000" w:rsidR="00000000" w:rsidRPr="00000000">
        <w:rPr>
          <w:rtl w:val="0"/>
        </w:rPr>
        <w:t xml:space="preserve">  "audio_player": {</w:t>
      </w:r>
    </w:p>
    <w:p w:rsidR="00000000" w:rsidDel="00000000" w:rsidP="00000000" w:rsidRDefault="00000000" w:rsidRPr="00000000" w14:paraId="00000CCB">
      <w:pPr>
        <w:rPr/>
      </w:pPr>
      <w:r w:rsidDel="00000000" w:rsidR="00000000" w:rsidRPr="00000000">
        <w:rPr>
          <w:rtl w:val="0"/>
        </w:rPr>
        <w:t xml:space="preserve">    "type": "player",</w:t>
      </w:r>
    </w:p>
    <w:p w:rsidR="00000000" w:rsidDel="00000000" w:rsidP="00000000" w:rsidRDefault="00000000" w:rsidRPr="00000000" w14:paraId="00000CCC">
      <w:pPr>
        <w:rPr/>
      </w:pPr>
      <w:r w:rsidDel="00000000" w:rsidR="00000000" w:rsidRPr="00000000">
        <w:rPr>
          <w:rtl w:val="0"/>
        </w:rPr>
        <w:t xml:space="preserve">    "controls": ["play", "pause", "stop", "volume", "mute", "track_progress", "repeat", "shuffle"]</w:t>
      </w:r>
    </w:p>
    <w:p w:rsidR="00000000" w:rsidDel="00000000" w:rsidP="00000000" w:rsidRDefault="00000000" w:rsidRPr="00000000" w14:paraId="00000CCD">
      <w:pPr>
        <w:rPr/>
      </w:pPr>
      <w:r w:rsidDel="00000000" w:rsidR="00000000" w:rsidRPr="00000000">
        <w:rPr>
          <w:rtl w:val="0"/>
        </w:rPr>
        <w:t xml:space="preserve">  },</w:t>
      </w:r>
    </w:p>
    <w:p w:rsidR="00000000" w:rsidDel="00000000" w:rsidP="00000000" w:rsidRDefault="00000000" w:rsidRPr="00000000" w14:paraId="00000CCE">
      <w:pPr>
        <w:rPr/>
      </w:pPr>
      <w:r w:rsidDel="00000000" w:rsidR="00000000" w:rsidRPr="00000000">
        <w:rPr>
          <w:rtl w:val="0"/>
        </w:rPr>
        <w:t xml:space="preserve">  "chat_panel": {</w:t>
      </w:r>
    </w:p>
    <w:p w:rsidR="00000000" w:rsidDel="00000000" w:rsidP="00000000" w:rsidRDefault="00000000" w:rsidRPr="00000000" w14:paraId="00000CCF">
      <w:pPr>
        <w:rPr/>
      </w:pPr>
      <w:r w:rsidDel="00000000" w:rsidR="00000000" w:rsidRPr="00000000">
        <w:rPr>
          <w:rtl w:val="0"/>
        </w:rPr>
        <w:t xml:space="preserve">    "type": "panel",</w:t>
      </w:r>
    </w:p>
    <w:p w:rsidR="00000000" w:rsidDel="00000000" w:rsidP="00000000" w:rsidRDefault="00000000" w:rsidRPr="00000000" w14:paraId="00000CD0">
      <w:pPr>
        <w:rPr/>
      </w:pPr>
      <w:r w:rsidDel="00000000" w:rsidR="00000000" w:rsidRPr="00000000">
        <w:rPr>
          <w:rtl w:val="0"/>
        </w:rPr>
        <w:t xml:space="preserve">    "features": ["send_message", "voice_input", "emoji_picker", "attach_file", "message_pin", "user_list", "moderation_tools"]</w:t>
      </w:r>
    </w:p>
    <w:p w:rsidR="00000000" w:rsidDel="00000000" w:rsidP="00000000" w:rsidRDefault="00000000" w:rsidRPr="00000000" w14:paraId="00000CD1">
      <w:pPr>
        <w:rPr/>
      </w:pPr>
      <w:r w:rsidDel="00000000" w:rsidR="00000000" w:rsidRPr="00000000">
        <w:rPr>
          <w:rtl w:val="0"/>
        </w:rPr>
        <w:t xml:space="preserve">  },</w:t>
      </w:r>
    </w:p>
    <w:p w:rsidR="00000000" w:rsidDel="00000000" w:rsidP="00000000" w:rsidRDefault="00000000" w:rsidRPr="00000000" w14:paraId="00000CD2">
      <w:pPr>
        <w:rPr/>
      </w:pPr>
      <w:r w:rsidDel="00000000" w:rsidR="00000000" w:rsidRPr="00000000">
        <w:rPr>
          <w:rtl w:val="0"/>
        </w:rPr>
        <w:t xml:space="preserve">  "delivery_tracker": {</w:t>
      </w:r>
    </w:p>
    <w:p w:rsidR="00000000" w:rsidDel="00000000" w:rsidP="00000000" w:rsidRDefault="00000000" w:rsidRPr="00000000" w14:paraId="00000CD3">
      <w:pPr>
        <w:rPr/>
      </w:pPr>
      <w:r w:rsidDel="00000000" w:rsidR="00000000" w:rsidRPr="00000000">
        <w:rPr>
          <w:rtl w:val="0"/>
        </w:rPr>
        <w:t xml:space="preserve">    "type": "widget",</w:t>
      </w:r>
    </w:p>
    <w:p w:rsidR="00000000" w:rsidDel="00000000" w:rsidP="00000000" w:rsidRDefault="00000000" w:rsidRPr="00000000" w14:paraId="00000CD4">
      <w:pPr>
        <w:rPr/>
      </w:pPr>
      <w:r w:rsidDel="00000000" w:rsidR="00000000" w:rsidRPr="00000000">
        <w:rPr>
          <w:rtl w:val="0"/>
        </w:rPr>
        <w:t xml:space="preserve">    "properties": ["map_view", "current_status", "estimated_arrival", "delivery_person_info", "contact_support", "live_updates"]</w:t>
      </w:r>
    </w:p>
    <w:p w:rsidR="00000000" w:rsidDel="00000000" w:rsidP="00000000" w:rsidRDefault="00000000" w:rsidRPr="00000000" w14:paraId="00000CD5">
      <w:pPr>
        <w:rPr/>
      </w:pPr>
      <w:r w:rsidDel="00000000" w:rsidR="00000000" w:rsidRPr="00000000">
        <w:rPr>
          <w:rtl w:val="0"/>
        </w:rPr>
        <w:t xml:space="preserve">  },</w:t>
      </w:r>
    </w:p>
    <w:p w:rsidR="00000000" w:rsidDel="00000000" w:rsidP="00000000" w:rsidRDefault="00000000" w:rsidRPr="00000000" w14:paraId="00000CD6">
      <w:pPr>
        <w:rPr/>
      </w:pPr>
      <w:r w:rsidDel="00000000" w:rsidR="00000000" w:rsidRPr="00000000">
        <w:rPr>
          <w:rtl w:val="0"/>
        </w:rPr>
        <w:t xml:space="preserve">  "notification_center": {</w:t>
      </w:r>
    </w:p>
    <w:p w:rsidR="00000000" w:rsidDel="00000000" w:rsidP="00000000" w:rsidRDefault="00000000" w:rsidRPr="00000000" w14:paraId="00000CD7">
      <w:pPr>
        <w:rPr/>
      </w:pPr>
      <w:r w:rsidDel="00000000" w:rsidR="00000000" w:rsidRPr="00000000">
        <w:rPr>
          <w:rtl w:val="0"/>
        </w:rPr>
        <w:t xml:space="preserve">    "type": "panel",</w:t>
      </w:r>
    </w:p>
    <w:p w:rsidR="00000000" w:rsidDel="00000000" w:rsidP="00000000" w:rsidRDefault="00000000" w:rsidRPr="00000000" w14:paraId="00000CD8">
      <w:pPr>
        <w:rPr/>
      </w:pPr>
      <w:r w:rsidDel="00000000" w:rsidR="00000000" w:rsidRPr="00000000">
        <w:rPr>
          <w:rtl w:val="0"/>
        </w:rPr>
        <w:t xml:space="preserve">    "features": ["mark_all_read", "filter_by_type", "snooze_notifications", "notification_settings", "view_history"]</w:t>
      </w:r>
    </w:p>
    <w:p w:rsidR="00000000" w:rsidDel="00000000" w:rsidP="00000000" w:rsidRDefault="00000000" w:rsidRPr="00000000" w14:paraId="00000CD9">
      <w:pPr>
        <w:rPr/>
      </w:pPr>
      <w:r w:rsidDel="00000000" w:rsidR="00000000" w:rsidRPr="00000000">
        <w:rPr>
          <w:rtl w:val="0"/>
        </w:rPr>
        <w:t xml:space="preserve">  },</w:t>
      </w:r>
    </w:p>
    <w:p w:rsidR="00000000" w:rsidDel="00000000" w:rsidP="00000000" w:rsidRDefault="00000000" w:rsidRPr="00000000" w14:paraId="00000CDA">
      <w:pPr>
        <w:rPr/>
      </w:pPr>
      <w:r w:rsidDel="00000000" w:rsidR="00000000" w:rsidRPr="00000000">
        <w:rPr>
          <w:rtl w:val="0"/>
        </w:rPr>
        <w:t xml:space="preserve">  "product_customizer": {</w:t>
      </w:r>
    </w:p>
    <w:p w:rsidR="00000000" w:rsidDel="00000000" w:rsidP="00000000" w:rsidRDefault="00000000" w:rsidRPr="00000000" w14:paraId="00000CDB">
      <w:pPr>
        <w:rPr/>
      </w:pPr>
      <w:r w:rsidDel="00000000" w:rsidR="00000000" w:rsidRPr="00000000">
        <w:rPr>
          <w:rtl w:val="0"/>
        </w:rPr>
        <w:t xml:space="preserve">    "type": "tool",</w:t>
      </w:r>
    </w:p>
    <w:p w:rsidR="00000000" w:rsidDel="00000000" w:rsidP="00000000" w:rsidRDefault="00000000" w:rsidRPr="00000000" w14:paraId="00000CDC">
      <w:pPr>
        <w:rPr/>
      </w:pPr>
      <w:r w:rsidDel="00000000" w:rsidR="00000000" w:rsidRPr="00000000">
        <w:rPr>
          <w:rtl w:val="0"/>
        </w:rPr>
        <w:t xml:space="preserve">    "options": ["color_picker", "add_text", "upload_image", "preview_in_ar", "reset_design", "save_design", "order_now"]</w:t>
      </w:r>
    </w:p>
    <w:p w:rsidR="00000000" w:rsidDel="00000000" w:rsidP="00000000" w:rsidRDefault="00000000" w:rsidRPr="00000000" w14:paraId="00000CDD">
      <w:pPr>
        <w:rPr/>
      </w:pPr>
      <w:r w:rsidDel="00000000" w:rsidR="00000000" w:rsidRPr="00000000">
        <w:rPr>
          <w:rtl w:val="0"/>
        </w:rPr>
        <w:t xml:space="preserve">  },</w:t>
      </w:r>
    </w:p>
    <w:p w:rsidR="00000000" w:rsidDel="00000000" w:rsidP="00000000" w:rsidRDefault="00000000" w:rsidRPr="00000000" w14:paraId="00000CDE">
      <w:pPr>
        <w:rPr/>
      </w:pPr>
      <w:r w:rsidDel="00000000" w:rsidR="00000000" w:rsidRPr="00000000">
        <w:rPr>
          <w:rtl w:val="0"/>
        </w:rPr>
        <w:t xml:space="preserve">  "voice_command_overlay": {</w:t>
      </w:r>
    </w:p>
    <w:p w:rsidR="00000000" w:rsidDel="00000000" w:rsidP="00000000" w:rsidRDefault="00000000" w:rsidRPr="00000000" w14:paraId="00000CDF">
      <w:pPr>
        <w:rPr/>
      </w:pPr>
      <w:r w:rsidDel="00000000" w:rsidR="00000000" w:rsidRPr="00000000">
        <w:rPr>
          <w:rtl w:val="0"/>
        </w:rPr>
        <w:t xml:space="preserve">    "type": "overlay",</w:t>
      </w:r>
    </w:p>
    <w:p w:rsidR="00000000" w:rsidDel="00000000" w:rsidP="00000000" w:rsidRDefault="00000000" w:rsidRPr="00000000" w14:paraId="00000CE0">
      <w:pPr>
        <w:rPr/>
      </w:pPr>
      <w:r w:rsidDel="00000000" w:rsidR="00000000" w:rsidRPr="00000000">
        <w:rPr>
          <w:rtl w:val="0"/>
        </w:rPr>
        <w:t xml:space="preserve">    "features": ["live_transcription", "command_history", "error_feedback", "hint_suggestions"]</w:t>
      </w:r>
    </w:p>
    <w:p w:rsidR="00000000" w:rsidDel="00000000" w:rsidP="00000000" w:rsidRDefault="00000000" w:rsidRPr="00000000" w14:paraId="00000CE1">
      <w:pPr>
        <w:rPr/>
      </w:pPr>
      <w:r w:rsidDel="00000000" w:rsidR="00000000" w:rsidRPr="00000000">
        <w:rPr>
          <w:rtl w:val="0"/>
        </w:rPr>
        <w:t xml:space="preserve">  },</w:t>
      </w:r>
    </w:p>
    <w:p w:rsidR="00000000" w:rsidDel="00000000" w:rsidP="00000000" w:rsidRDefault="00000000" w:rsidRPr="00000000" w14:paraId="00000CE2">
      <w:pPr>
        <w:rPr/>
      </w:pPr>
      <w:r w:rsidDel="00000000" w:rsidR="00000000" w:rsidRPr="00000000">
        <w:rPr>
          <w:rtl w:val="0"/>
        </w:rPr>
        <w:t xml:space="preserve">  "pod_order_summary": {</w:t>
      </w:r>
    </w:p>
    <w:p w:rsidR="00000000" w:rsidDel="00000000" w:rsidP="00000000" w:rsidRDefault="00000000" w:rsidRPr="00000000" w14:paraId="00000CE3">
      <w:pPr>
        <w:rPr/>
      </w:pPr>
      <w:r w:rsidDel="00000000" w:rsidR="00000000" w:rsidRPr="00000000">
        <w:rPr>
          <w:rtl w:val="0"/>
        </w:rPr>
        <w:t xml:space="preserve">    "type": "summary",</w:t>
      </w:r>
    </w:p>
    <w:p w:rsidR="00000000" w:rsidDel="00000000" w:rsidP="00000000" w:rsidRDefault="00000000" w:rsidRPr="00000000" w14:paraId="00000CE4">
      <w:pPr>
        <w:rPr/>
      </w:pPr>
      <w:r w:rsidDel="00000000" w:rsidR="00000000" w:rsidRPr="00000000">
        <w:rPr>
          <w:rtl w:val="0"/>
        </w:rPr>
        <w:t xml:space="preserve">    "fields": ["product_list", "customizations", "subtotal", "shipping_options", "apply_coupon", "final_total"]</w:t>
      </w:r>
    </w:p>
    <w:p w:rsidR="00000000" w:rsidDel="00000000" w:rsidP="00000000" w:rsidRDefault="00000000" w:rsidRPr="00000000" w14:paraId="00000CE5">
      <w:pPr>
        <w:rPr/>
      </w:pPr>
      <w:r w:rsidDel="00000000" w:rsidR="00000000" w:rsidRPr="00000000">
        <w:rPr>
          <w:rtl w:val="0"/>
        </w:rPr>
        <w:t xml:space="preserve">  },</w:t>
      </w:r>
    </w:p>
    <w:p w:rsidR="00000000" w:rsidDel="00000000" w:rsidP="00000000" w:rsidRDefault="00000000" w:rsidRPr="00000000" w14:paraId="00000CE6">
      <w:pPr>
        <w:rPr/>
      </w:pPr>
      <w:r w:rsidDel="00000000" w:rsidR="00000000" w:rsidRPr="00000000">
        <w:rPr>
          <w:rtl w:val="0"/>
        </w:rPr>
        <w:t xml:space="preserve">  "accessibility_toolbar": {</w:t>
      </w:r>
    </w:p>
    <w:p w:rsidR="00000000" w:rsidDel="00000000" w:rsidP="00000000" w:rsidRDefault="00000000" w:rsidRPr="00000000" w14:paraId="00000CE7">
      <w:pPr>
        <w:rPr/>
      </w:pPr>
      <w:r w:rsidDel="00000000" w:rsidR="00000000" w:rsidRPr="00000000">
        <w:rPr>
          <w:rtl w:val="0"/>
        </w:rPr>
        <w:t xml:space="preserve">    "type": "toolbar",</w:t>
      </w:r>
    </w:p>
    <w:p w:rsidR="00000000" w:rsidDel="00000000" w:rsidP="00000000" w:rsidRDefault="00000000" w:rsidRPr="00000000" w14:paraId="00000CE8">
      <w:pPr>
        <w:rPr/>
      </w:pPr>
      <w:r w:rsidDel="00000000" w:rsidR="00000000" w:rsidRPr="00000000">
        <w:rPr>
          <w:rtl w:val="0"/>
        </w:rPr>
        <w:t xml:space="preserve">    "options": ["increase_font", "decrease_font", "toggle_contrast", "enable_screen_reader", "audio_descriptions", "keyboard_navigation"]</w:t>
      </w:r>
    </w:p>
    <w:p w:rsidR="00000000" w:rsidDel="00000000" w:rsidP="00000000" w:rsidRDefault="00000000" w:rsidRPr="00000000" w14:paraId="00000CE9">
      <w:pPr>
        <w:rPr/>
      </w:pPr>
      <w:r w:rsidDel="00000000" w:rsidR="00000000" w:rsidRPr="00000000">
        <w:rPr>
          <w:rtl w:val="0"/>
        </w:rPr>
        <w:t xml:space="preserve">  }</w:t>
      </w:r>
    </w:p>
    <w:p w:rsidR="00000000" w:rsidDel="00000000" w:rsidP="00000000" w:rsidRDefault="00000000" w:rsidRPr="00000000" w14:paraId="00000CEA">
      <w:pPr>
        <w:rPr/>
      </w:pPr>
      <w:r w:rsidDel="00000000" w:rsidR="00000000" w:rsidRPr="00000000">
        <w:rPr>
          <w:rtl w:val="0"/>
        </w:rPr>
        <w:t xml:space="preserve">}</w:t>
      </w:r>
    </w:p>
    <w:p w:rsidR="00000000" w:rsidDel="00000000" w:rsidP="00000000" w:rsidRDefault="00000000" w:rsidRPr="00000000" w14:paraId="00000CEB">
      <w:pPr>
        <w:rPr/>
      </w:pPr>
      <w:r w:rsidDel="00000000" w:rsidR="00000000" w:rsidRPr="00000000">
        <w:rPr>
          <w:rtl w:val="0"/>
        </w:rPr>
        <w:t xml:space="preserve">```</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```json name=ai/training_data/integrations.json</w:t>
      </w:r>
    </w:p>
    <w:p w:rsidR="00000000" w:rsidDel="00000000" w:rsidP="00000000" w:rsidRDefault="00000000" w:rsidRPr="00000000" w14:paraId="00000CF0">
      <w:pPr>
        <w:rPr/>
      </w:pPr>
      <w:r w:rsidDel="00000000" w:rsidR="00000000" w:rsidRPr="00000000">
        <w:rPr>
          <w:rtl w:val="0"/>
        </w:rPr>
        <w:t xml:space="preserve">[</w:t>
      </w:r>
    </w:p>
    <w:p w:rsidR="00000000" w:rsidDel="00000000" w:rsidP="00000000" w:rsidRDefault="00000000" w:rsidRPr="00000000" w14:paraId="00000CF1">
      <w:pPr>
        <w:rPr/>
      </w:pPr>
      <w:r w:rsidDel="00000000" w:rsidR="00000000" w:rsidRPr="00000000">
        <w:rPr>
          <w:rtl w:val="0"/>
        </w:rPr>
        <w:t xml:space="preserve">  {</w:t>
      </w:r>
    </w:p>
    <w:p w:rsidR="00000000" w:rsidDel="00000000" w:rsidP="00000000" w:rsidRDefault="00000000" w:rsidRPr="00000000" w14:paraId="00000CF2">
      <w:pPr>
        <w:rPr/>
      </w:pPr>
      <w:r w:rsidDel="00000000" w:rsidR="00000000" w:rsidRPr="00000000">
        <w:rPr>
          <w:rtl w:val="0"/>
        </w:rPr>
        <w:t xml:space="preserve">    "name": "Payment Gateway",</w:t>
      </w:r>
    </w:p>
    <w:p w:rsidR="00000000" w:rsidDel="00000000" w:rsidP="00000000" w:rsidRDefault="00000000" w:rsidRPr="00000000" w14:paraId="00000CF3">
      <w:pPr>
        <w:rPr/>
      </w:pPr>
      <w:r w:rsidDel="00000000" w:rsidR="00000000" w:rsidRPr="00000000">
        <w:rPr>
          <w:rtl w:val="0"/>
        </w:rPr>
        <w:t xml:space="preserve">    "type": "API",</w:t>
      </w:r>
    </w:p>
    <w:p w:rsidR="00000000" w:rsidDel="00000000" w:rsidP="00000000" w:rsidRDefault="00000000" w:rsidRPr="00000000" w14:paraId="00000CF4">
      <w:pPr>
        <w:rPr/>
      </w:pPr>
      <w:r w:rsidDel="00000000" w:rsidR="00000000" w:rsidRPr="00000000">
        <w:rPr>
          <w:rtl w:val="0"/>
        </w:rPr>
        <w:t xml:space="preserve">    "description": "Handles payment processing",</w:t>
      </w:r>
    </w:p>
    <w:p w:rsidR="00000000" w:rsidDel="00000000" w:rsidP="00000000" w:rsidRDefault="00000000" w:rsidRPr="00000000" w14:paraId="00000CF5">
      <w:pPr>
        <w:rPr/>
      </w:pPr>
      <w:r w:rsidDel="00000000" w:rsidR="00000000" w:rsidRPr="00000000">
        <w:rPr>
          <w:rtl w:val="0"/>
        </w:rPr>
        <w:t xml:space="preserve">    "endpoints": ["/charge", "/refund"]</w:t>
      </w:r>
    </w:p>
    <w:p w:rsidR="00000000" w:rsidDel="00000000" w:rsidP="00000000" w:rsidRDefault="00000000" w:rsidRPr="00000000" w14:paraId="00000CF6">
      <w:pPr>
        <w:rPr/>
      </w:pPr>
      <w:r w:rsidDel="00000000" w:rsidR="00000000" w:rsidRPr="00000000">
        <w:rPr>
          <w:rtl w:val="0"/>
        </w:rPr>
        <w:t xml:space="preserve">  },</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    "name": "Shipping Provider",</w:t>
      </w:r>
    </w:p>
    <w:p w:rsidR="00000000" w:rsidDel="00000000" w:rsidP="00000000" w:rsidRDefault="00000000" w:rsidRPr="00000000" w14:paraId="00000CF9">
      <w:pPr>
        <w:rPr/>
      </w:pPr>
      <w:r w:rsidDel="00000000" w:rsidR="00000000" w:rsidRPr="00000000">
        <w:rPr>
          <w:rtl w:val="0"/>
        </w:rPr>
        <w:t xml:space="preserve">    "type": "SDK",</w:t>
      </w:r>
    </w:p>
    <w:p w:rsidR="00000000" w:rsidDel="00000000" w:rsidP="00000000" w:rsidRDefault="00000000" w:rsidRPr="00000000" w14:paraId="00000CFA">
      <w:pPr>
        <w:rPr/>
      </w:pPr>
      <w:r w:rsidDel="00000000" w:rsidR="00000000" w:rsidRPr="00000000">
        <w:rPr>
          <w:rtl w:val="0"/>
        </w:rPr>
        <w:t xml:space="preserve">    "description": "Calculates shipping rates and tracks deliveries",</w:t>
      </w:r>
    </w:p>
    <w:p w:rsidR="00000000" w:rsidDel="00000000" w:rsidP="00000000" w:rsidRDefault="00000000" w:rsidRPr="00000000" w14:paraId="00000CFB">
      <w:pPr>
        <w:rPr/>
      </w:pPr>
      <w:r w:rsidDel="00000000" w:rsidR="00000000" w:rsidRPr="00000000">
        <w:rPr>
          <w:rtl w:val="0"/>
        </w:rPr>
        <w:t xml:space="preserve">    "methods": ["getRates", "trackPackage"]</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w:t>
      </w:r>
    </w:p>
    <w:p w:rsidR="00000000" w:rsidDel="00000000" w:rsidP="00000000" w:rsidRDefault="00000000" w:rsidRPr="00000000" w14:paraId="00000CFE">
      <w:pPr>
        <w:rPr/>
      </w:pPr>
      <w:r w:rsidDel="00000000" w:rsidR="00000000" w:rsidRPr="00000000">
        <w:rPr>
          <w:rtl w:val="0"/>
        </w:rPr>
        <w:t xml:space="preserve">    "name": "3D Print Service",</w:t>
      </w:r>
    </w:p>
    <w:p w:rsidR="00000000" w:rsidDel="00000000" w:rsidP="00000000" w:rsidRDefault="00000000" w:rsidRPr="00000000" w14:paraId="00000CFF">
      <w:pPr>
        <w:rPr/>
      </w:pPr>
      <w:r w:rsidDel="00000000" w:rsidR="00000000" w:rsidRPr="00000000">
        <w:rPr>
          <w:rtl w:val="0"/>
        </w:rPr>
        <w:t xml:space="preserve">    "type": "API",</w:t>
      </w:r>
    </w:p>
    <w:p w:rsidR="00000000" w:rsidDel="00000000" w:rsidP="00000000" w:rsidRDefault="00000000" w:rsidRPr="00000000" w14:paraId="00000D00">
      <w:pPr>
        <w:rPr/>
      </w:pPr>
      <w:r w:rsidDel="00000000" w:rsidR="00000000" w:rsidRPr="00000000">
        <w:rPr>
          <w:rtl w:val="0"/>
        </w:rPr>
        <w:t xml:space="preserve">    "description": "Custom 3D product order and status",</w:t>
      </w:r>
    </w:p>
    <w:p w:rsidR="00000000" w:rsidDel="00000000" w:rsidP="00000000" w:rsidRDefault="00000000" w:rsidRPr="00000000" w14:paraId="00000D01">
      <w:pPr>
        <w:rPr/>
      </w:pPr>
      <w:r w:rsidDel="00000000" w:rsidR="00000000" w:rsidRPr="00000000">
        <w:rPr>
          <w:rtl w:val="0"/>
        </w:rPr>
        <w:t xml:space="preserve">    "endpoints": ["/createOrder", "/getOrderStatus", "/listMaterials"]</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t xml:space="preserve">  {</w:t>
      </w:r>
    </w:p>
    <w:p w:rsidR="00000000" w:rsidDel="00000000" w:rsidP="00000000" w:rsidRDefault="00000000" w:rsidRPr="00000000" w14:paraId="00000D04">
      <w:pPr>
        <w:rPr/>
      </w:pPr>
      <w:r w:rsidDel="00000000" w:rsidR="00000000" w:rsidRPr="00000000">
        <w:rPr>
          <w:rtl w:val="0"/>
        </w:rPr>
        <w:t xml:space="preserve">    "name": "Voice Command Engine",</w:t>
      </w:r>
    </w:p>
    <w:p w:rsidR="00000000" w:rsidDel="00000000" w:rsidP="00000000" w:rsidRDefault="00000000" w:rsidRPr="00000000" w14:paraId="00000D05">
      <w:pPr>
        <w:rPr/>
      </w:pPr>
      <w:r w:rsidDel="00000000" w:rsidR="00000000" w:rsidRPr="00000000">
        <w:rPr>
          <w:rtl w:val="0"/>
        </w:rPr>
        <w:t xml:space="preserve">    "type": "SDK",</w:t>
      </w:r>
    </w:p>
    <w:p w:rsidR="00000000" w:rsidDel="00000000" w:rsidP="00000000" w:rsidRDefault="00000000" w:rsidRPr="00000000" w14:paraId="00000D06">
      <w:pPr>
        <w:rPr/>
      </w:pPr>
      <w:r w:rsidDel="00000000" w:rsidR="00000000" w:rsidRPr="00000000">
        <w:rPr>
          <w:rtl w:val="0"/>
        </w:rPr>
        <w:t xml:space="preserve">    "description": "Processes and interprets voice commands",</w:t>
      </w:r>
    </w:p>
    <w:p w:rsidR="00000000" w:rsidDel="00000000" w:rsidP="00000000" w:rsidRDefault="00000000" w:rsidRPr="00000000" w14:paraId="00000D07">
      <w:pPr>
        <w:rPr/>
      </w:pPr>
      <w:r w:rsidDel="00000000" w:rsidR="00000000" w:rsidRPr="00000000">
        <w:rPr>
          <w:rtl w:val="0"/>
        </w:rPr>
        <w:t xml:space="preserve">    "methods": ["startListening", "stopListening", "getTranscript"]</w:t>
      </w:r>
    </w:p>
    <w:p w:rsidR="00000000" w:rsidDel="00000000" w:rsidP="00000000" w:rsidRDefault="00000000" w:rsidRPr="00000000" w14:paraId="00000D08">
      <w:pPr>
        <w:rPr/>
      </w:pPr>
      <w:r w:rsidDel="00000000" w:rsidR="00000000" w:rsidRPr="00000000">
        <w:rPr>
          <w:rtl w:val="0"/>
        </w:rPr>
        <w:t xml:space="preserve">  },</w:t>
      </w:r>
    </w:p>
    <w:p w:rsidR="00000000" w:rsidDel="00000000" w:rsidP="00000000" w:rsidRDefault="00000000" w:rsidRPr="00000000" w14:paraId="00000D09">
      <w:pPr>
        <w:rPr/>
      </w:pPr>
      <w:r w:rsidDel="00000000" w:rsidR="00000000" w:rsidRPr="00000000">
        <w:rPr>
          <w:rtl w:val="0"/>
        </w:rPr>
        <w:t xml:space="preserve">  {</w:t>
      </w:r>
    </w:p>
    <w:p w:rsidR="00000000" w:rsidDel="00000000" w:rsidP="00000000" w:rsidRDefault="00000000" w:rsidRPr="00000000" w14:paraId="00000D0A">
      <w:pPr>
        <w:rPr/>
      </w:pPr>
      <w:r w:rsidDel="00000000" w:rsidR="00000000" w:rsidRPr="00000000">
        <w:rPr>
          <w:rtl w:val="0"/>
        </w:rPr>
        <w:t xml:space="preserve">    "name": "Ride Share Platform",</w:t>
      </w:r>
    </w:p>
    <w:p w:rsidR="00000000" w:rsidDel="00000000" w:rsidP="00000000" w:rsidRDefault="00000000" w:rsidRPr="00000000" w14:paraId="00000D0B">
      <w:pPr>
        <w:rPr/>
      </w:pPr>
      <w:r w:rsidDel="00000000" w:rsidR="00000000" w:rsidRPr="00000000">
        <w:rPr>
          <w:rtl w:val="0"/>
        </w:rPr>
        <w:t xml:space="preserve">    "type": "API",</w:t>
      </w:r>
    </w:p>
    <w:p w:rsidR="00000000" w:rsidDel="00000000" w:rsidP="00000000" w:rsidRDefault="00000000" w:rsidRPr="00000000" w14:paraId="00000D0C">
      <w:pPr>
        <w:rPr/>
      </w:pPr>
      <w:r w:rsidDel="00000000" w:rsidR="00000000" w:rsidRPr="00000000">
        <w:rPr>
          <w:rtl w:val="0"/>
        </w:rPr>
        <w:t xml:space="preserve">    "description": "Request, track, and manage ride share options",</w:t>
      </w:r>
    </w:p>
    <w:p w:rsidR="00000000" w:rsidDel="00000000" w:rsidP="00000000" w:rsidRDefault="00000000" w:rsidRPr="00000000" w14:paraId="00000D0D">
      <w:pPr>
        <w:rPr/>
      </w:pPr>
      <w:r w:rsidDel="00000000" w:rsidR="00000000" w:rsidRPr="00000000">
        <w:rPr>
          <w:rtl w:val="0"/>
        </w:rPr>
        <w:t xml:space="preserve">    "endpoints": ["/requestRide", "/cancelRide", "/rideStatus"]</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w:t>
      </w:r>
    </w:p>
    <w:p w:rsidR="00000000" w:rsidDel="00000000" w:rsidP="00000000" w:rsidRDefault="00000000" w:rsidRPr="00000000" w14:paraId="00000D10">
      <w:pPr>
        <w:rPr/>
      </w:pPr>
      <w:r w:rsidDel="00000000" w:rsidR="00000000" w:rsidRPr="00000000">
        <w:rPr>
          <w:rtl w:val="0"/>
        </w:rPr>
        <w:t xml:space="preserve">    "name": "Pinpoint Delivery",</w:t>
      </w:r>
    </w:p>
    <w:p w:rsidR="00000000" w:rsidDel="00000000" w:rsidP="00000000" w:rsidRDefault="00000000" w:rsidRPr="00000000" w14:paraId="00000D11">
      <w:pPr>
        <w:rPr/>
      </w:pPr>
      <w:r w:rsidDel="00000000" w:rsidR="00000000" w:rsidRPr="00000000">
        <w:rPr>
          <w:rtl w:val="0"/>
        </w:rPr>
        <w:t xml:space="preserve">    "type": "API",</w:t>
      </w:r>
    </w:p>
    <w:p w:rsidR="00000000" w:rsidDel="00000000" w:rsidP="00000000" w:rsidRDefault="00000000" w:rsidRPr="00000000" w14:paraId="00000D12">
      <w:pPr>
        <w:rPr/>
      </w:pPr>
      <w:r w:rsidDel="00000000" w:rsidR="00000000" w:rsidRPr="00000000">
        <w:rPr>
          <w:rtl w:val="0"/>
        </w:rPr>
        <w:t xml:space="preserve">    "description": "Precise delivery location and ETA",</w:t>
      </w:r>
    </w:p>
    <w:p w:rsidR="00000000" w:rsidDel="00000000" w:rsidP="00000000" w:rsidRDefault="00000000" w:rsidRPr="00000000" w14:paraId="00000D13">
      <w:pPr>
        <w:rPr/>
      </w:pPr>
      <w:r w:rsidDel="00000000" w:rsidR="00000000" w:rsidRPr="00000000">
        <w:rPr>
          <w:rtl w:val="0"/>
        </w:rPr>
        <w:t xml:space="preserve">    "endpoints": ["/pinLocation", "/getETA", "/liveTracking"]</w:t>
      </w:r>
    </w:p>
    <w:p w:rsidR="00000000" w:rsidDel="00000000" w:rsidP="00000000" w:rsidRDefault="00000000" w:rsidRPr="00000000" w14:paraId="00000D14">
      <w:pPr>
        <w:rPr/>
      </w:pPr>
      <w:r w:rsidDel="00000000" w:rsidR="00000000" w:rsidRPr="00000000">
        <w:rPr>
          <w:rtl w:val="0"/>
        </w:rPr>
        <w:t xml:space="preserve">  },</w:t>
      </w:r>
    </w:p>
    <w:p w:rsidR="00000000" w:rsidDel="00000000" w:rsidP="00000000" w:rsidRDefault="00000000" w:rsidRPr="00000000" w14:paraId="00000D15">
      <w:pPr>
        <w:rPr/>
      </w:pPr>
      <w:r w:rsidDel="00000000" w:rsidR="00000000" w:rsidRPr="00000000">
        <w:rPr>
          <w:rtl w:val="0"/>
        </w:rPr>
        <w:t xml:space="preserve">  {</w:t>
      </w:r>
    </w:p>
    <w:p w:rsidR="00000000" w:rsidDel="00000000" w:rsidP="00000000" w:rsidRDefault="00000000" w:rsidRPr="00000000" w14:paraId="00000D16">
      <w:pPr>
        <w:rPr/>
      </w:pPr>
      <w:r w:rsidDel="00000000" w:rsidR="00000000" w:rsidRPr="00000000">
        <w:rPr>
          <w:rtl w:val="0"/>
        </w:rPr>
        <w:t xml:space="preserve">    "name": "Notification Service",</w:t>
      </w:r>
    </w:p>
    <w:p w:rsidR="00000000" w:rsidDel="00000000" w:rsidP="00000000" w:rsidRDefault="00000000" w:rsidRPr="00000000" w14:paraId="00000D17">
      <w:pPr>
        <w:rPr/>
      </w:pPr>
      <w:r w:rsidDel="00000000" w:rsidR="00000000" w:rsidRPr="00000000">
        <w:rPr>
          <w:rtl w:val="0"/>
        </w:rPr>
        <w:t xml:space="preserve">    "type": "API",</w:t>
      </w:r>
    </w:p>
    <w:p w:rsidR="00000000" w:rsidDel="00000000" w:rsidP="00000000" w:rsidRDefault="00000000" w:rsidRPr="00000000" w14:paraId="00000D18">
      <w:pPr>
        <w:rPr/>
      </w:pPr>
      <w:r w:rsidDel="00000000" w:rsidR="00000000" w:rsidRPr="00000000">
        <w:rPr>
          <w:rtl w:val="0"/>
        </w:rPr>
        <w:t xml:space="preserve">    "description": "Send push, email, and SMS notifications",</w:t>
      </w:r>
    </w:p>
    <w:p w:rsidR="00000000" w:rsidDel="00000000" w:rsidP="00000000" w:rsidRDefault="00000000" w:rsidRPr="00000000" w14:paraId="00000D19">
      <w:pPr>
        <w:rPr/>
      </w:pPr>
      <w:r w:rsidDel="00000000" w:rsidR="00000000" w:rsidRPr="00000000">
        <w:rPr>
          <w:rtl w:val="0"/>
        </w:rPr>
        <w:t xml:space="preserve">    "endpoints": ["/sendPush", "/sendEmail", "/sendSMS"]</w:t>
      </w:r>
    </w:p>
    <w:p w:rsidR="00000000" w:rsidDel="00000000" w:rsidP="00000000" w:rsidRDefault="00000000" w:rsidRPr="00000000" w14:paraId="00000D1A">
      <w:pPr>
        <w:rPr/>
      </w:pPr>
      <w:r w:rsidDel="00000000" w:rsidR="00000000" w:rsidRPr="00000000">
        <w:rPr>
          <w:rtl w:val="0"/>
        </w:rPr>
        <w:t xml:space="preserve">  },</w:t>
      </w:r>
    </w:p>
    <w:p w:rsidR="00000000" w:rsidDel="00000000" w:rsidP="00000000" w:rsidRDefault="00000000" w:rsidRPr="00000000" w14:paraId="00000D1B">
      <w:pPr>
        <w:rPr/>
      </w:pPr>
      <w:r w:rsidDel="00000000" w:rsidR="00000000" w:rsidRPr="00000000">
        <w:rPr>
          <w:rtl w:val="0"/>
        </w:rPr>
        <w:t xml:space="preserve">  {</w:t>
      </w:r>
    </w:p>
    <w:p w:rsidR="00000000" w:rsidDel="00000000" w:rsidP="00000000" w:rsidRDefault="00000000" w:rsidRPr="00000000" w14:paraId="00000D1C">
      <w:pPr>
        <w:rPr/>
      </w:pPr>
      <w:r w:rsidDel="00000000" w:rsidR="00000000" w:rsidRPr="00000000">
        <w:rPr>
          <w:rtl w:val="0"/>
        </w:rPr>
        <w:t xml:space="preserve">    "name": "User Profile Manager",</w:t>
      </w:r>
    </w:p>
    <w:p w:rsidR="00000000" w:rsidDel="00000000" w:rsidP="00000000" w:rsidRDefault="00000000" w:rsidRPr="00000000" w14:paraId="00000D1D">
      <w:pPr>
        <w:rPr/>
      </w:pPr>
      <w:r w:rsidDel="00000000" w:rsidR="00000000" w:rsidRPr="00000000">
        <w:rPr>
          <w:rtl w:val="0"/>
        </w:rPr>
        <w:t xml:space="preserve">    "type": "API",</w:t>
      </w:r>
    </w:p>
    <w:p w:rsidR="00000000" w:rsidDel="00000000" w:rsidP="00000000" w:rsidRDefault="00000000" w:rsidRPr="00000000" w14:paraId="00000D1E">
      <w:pPr>
        <w:rPr/>
      </w:pPr>
      <w:r w:rsidDel="00000000" w:rsidR="00000000" w:rsidRPr="00000000">
        <w:rPr>
          <w:rtl w:val="0"/>
        </w:rPr>
        <w:t xml:space="preserve">    "description": "Manage user data, preferences, and settings",</w:t>
      </w:r>
    </w:p>
    <w:p w:rsidR="00000000" w:rsidDel="00000000" w:rsidP="00000000" w:rsidRDefault="00000000" w:rsidRPr="00000000" w14:paraId="00000D1F">
      <w:pPr>
        <w:rPr/>
      </w:pPr>
      <w:r w:rsidDel="00000000" w:rsidR="00000000" w:rsidRPr="00000000">
        <w:rPr>
          <w:rtl w:val="0"/>
        </w:rPr>
        <w:t xml:space="preserve">    "endpoints": ["/getUser", "/updateProfile", "/setPreferences"]</w:t>
      </w:r>
    </w:p>
    <w:p w:rsidR="00000000" w:rsidDel="00000000" w:rsidP="00000000" w:rsidRDefault="00000000" w:rsidRPr="00000000" w14:paraId="00000D20">
      <w:pPr>
        <w:rPr/>
      </w:pPr>
      <w:r w:rsidDel="00000000" w:rsidR="00000000" w:rsidRPr="00000000">
        <w:rPr>
          <w:rtl w:val="0"/>
        </w:rPr>
        <w:t xml:space="preserve">  }</w:t>
      </w:r>
    </w:p>
    <w:p w:rsidR="00000000" w:rsidDel="00000000" w:rsidP="00000000" w:rsidRDefault="00000000" w:rsidRPr="00000000" w14:paraId="00000D21">
      <w:pPr>
        <w:rPr/>
      </w:pPr>
      <w:r w:rsidDel="00000000" w:rsidR="00000000" w:rsidRPr="00000000">
        <w:rPr>
          <w:rtl w:val="0"/>
        </w:rPr>
        <w:t xml:space="preserve">]</w:t>
      </w:r>
    </w:p>
    <w:p w:rsidR="00000000" w:rsidDel="00000000" w:rsidP="00000000" w:rsidRDefault="00000000" w:rsidRPr="00000000" w14:paraId="00000D22">
      <w:pPr>
        <w:rPr/>
      </w:pPr>
      <w:r w:rsidDel="00000000" w:rsidR="00000000" w:rsidRPr="00000000">
        <w:rPr>
          <w:rtl w:val="0"/>
        </w:rPr>
        <w:t xml:space="preserve">```</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```jsonl name=ai/training_data/onboarding_tutorials.jsonl</w:t>
      </w:r>
    </w:p>
    <w:p w:rsidR="00000000" w:rsidDel="00000000" w:rsidP="00000000" w:rsidRDefault="00000000" w:rsidRPr="00000000" w14:paraId="00000D27">
      <w:pPr>
        <w:rPr/>
      </w:pPr>
      <w:r w:rsidDel="00000000" w:rsidR="00000000" w:rsidRPr="00000000">
        <w:rPr>
          <w:rtl w:val="0"/>
        </w:rPr>
        <w:t xml:space="preserve">{"step": 1, "text": "Welcome! First, create your avatar.", "action": "customize_avatar"}</w:t>
      </w:r>
    </w:p>
    <w:p w:rsidR="00000000" w:rsidDel="00000000" w:rsidP="00000000" w:rsidRDefault="00000000" w:rsidRPr="00000000" w14:paraId="00000D28">
      <w:pPr>
        <w:rPr/>
      </w:pPr>
      <w:r w:rsidDel="00000000" w:rsidR="00000000" w:rsidRPr="00000000">
        <w:rPr>
          <w:rtl w:val="0"/>
        </w:rPr>
        <w:t xml:space="preserve">{"step": 2, "text": "Now, explore the main plaza.", "action": "navigate_main_plaza"}</w:t>
      </w:r>
    </w:p>
    <w:p w:rsidR="00000000" w:rsidDel="00000000" w:rsidP="00000000" w:rsidRDefault="00000000" w:rsidRPr="00000000" w14:paraId="00000D29">
      <w:pPr>
        <w:rPr/>
      </w:pPr>
      <w:r w:rsidDel="00000000" w:rsidR="00000000" w:rsidRPr="00000000">
        <w:rPr>
          <w:rtl w:val="0"/>
        </w:rPr>
        <w:t xml:space="preserve">{"step": 3, "text": "Visit the shop to buy items.", "action": "open_shop"}</w:t>
      </w:r>
    </w:p>
    <w:p w:rsidR="00000000" w:rsidDel="00000000" w:rsidP="00000000" w:rsidRDefault="00000000" w:rsidRPr="00000000" w14:paraId="00000D2A">
      <w:pPr>
        <w:rPr/>
      </w:pPr>
      <w:r w:rsidDel="00000000" w:rsidR="00000000" w:rsidRPr="00000000">
        <w:rPr>
          <w:rtl w:val="0"/>
        </w:rPr>
        <w:t xml:space="preserve">{"step": 4, "text": "Check your notifications for updates and bonuses.", "action": "show_notifications"}</w:t>
      </w:r>
    </w:p>
    <w:p w:rsidR="00000000" w:rsidDel="00000000" w:rsidP="00000000" w:rsidRDefault="00000000" w:rsidRPr="00000000" w14:paraId="00000D2B">
      <w:pPr>
        <w:rPr/>
      </w:pPr>
      <w:r w:rsidDel="00000000" w:rsidR="00000000" w:rsidRPr="00000000">
        <w:rPr>
          <w:rtl w:val="0"/>
        </w:rPr>
        <w:t xml:space="preserve">{"step": 5, "text": "Start your first quest to earn rewards.", "action": "start_quest"}</w:t>
      </w:r>
    </w:p>
    <w:p w:rsidR="00000000" w:rsidDel="00000000" w:rsidP="00000000" w:rsidRDefault="00000000" w:rsidRPr="00000000" w14:paraId="00000D2C">
      <w:pPr>
        <w:rPr/>
      </w:pPr>
      <w:r w:rsidDel="00000000" w:rsidR="00000000" w:rsidRPr="00000000">
        <w:rPr>
          <w:rtl w:val="0"/>
        </w:rPr>
        <w:t xml:space="preserve">{"step": 6, "text": "Try previewing an item in your space with AR.", "action": "ar_item_preview"}</w:t>
      </w:r>
    </w:p>
    <w:p w:rsidR="00000000" w:rsidDel="00000000" w:rsidP="00000000" w:rsidRDefault="00000000" w:rsidRPr="00000000" w14:paraId="00000D2D">
      <w:pPr>
        <w:rPr/>
      </w:pPr>
      <w:r w:rsidDel="00000000" w:rsidR="00000000" w:rsidRPr="00000000">
        <w:rPr>
          <w:rtl w:val="0"/>
        </w:rPr>
        <w:t xml:space="preserve">{"step": 7, "text": "Order a ride to the event island to join other players!", "action": "order_ride"}</w:t>
      </w:r>
    </w:p>
    <w:p w:rsidR="00000000" w:rsidDel="00000000" w:rsidP="00000000" w:rsidRDefault="00000000" w:rsidRPr="00000000" w14:paraId="00000D2E">
      <w:pPr>
        <w:rPr/>
      </w:pPr>
      <w:r w:rsidDel="00000000" w:rsidR="00000000" w:rsidRPr="00000000">
        <w:rPr>
          <w:rtl w:val="0"/>
        </w:rPr>
        <w:t xml:space="preserve">{"step": 8, "text": "Pin your delivery location for precise drop-off.", "action": "pin_delivery_location"}</w:t>
      </w:r>
    </w:p>
    <w:p w:rsidR="00000000" w:rsidDel="00000000" w:rsidP="00000000" w:rsidRDefault="00000000" w:rsidRPr="00000000" w14:paraId="00000D2F">
      <w:pPr>
        <w:rPr/>
      </w:pPr>
      <w:r w:rsidDel="00000000" w:rsidR="00000000" w:rsidRPr="00000000">
        <w:rPr>
          <w:rtl w:val="0"/>
        </w:rPr>
        <w:t xml:space="preserve">{"step": 9, "text": "Enable voice commands for a hands-free experience.", "action": "enable_voice_commands"}</w:t>
      </w:r>
    </w:p>
    <w:p w:rsidR="00000000" w:rsidDel="00000000" w:rsidP="00000000" w:rsidRDefault="00000000" w:rsidRPr="00000000" w14:paraId="00000D30">
      <w:pPr>
        <w:rPr/>
      </w:pPr>
      <w:r w:rsidDel="00000000" w:rsidR="00000000" w:rsidRPr="00000000">
        <w:rPr>
          <w:rtl w:val="0"/>
        </w:rPr>
        <w:t xml:space="preserve">{"step": 10, "text": "Complete your onboarding checklist to unlock special rewards.", "action": "complete_onboarding"}</w:t>
      </w:r>
    </w:p>
    <w:p w:rsidR="00000000" w:rsidDel="00000000" w:rsidP="00000000" w:rsidRDefault="00000000" w:rsidRPr="00000000" w14:paraId="00000D31">
      <w:pPr>
        <w:rPr/>
      </w:pPr>
      <w:r w:rsidDel="00000000" w:rsidR="00000000" w:rsidRPr="00000000">
        <w:rPr>
          <w:rtl w:val="0"/>
        </w:rPr>
        <w:t xml:space="preserve">```</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```json name=ai/training_data/accessibility_settings.json</w:t>
      </w:r>
    </w:p>
    <w:p w:rsidR="00000000" w:rsidDel="00000000" w:rsidP="00000000" w:rsidRDefault="00000000" w:rsidRPr="00000000" w14:paraId="00000D36">
      <w:pPr>
        <w:rPr/>
      </w:pPr>
      <w:r w:rsidDel="00000000" w:rsidR="00000000" w:rsidRPr="00000000">
        <w:rPr>
          <w:rtl w:val="0"/>
        </w:rPr>
        <w:t xml:space="preserve">{</w:t>
      </w:r>
    </w:p>
    <w:p w:rsidR="00000000" w:rsidDel="00000000" w:rsidP="00000000" w:rsidRDefault="00000000" w:rsidRPr="00000000" w14:paraId="00000D37">
      <w:pPr>
        <w:rPr/>
      </w:pPr>
      <w:r w:rsidDel="00000000" w:rsidR="00000000" w:rsidRPr="00000000">
        <w:rPr>
          <w:rtl w:val="0"/>
        </w:rPr>
        <w:t xml:space="preserve">  "screen_reader_enabled": true,</w:t>
      </w:r>
    </w:p>
    <w:p w:rsidR="00000000" w:rsidDel="00000000" w:rsidP="00000000" w:rsidRDefault="00000000" w:rsidRPr="00000000" w14:paraId="00000D38">
      <w:pPr>
        <w:rPr/>
      </w:pPr>
      <w:r w:rsidDel="00000000" w:rsidR="00000000" w:rsidRPr="00000000">
        <w:rPr>
          <w:rtl w:val="0"/>
        </w:rPr>
        <w:t xml:space="preserve">  "colorblind_mode": "protanopia",</w:t>
      </w:r>
    </w:p>
    <w:p w:rsidR="00000000" w:rsidDel="00000000" w:rsidP="00000000" w:rsidRDefault="00000000" w:rsidRPr="00000000" w14:paraId="00000D39">
      <w:pPr>
        <w:rPr/>
      </w:pPr>
      <w:r w:rsidDel="00000000" w:rsidR="00000000" w:rsidRPr="00000000">
        <w:rPr>
          <w:rtl w:val="0"/>
        </w:rPr>
        <w:t xml:space="preserve">  "font_size": "large",</w:t>
      </w:r>
    </w:p>
    <w:p w:rsidR="00000000" w:rsidDel="00000000" w:rsidP="00000000" w:rsidRDefault="00000000" w:rsidRPr="00000000" w14:paraId="00000D3A">
      <w:pPr>
        <w:rPr/>
      </w:pPr>
      <w:r w:rsidDel="00000000" w:rsidR="00000000" w:rsidRPr="00000000">
        <w:rPr>
          <w:rtl w:val="0"/>
        </w:rPr>
        <w:t xml:space="preserve">  "contrast": "high",</w:t>
      </w:r>
    </w:p>
    <w:p w:rsidR="00000000" w:rsidDel="00000000" w:rsidP="00000000" w:rsidRDefault="00000000" w:rsidRPr="00000000" w14:paraId="00000D3B">
      <w:pPr>
        <w:rPr/>
      </w:pPr>
      <w:r w:rsidDel="00000000" w:rsidR="00000000" w:rsidRPr="00000000">
        <w:rPr>
          <w:rtl w:val="0"/>
        </w:rPr>
        <w:t xml:space="preserve">  "keyboard_navigation": true,</w:t>
      </w:r>
    </w:p>
    <w:p w:rsidR="00000000" w:rsidDel="00000000" w:rsidP="00000000" w:rsidRDefault="00000000" w:rsidRPr="00000000" w14:paraId="00000D3C">
      <w:pPr>
        <w:rPr/>
      </w:pPr>
      <w:r w:rsidDel="00000000" w:rsidR="00000000" w:rsidRPr="00000000">
        <w:rPr>
          <w:rtl w:val="0"/>
        </w:rPr>
        <w:t xml:space="preserve">  "audio_descriptions": true,</w:t>
      </w:r>
    </w:p>
    <w:p w:rsidR="00000000" w:rsidDel="00000000" w:rsidP="00000000" w:rsidRDefault="00000000" w:rsidRPr="00000000" w14:paraId="00000D3D">
      <w:pPr>
        <w:rPr/>
      </w:pPr>
      <w:r w:rsidDel="00000000" w:rsidR="00000000" w:rsidRPr="00000000">
        <w:rPr>
          <w:rtl w:val="0"/>
        </w:rPr>
        <w:t xml:space="preserve">  "voice_control_enabled": true,</w:t>
      </w:r>
    </w:p>
    <w:p w:rsidR="00000000" w:rsidDel="00000000" w:rsidP="00000000" w:rsidRDefault="00000000" w:rsidRPr="00000000" w14:paraId="00000D3E">
      <w:pPr>
        <w:rPr/>
      </w:pPr>
      <w:r w:rsidDel="00000000" w:rsidR="00000000" w:rsidRPr="00000000">
        <w:rPr>
          <w:rtl w:val="0"/>
        </w:rPr>
        <w:t xml:space="preserve">  "animation_reduction": true,</w:t>
      </w:r>
    </w:p>
    <w:p w:rsidR="00000000" w:rsidDel="00000000" w:rsidP="00000000" w:rsidRDefault="00000000" w:rsidRPr="00000000" w14:paraId="00000D3F">
      <w:pPr>
        <w:rPr/>
      </w:pPr>
      <w:r w:rsidDel="00000000" w:rsidR="00000000" w:rsidRPr="00000000">
        <w:rPr>
          <w:rtl w:val="0"/>
        </w:rPr>
        <w:t xml:space="preserve">  "highlight_links": true,</w:t>
      </w:r>
    </w:p>
    <w:p w:rsidR="00000000" w:rsidDel="00000000" w:rsidP="00000000" w:rsidRDefault="00000000" w:rsidRPr="00000000" w14:paraId="00000D40">
      <w:pPr>
        <w:rPr/>
      </w:pPr>
      <w:r w:rsidDel="00000000" w:rsidR="00000000" w:rsidRPr="00000000">
        <w:rPr>
          <w:rtl w:val="0"/>
        </w:rPr>
        <w:t xml:space="preserve">  "text_to_speech": true,</w:t>
      </w:r>
    </w:p>
    <w:p w:rsidR="00000000" w:rsidDel="00000000" w:rsidP="00000000" w:rsidRDefault="00000000" w:rsidRPr="00000000" w14:paraId="00000D41">
      <w:pPr>
        <w:rPr/>
      </w:pPr>
      <w:r w:rsidDel="00000000" w:rsidR="00000000" w:rsidRPr="00000000">
        <w:rPr>
          <w:rtl w:val="0"/>
        </w:rPr>
        <w:t xml:space="preserve">  "captions_enabled": false</w:t>
      </w:r>
    </w:p>
    <w:p w:rsidR="00000000" w:rsidDel="00000000" w:rsidP="00000000" w:rsidRDefault="00000000" w:rsidRPr="00000000" w14:paraId="00000D42">
      <w:pPr>
        <w:rPr/>
      </w:pPr>
      <w:r w:rsidDel="00000000" w:rsidR="00000000" w:rsidRPr="00000000">
        <w:rPr>
          <w:rtl w:val="0"/>
        </w:rPr>
        <w:t xml:space="preserve">}</w:t>
      </w:r>
    </w:p>
    <w:p w:rsidR="00000000" w:rsidDel="00000000" w:rsidP="00000000" w:rsidRDefault="00000000" w:rsidRPr="00000000" w14:paraId="00000D43">
      <w:pPr>
        <w:rPr/>
      </w:pPr>
      <w:r w:rsidDel="00000000" w:rsidR="00000000" w:rsidRPr="00000000">
        <w:rPr>
          <w:rtl w:val="0"/>
        </w:rPr>
        <w:t xml:space="preserve">```</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```jsonl name=ai/training_data/legal_notices.jsonl</w:t>
      </w:r>
    </w:p>
    <w:p w:rsidR="00000000" w:rsidDel="00000000" w:rsidP="00000000" w:rsidRDefault="00000000" w:rsidRPr="00000000" w14:paraId="00000D48">
      <w:pPr>
        <w:rPr/>
      </w:pPr>
      <w:r w:rsidDel="00000000" w:rsidR="00000000" w:rsidRPr="00000000">
        <w:rPr>
          <w:rtl w:val="0"/>
        </w:rPr>
        <w:t xml:space="preserve">{"type": "gdpr_notice", "text": "We use cookies to improve your experience. By using our site, you agree to our cookie policy."}</w:t>
      </w:r>
    </w:p>
    <w:p w:rsidR="00000000" w:rsidDel="00000000" w:rsidP="00000000" w:rsidRDefault="00000000" w:rsidRPr="00000000" w14:paraId="00000D49">
      <w:pPr>
        <w:rPr/>
      </w:pPr>
      <w:r w:rsidDel="00000000" w:rsidR="00000000" w:rsidRPr="00000000">
        <w:rPr>
          <w:rtl w:val="0"/>
        </w:rPr>
        <w:t xml:space="preserve">{"type": "privacy_policy", "url": "/privacy"}</w:t>
      </w:r>
    </w:p>
    <w:p w:rsidR="00000000" w:rsidDel="00000000" w:rsidP="00000000" w:rsidRDefault="00000000" w:rsidRPr="00000000" w14:paraId="00000D4A">
      <w:pPr>
        <w:rPr/>
      </w:pPr>
      <w:r w:rsidDel="00000000" w:rsidR="00000000" w:rsidRPr="00000000">
        <w:rPr>
          <w:rtl w:val="0"/>
        </w:rPr>
        <w:t xml:space="preserve">{"type": "terms_of_service", "url": "/terms"}</w:t>
      </w:r>
    </w:p>
    <w:p w:rsidR="00000000" w:rsidDel="00000000" w:rsidP="00000000" w:rsidRDefault="00000000" w:rsidRPr="00000000" w14:paraId="00000D4B">
      <w:pPr>
        <w:rPr/>
      </w:pPr>
      <w:r w:rsidDel="00000000" w:rsidR="00000000" w:rsidRPr="00000000">
        <w:rPr>
          <w:rtl w:val="0"/>
        </w:rPr>
        <w:t xml:space="preserve">{"type": "age_restriction", "text": "You must be 21+ to use this service. Age verification is required."}</w:t>
      </w:r>
    </w:p>
    <w:p w:rsidR="00000000" w:rsidDel="00000000" w:rsidP="00000000" w:rsidRDefault="00000000" w:rsidRPr="00000000" w14:paraId="00000D4C">
      <w:pPr>
        <w:rPr/>
      </w:pPr>
      <w:r w:rsidDel="00000000" w:rsidR="00000000" w:rsidRPr="00000000">
        <w:rPr>
          <w:rtl w:val="0"/>
        </w:rPr>
        <w:t xml:space="preserve">{"type": "medical_disclaimer", "text": "Products are not intended to diagnose, treat, cure, or prevent any disease. Consult your healthcare provider."}</w:t>
      </w:r>
    </w:p>
    <w:p w:rsidR="00000000" w:rsidDel="00000000" w:rsidP="00000000" w:rsidRDefault="00000000" w:rsidRPr="00000000" w14:paraId="00000D4D">
      <w:pPr>
        <w:rPr/>
      </w:pPr>
      <w:r w:rsidDel="00000000" w:rsidR="00000000" w:rsidRPr="00000000">
        <w:rPr>
          <w:rtl w:val="0"/>
        </w:rPr>
        <w:t xml:space="preserve">{"type": "accessibility_statement", "url": "/accessibility"}</w:t>
      </w:r>
    </w:p>
    <w:p w:rsidR="00000000" w:rsidDel="00000000" w:rsidP="00000000" w:rsidRDefault="00000000" w:rsidRPr="00000000" w14:paraId="00000D4E">
      <w:pPr>
        <w:rPr/>
      </w:pPr>
      <w:r w:rsidDel="00000000" w:rsidR="00000000" w:rsidRPr="00000000">
        <w:rPr>
          <w:rtl w:val="0"/>
        </w:rPr>
        <w:t xml:space="preserve">{"type": "ccpa_notice", "text": "California residents may request information about data collection and opt out of sale of personal information."}</w:t>
      </w:r>
    </w:p>
    <w:p w:rsidR="00000000" w:rsidDel="00000000" w:rsidP="00000000" w:rsidRDefault="00000000" w:rsidRPr="00000000" w14:paraId="00000D4F">
      <w:pPr>
        <w:rPr/>
      </w:pPr>
      <w:r w:rsidDel="00000000" w:rsidR="00000000" w:rsidRPr="00000000">
        <w:rPr>
          <w:rtl w:val="0"/>
        </w:rPr>
        <w:t xml:space="preserve">{"type": "copyright", "text": "All content © 2025 MyCompany. All rights reserved."}</w:t>
      </w:r>
    </w:p>
    <w:p w:rsidR="00000000" w:rsidDel="00000000" w:rsidP="00000000" w:rsidRDefault="00000000" w:rsidRPr="00000000" w14:paraId="00000D50">
      <w:pPr>
        <w:rPr/>
      </w:pPr>
      <w:r w:rsidDel="00000000" w:rsidR="00000000" w:rsidRPr="00000000">
        <w:rPr>
          <w:rtl w:val="0"/>
        </w:rPr>
        <w:t xml:space="preserve">```</w:t>
      </w:r>
    </w:p>
    <w:p w:rsidR="00000000" w:rsidDel="00000000" w:rsidP="00000000" w:rsidRDefault="00000000" w:rsidRPr="00000000" w14:paraId="00000D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